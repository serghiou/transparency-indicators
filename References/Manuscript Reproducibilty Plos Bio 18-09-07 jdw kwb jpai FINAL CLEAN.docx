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89798" w14:textId="52DBE337" w:rsidR="00923A50" w:rsidRDefault="00923A50">
      <w:pPr>
        <w:rPr>
          <w:b/>
          <w:sz w:val="22"/>
          <w:szCs w:val="22"/>
        </w:rPr>
      </w:pPr>
      <w:r>
        <w:rPr>
          <w:b/>
          <w:sz w:val="22"/>
          <w:szCs w:val="22"/>
        </w:rPr>
        <w:t xml:space="preserve">Reproducible </w:t>
      </w:r>
      <w:r w:rsidR="00D05BA6">
        <w:rPr>
          <w:b/>
          <w:sz w:val="22"/>
          <w:szCs w:val="22"/>
        </w:rPr>
        <w:t>research practices</w:t>
      </w:r>
      <w:r>
        <w:rPr>
          <w:b/>
          <w:sz w:val="22"/>
          <w:szCs w:val="22"/>
        </w:rPr>
        <w:t xml:space="preserve">, </w:t>
      </w:r>
      <w:r w:rsidR="00D05BA6">
        <w:rPr>
          <w:b/>
          <w:sz w:val="22"/>
          <w:szCs w:val="22"/>
        </w:rPr>
        <w:t>transparency</w:t>
      </w:r>
      <w:r>
        <w:rPr>
          <w:b/>
          <w:sz w:val="22"/>
          <w:szCs w:val="22"/>
        </w:rPr>
        <w:t xml:space="preserve">, and </w:t>
      </w:r>
      <w:r w:rsidR="00D05BA6">
        <w:rPr>
          <w:b/>
          <w:sz w:val="22"/>
          <w:szCs w:val="22"/>
        </w:rPr>
        <w:t xml:space="preserve">open </w:t>
      </w:r>
      <w:r w:rsidR="00F13A3D">
        <w:rPr>
          <w:b/>
          <w:sz w:val="22"/>
          <w:szCs w:val="22"/>
        </w:rPr>
        <w:t xml:space="preserve">access data </w:t>
      </w:r>
      <w:r>
        <w:rPr>
          <w:b/>
          <w:sz w:val="22"/>
          <w:szCs w:val="22"/>
        </w:rPr>
        <w:t xml:space="preserve">in the </w:t>
      </w:r>
      <w:r w:rsidR="00D05BA6">
        <w:rPr>
          <w:b/>
          <w:sz w:val="22"/>
          <w:szCs w:val="22"/>
        </w:rPr>
        <w:t>biomedical literature</w:t>
      </w:r>
      <w:r>
        <w:rPr>
          <w:b/>
          <w:sz w:val="22"/>
          <w:szCs w:val="22"/>
        </w:rPr>
        <w:t>, 2015-2017</w:t>
      </w:r>
    </w:p>
    <w:p w14:paraId="4D1C6880" w14:textId="77777777" w:rsidR="00923A50" w:rsidRDefault="00923A50">
      <w:pPr>
        <w:rPr>
          <w:b/>
          <w:sz w:val="22"/>
          <w:szCs w:val="22"/>
        </w:rPr>
      </w:pPr>
    </w:p>
    <w:p w14:paraId="55301230" w14:textId="77777777" w:rsidR="00923A50" w:rsidRDefault="00923A50">
      <w:pPr>
        <w:rPr>
          <w:b/>
          <w:sz w:val="22"/>
          <w:szCs w:val="22"/>
        </w:rPr>
      </w:pPr>
    </w:p>
    <w:p w14:paraId="30369AF9" w14:textId="5A977B2D" w:rsidR="00923A50" w:rsidRDefault="00923A50" w:rsidP="00062478">
      <w:pPr>
        <w:outlineLvl w:val="0"/>
        <w:rPr>
          <w:b/>
          <w:sz w:val="22"/>
          <w:szCs w:val="22"/>
        </w:rPr>
      </w:pPr>
      <w:r>
        <w:rPr>
          <w:b/>
          <w:sz w:val="22"/>
          <w:szCs w:val="22"/>
        </w:rPr>
        <w:t xml:space="preserve">Reproducible </w:t>
      </w:r>
      <w:r w:rsidR="00D05BA6">
        <w:rPr>
          <w:b/>
          <w:sz w:val="22"/>
          <w:szCs w:val="22"/>
        </w:rPr>
        <w:t>research practices</w:t>
      </w:r>
      <w:r>
        <w:rPr>
          <w:b/>
          <w:sz w:val="22"/>
          <w:szCs w:val="22"/>
        </w:rPr>
        <w:t>, 2015-2017</w:t>
      </w:r>
    </w:p>
    <w:p w14:paraId="39E40CA3" w14:textId="77777777" w:rsidR="00923A50" w:rsidRDefault="00923A50">
      <w:pPr>
        <w:rPr>
          <w:b/>
          <w:sz w:val="22"/>
          <w:szCs w:val="22"/>
        </w:rPr>
      </w:pPr>
    </w:p>
    <w:p w14:paraId="7CC59C4F" w14:textId="7270EE8F" w:rsidR="00923A50" w:rsidRDefault="00923A50" w:rsidP="00062478">
      <w:pPr>
        <w:outlineLvl w:val="0"/>
        <w:rPr>
          <w:sz w:val="22"/>
          <w:szCs w:val="22"/>
          <w:vertAlign w:val="superscript"/>
        </w:rPr>
      </w:pPr>
      <w:r>
        <w:rPr>
          <w:sz w:val="22"/>
          <w:szCs w:val="22"/>
        </w:rPr>
        <w:t>Joshua D. Wallach</w:t>
      </w:r>
      <w:r>
        <w:rPr>
          <w:sz w:val="22"/>
          <w:szCs w:val="22"/>
          <w:vertAlign w:val="superscript"/>
        </w:rPr>
        <w:t>1 2</w:t>
      </w:r>
      <w:r w:rsidR="00732F89">
        <w:rPr>
          <w:sz w:val="22"/>
          <w:szCs w:val="22"/>
          <w:vertAlign w:val="superscript"/>
        </w:rPr>
        <w:t xml:space="preserve"> 3</w:t>
      </w:r>
      <w:r>
        <w:rPr>
          <w:sz w:val="22"/>
          <w:szCs w:val="22"/>
        </w:rPr>
        <w:t>, Kevin W. Boyack</w:t>
      </w:r>
      <w:r w:rsidR="00732F89">
        <w:rPr>
          <w:sz w:val="22"/>
          <w:szCs w:val="22"/>
          <w:vertAlign w:val="superscript"/>
        </w:rPr>
        <w:t>4</w:t>
      </w:r>
      <w:r>
        <w:rPr>
          <w:sz w:val="22"/>
          <w:szCs w:val="22"/>
        </w:rPr>
        <w:t xml:space="preserve">, John P.A. </w:t>
      </w:r>
      <w:r w:rsidR="00732F89">
        <w:rPr>
          <w:sz w:val="22"/>
          <w:szCs w:val="22"/>
        </w:rPr>
        <w:t>Ioannidis</w:t>
      </w:r>
      <w:r w:rsidR="00732F89">
        <w:rPr>
          <w:sz w:val="22"/>
          <w:szCs w:val="22"/>
          <w:vertAlign w:val="superscript"/>
        </w:rPr>
        <w:t>5 6</w:t>
      </w:r>
      <w:r>
        <w:rPr>
          <w:sz w:val="22"/>
          <w:szCs w:val="22"/>
          <w:vertAlign w:val="superscript"/>
        </w:rPr>
        <w:t xml:space="preserve"> </w:t>
      </w:r>
      <w:r w:rsidR="00732F89">
        <w:rPr>
          <w:sz w:val="22"/>
          <w:szCs w:val="22"/>
          <w:vertAlign w:val="superscript"/>
        </w:rPr>
        <w:t>7</w:t>
      </w:r>
      <w:r>
        <w:rPr>
          <w:sz w:val="22"/>
          <w:szCs w:val="22"/>
          <w:vertAlign w:val="superscript"/>
        </w:rPr>
        <w:t xml:space="preserve"> </w:t>
      </w:r>
      <w:r w:rsidR="00732F89">
        <w:rPr>
          <w:sz w:val="22"/>
          <w:szCs w:val="22"/>
          <w:vertAlign w:val="superscript"/>
        </w:rPr>
        <w:t>8</w:t>
      </w:r>
      <w:r>
        <w:rPr>
          <w:sz w:val="22"/>
          <w:szCs w:val="22"/>
          <w:vertAlign w:val="superscript"/>
        </w:rPr>
        <w:t xml:space="preserve"> </w:t>
      </w:r>
      <w:r w:rsidR="00732F89">
        <w:rPr>
          <w:sz w:val="22"/>
          <w:szCs w:val="22"/>
          <w:vertAlign w:val="superscript"/>
        </w:rPr>
        <w:t>9</w:t>
      </w:r>
    </w:p>
    <w:p w14:paraId="440A6D66" w14:textId="77777777" w:rsidR="00923A50" w:rsidRDefault="00923A50">
      <w:pPr>
        <w:rPr>
          <w:sz w:val="22"/>
          <w:szCs w:val="22"/>
          <w:vertAlign w:val="superscript"/>
        </w:rPr>
      </w:pPr>
    </w:p>
    <w:p w14:paraId="5F13AEB4" w14:textId="3F140309" w:rsidR="00923A50" w:rsidRDefault="00923A50">
      <w:pPr>
        <w:rPr>
          <w:sz w:val="22"/>
          <w:szCs w:val="22"/>
        </w:rPr>
      </w:pPr>
      <w:r>
        <w:rPr>
          <w:sz w:val="22"/>
          <w:szCs w:val="22"/>
          <w:vertAlign w:val="superscript"/>
        </w:rPr>
        <w:t>1</w:t>
      </w:r>
      <w:r w:rsidR="00732F89">
        <w:rPr>
          <w:sz w:val="22"/>
          <w:szCs w:val="22"/>
        </w:rPr>
        <w:t>Department of Environmental Health Sciences, Yale School of Public Health, New Haven CT, USA</w:t>
      </w:r>
    </w:p>
    <w:p w14:paraId="112228A1" w14:textId="77777777" w:rsidR="00923A50" w:rsidRDefault="00923A50">
      <w:pPr>
        <w:rPr>
          <w:sz w:val="22"/>
          <w:szCs w:val="22"/>
        </w:rPr>
      </w:pPr>
    </w:p>
    <w:p w14:paraId="5DB4B438" w14:textId="77777777" w:rsidR="00732F89" w:rsidRDefault="00732F89">
      <w:pPr>
        <w:rPr>
          <w:sz w:val="22"/>
          <w:szCs w:val="22"/>
        </w:rPr>
      </w:pPr>
      <w:r>
        <w:rPr>
          <w:sz w:val="22"/>
          <w:szCs w:val="22"/>
          <w:vertAlign w:val="superscript"/>
        </w:rPr>
        <w:t>2</w:t>
      </w:r>
      <w:r>
        <w:rPr>
          <w:sz w:val="22"/>
          <w:szCs w:val="22"/>
        </w:rPr>
        <w:t>Collaboration for Research Integrity and Transparency (CRIT), Yale School of Medicine, Yale University, New Haven CT, USA</w:t>
      </w:r>
    </w:p>
    <w:p w14:paraId="05DAB327" w14:textId="7872BA02" w:rsidR="00732F89" w:rsidRDefault="00732F89">
      <w:pPr>
        <w:rPr>
          <w:sz w:val="22"/>
          <w:szCs w:val="22"/>
          <w:vertAlign w:val="superscript"/>
        </w:rPr>
      </w:pPr>
      <w:r w:rsidDel="00732F89">
        <w:rPr>
          <w:sz w:val="22"/>
          <w:szCs w:val="22"/>
          <w:vertAlign w:val="superscript"/>
        </w:rPr>
        <w:t xml:space="preserve"> </w:t>
      </w:r>
    </w:p>
    <w:p w14:paraId="74D310C8" w14:textId="39A80DCE" w:rsidR="00732F89" w:rsidRDefault="00732F89">
      <w:pPr>
        <w:rPr>
          <w:sz w:val="22"/>
          <w:szCs w:val="22"/>
        </w:rPr>
      </w:pPr>
      <w:r>
        <w:rPr>
          <w:sz w:val="22"/>
          <w:szCs w:val="22"/>
          <w:vertAlign w:val="superscript"/>
        </w:rPr>
        <w:t>3</w:t>
      </w:r>
      <w:r w:rsidR="00923A50">
        <w:rPr>
          <w:sz w:val="22"/>
          <w:szCs w:val="22"/>
        </w:rPr>
        <w:t>Center for Outcomes Research and Evaluation (CORE), Yale-New Haven Hospital, New Haven CT, USA</w:t>
      </w:r>
    </w:p>
    <w:p w14:paraId="71A2AB62" w14:textId="77777777" w:rsidR="00923A50" w:rsidRDefault="00923A50">
      <w:pPr>
        <w:rPr>
          <w:sz w:val="22"/>
          <w:szCs w:val="22"/>
        </w:rPr>
      </w:pPr>
    </w:p>
    <w:p w14:paraId="0895C6B7" w14:textId="351F495C" w:rsidR="00923A50" w:rsidRDefault="00732F89" w:rsidP="00062478">
      <w:pPr>
        <w:outlineLvl w:val="0"/>
        <w:rPr>
          <w:sz w:val="22"/>
          <w:szCs w:val="22"/>
        </w:rPr>
      </w:pPr>
      <w:r>
        <w:rPr>
          <w:sz w:val="22"/>
          <w:szCs w:val="22"/>
          <w:vertAlign w:val="superscript"/>
        </w:rPr>
        <w:t>4</w:t>
      </w:r>
      <w:r>
        <w:rPr>
          <w:sz w:val="22"/>
          <w:szCs w:val="22"/>
        </w:rPr>
        <w:t xml:space="preserve">SciTech </w:t>
      </w:r>
      <w:r w:rsidR="00923A50">
        <w:rPr>
          <w:sz w:val="22"/>
          <w:szCs w:val="22"/>
        </w:rPr>
        <w:t>Strategies, Inc., Albuquerque NM, USA</w:t>
      </w:r>
    </w:p>
    <w:p w14:paraId="74F5148C" w14:textId="77777777" w:rsidR="00923A50" w:rsidRDefault="00923A50">
      <w:pPr>
        <w:rPr>
          <w:sz w:val="22"/>
          <w:szCs w:val="22"/>
        </w:rPr>
      </w:pPr>
    </w:p>
    <w:p w14:paraId="7922364B" w14:textId="42588F97" w:rsidR="00923A50" w:rsidRDefault="00732F89" w:rsidP="00062478">
      <w:pPr>
        <w:outlineLvl w:val="0"/>
        <w:rPr>
          <w:sz w:val="22"/>
          <w:szCs w:val="22"/>
        </w:rPr>
      </w:pPr>
      <w:r>
        <w:rPr>
          <w:sz w:val="22"/>
          <w:szCs w:val="22"/>
          <w:vertAlign w:val="superscript"/>
        </w:rPr>
        <w:t>5</w:t>
      </w:r>
      <w:r>
        <w:rPr>
          <w:sz w:val="22"/>
          <w:szCs w:val="22"/>
        </w:rPr>
        <w:t xml:space="preserve">Stanford </w:t>
      </w:r>
      <w:r w:rsidR="00923A50">
        <w:rPr>
          <w:sz w:val="22"/>
          <w:szCs w:val="22"/>
        </w:rPr>
        <w:t>Prevention Research Center, Department of Medicine, Stanford University, Stanford CA, USA</w:t>
      </w:r>
    </w:p>
    <w:p w14:paraId="3089C9C4" w14:textId="77777777" w:rsidR="00923A50" w:rsidRDefault="00923A50">
      <w:pPr>
        <w:rPr>
          <w:sz w:val="22"/>
          <w:szCs w:val="22"/>
        </w:rPr>
      </w:pPr>
    </w:p>
    <w:p w14:paraId="310E3B0C" w14:textId="61F2B43D" w:rsidR="00923A50" w:rsidRDefault="00732F89" w:rsidP="00062478">
      <w:pPr>
        <w:outlineLvl w:val="0"/>
        <w:rPr>
          <w:sz w:val="22"/>
          <w:szCs w:val="22"/>
        </w:rPr>
      </w:pPr>
      <w:r>
        <w:rPr>
          <w:sz w:val="22"/>
          <w:szCs w:val="22"/>
          <w:vertAlign w:val="superscript"/>
        </w:rPr>
        <w:t>6</w:t>
      </w:r>
      <w:r>
        <w:rPr>
          <w:sz w:val="22"/>
          <w:szCs w:val="22"/>
        </w:rPr>
        <w:t xml:space="preserve">Department </w:t>
      </w:r>
      <w:r w:rsidR="00923A50">
        <w:rPr>
          <w:sz w:val="22"/>
          <w:szCs w:val="22"/>
        </w:rPr>
        <w:t>of Health Research and Policy, Stanford University, Stanford CA, USA</w:t>
      </w:r>
    </w:p>
    <w:p w14:paraId="09FC02D8" w14:textId="77777777" w:rsidR="00923A50" w:rsidRDefault="00923A50">
      <w:pPr>
        <w:rPr>
          <w:sz w:val="22"/>
          <w:szCs w:val="22"/>
        </w:rPr>
      </w:pPr>
    </w:p>
    <w:p w14:paraId="2405D6E3" w14:textId="0975ACEE" w:rsidR="00923A50" w:rsidRDefault="00732F89" w:rsidP="00062478">
      <w:pPr>
        <w:outlineLvl w:val="0"/>
        <w:rPr>
          <w:sz w:val="22"/>
          <w:szCs w:val="22"/>
        </w:rPr>
      </w:pPr>
      <w:r>
        <w:rPr>
          <w:sz w:val="22"/>
          <w:szCs w:val="22"/>
          <w:vertAlign w:val="superscript"/>
        </w:rPr>
        <w:t>7</w:t>
      </w:r>
      <w:r>
        <w:rPr>
          <w:sz w:val="22"/>
          <w:szCs w:val="22"/>
        </w:rPr>
        <w:t xml:space="preserve">Department </w:t>
      </w:r>
      <w:r w:rsidR="00923A50">
        <w:rPr>
          <w:sz w:val="22"/>
          <w:szCs w:val="22"/>
        </w:rPr>
        <w:t>of Biomedical Data Science, Stanford University, Stanford CA, USA</w:t>
      </w:r>
    </w:p>
    <w:p w14:paraId="0F1181B5" w14:textId="77777777" w:rsidR="00923A50" w:rsidRDefault="00923A50">
      <w:pPr>
        <w:rPr>
          <w:sz w:val="22"/>
          <w:szCs w:val="22"/>
        </w:rPr>
      </w:pPr>
    </w:p>
    <w:p w14:paraId="2DA9BBEB" w14:textId="1BA7CB4E" w:rsidR="00923A50" w:rsidRDefault="00732F89" w:rsidP="00062478">
      <w:pPr>
        <w:outlineLvl w:val="0"/>
        <w:rPr>
          <w:sz w:val="22"/>
          <w:szCs w:val="22"/>
        </w:rPr>
      </w:pPr>
      <w:r>
        <w:rPr>
          <w:sz w:val="22"/>
          <w:szCs w:val="22"/>
          <w:vertAlign w:val="superscript"/>
        </w:rPr>
        <w:t>8</w:t>
      </w:r>
      <w:r>
        <w:rPr>
          <w:sz w:val="22"/>
          <w:szCs w:val="22"/>
        </w:rPr>
        <w:t xml:space="preserve">Department </w:t>
      </w:r>
      <w:r w:rsidR="00923A50">
        <w:rPr>
          <w:sz w:val="22"/>
          <w:szCs w:val="22"/>
        </w:rPr>
        <w:t>of Statistics, Stanford University, Stanford CA, USA</w:t>
      </w:r>
    </w:p>
    <w:p w14:paraId="639B04EE" w14:textId="77777777" w:rsidR="00923A50" w:rsidRDefault="00923A50">
      <w:pPr>
        <w:rPr>
          <w:sz w:val="22"/>
          <w:szCs w:val="22"/>
        </w:rPr>
      </w:pPr>
    </w:p>
    <w:p w14:paraId="4D190124" w14:textId="3C1428BC" w:rsidR="00923A50" w:rsidRDefault="00732F89" w:rsidP="00062478">
      <w:pPr>
        <w:outlineLvl w:val="0"/>
        <w:rPr>
          <w:sz w:val="22"/>
          <w:szCs w:val="22"/>
        </w:rPr>
      </w:pPr>
      <w:r>
        <w:rPr>
          <w:sz w:val="22"/>
          <w:szCs w:val="22"/>
          <w:vertAlign w:val="superscript"/>
        </w:rPr>
        <w:t>9</w:t>
      </w:r>
      <w:r>
        <w:rPr>
          <w:sz w:val="22"/>
          <w:szCs w:val="22"/>
        </w:rPr>
        <w:t>Meta</w:t>
      </w:r>
      <w:r w:rsidR="00923A50">
        <w:rPr>
          <w:sz w:val="22"/>
          <w:szCs w:val="22"/>
        </w:rPr>
        <w:t>-Research Innovation Center at Stanford, Stanford, Stanford CA, USA</w:t>
      </w:r>
    </w:p>
    <w:p w14:paraId="534DA462" w14:textId="77777777" w:rsidR="00923A50" w:rsidRDefault="00923A50">
      <w:pPr>
        <w:rPr>
          <w:sz w:val="22"/>
          <w:szCs w:val="22"/>
        </w:rPr>
      </w:pPr>
    </w:p>
    <w:p w14:paraId="64A8296D" w14:textId="77777777" w:rsidR="00923A50" w:rsidRDefault="00923A50">
      <w:pPr>
        <w:rPr>
          <w:sz w:val="22"/>
          <w:szCs w:val="22"/>
        </w:rPr>
      </w:pPr>
    </w:p>
    <w:p w14:paraId="224A3508" w14:textId="77777777" w:rsidR="00923A50" w:rsidRDefault="00923A50">
      <w:pPr>
        <w:rPr>
          <w:sz w:val="22"/>
          <w:szCs w:val="22"/>
        </w:rPr>
      </w:pPr>
    </w:p>
    <w:p w14:paraId="1CCDCA70" w14:textId="2CA82756" w:rsidR="00833E26" w:rsidRDefault="00923A50">
      <w:pPr>
        <w:rPr>
          <w:sz w:val="22"/>
          <w:szCs w:val="22"/>
        </w:rPr>
      </w:pPr>
      <w:r>
        <w:rPr>
          <w:sz w:val="22"/>
          <w:szCs w:val="22"/>
        </w:rPr>
        <w:t>Correspondence:</w:t>
      </w:r>
    </w:p>
    <w:p w14:paraId="13E1461B" w14:textId="1DDBE79B" w:rsidR="00923A50" w:rsidRDefault="00923A50">
      <w:pPr>
        <w:rPr>
          <w:sz w:val="22"/>
          <w:szCs w:val="22"/>
        </w:rPr>
      </w:pPr>
      <w:r>
        <w:rPr>
          <w:sz w:val="22"/>
          <w:szCs w:val="22"/>
        </w:rPr>
        <w:t>John P.A. Ioannidis, MD, DSc, 1265 Welch Rd, Medical School Office Building Room X306, Stanford CA 94305</w:t>
      </w:r>
    </w:p>
    <w:p w14:paraId="2F63AFFD" w14:textId="50891124" w:rsidR="00833E26" w:rsidRDefault="00833E26" w:rsidP="00062478">
      <w:pPr>
        <w:outlineLvl w:val="0"/>
        <w:rPr>
          <w:sz w:val="22"/>
          <w:szCs w:val="22"/>
        </w:rPr>
      </w:pPr>
      <w:r>
        <w:rPr>
          <w:sz w:val="22"/>
          <w:szCs w:val="22"/>
        </w:rPr>
        <w:t xml:space="preserve">Email: </w:t>
      </w:r>
      <w:hyperlink r:id="rId7" w:history="1">
        <w:r w:rsidRPr="00625CAB">
          <w:rPr>
            <w:rStyle w:val="Hyperlink"/>
            <w:sz w:val="22"/>
            <w:szCs w:val="22"/>
          </w:rPr>
          <w:t>jioannid@stanford.edu</w:t>
        </w:r>
      </w:hyperlink>
    </w:p>
    <w:p w14:paraId="6E440CA4" w14:textId="77777777" w:rsidR="00833E26" w:rsidRDefault="00833E26">
      <w:pPr>
        <w:rPr>
          <w:sz w:val="22"/>
          <w:szCs w:val="22"/>
        </w:rPr>
      </w:pPr>
    </w:p>
    <w:p w14:paraId="444B3740" w14:textId="77777777" w:rsidR="00923A50" w:rsidRDefault="00923A50">
      <w:pPr>
        <w:rPr>
          <w:sz w:val="22"/>
          <w:szCs w:val="22"/>
        </w:rPr>
      </w:pPr>
    </w:p>
    <w:p w14:paraId="149369FE" w14:textId="77777777" w:rsidR="00923A50" w:rsidRDefault="00923A50">
      <w:pPr>
        <w:rPr>
          <w:sz w:val="22"/>
          <w:szCs w:val="22"/>
        </w:rPr>
      </w:pPr>
    </w:p>
    <w:p w14:paraId="77095E04" w14:textId="77777777" w:rsidR="004042F3" w:rsidRDefault="004042F3">
      <w:pPr>
        <w:rPr>
          <w:sz w:val="22"/>
          <w:szCs w:val="22"/>
          <w:highlight w:val="yellow"/>
        </w:rPr>
      </w:pPr>
    </w:p>
    <w:p w14:paraId="428F721C" w14:textId="77777777" w:rsidR="004042F3" w:rsidRDefault="004042F3">
      <w:pPr>
        <w:rPr>
          <w:sz w:val="22"/>
          <w:szCs w:val="22"/>
          <w:highlight w:val="yellow"/>
        </w:rPr>
      </w:pPr>
    </w:p>
    <w:p w14:paraId="70D660F9" w14:textId="77777777" w:rsidR="004042F3" w:rsidRDefault="004042F3">
      <w:pPr>
        <w:rPr>
          <w:sz w:val="22"/>
          <w:szCs w:val="22"/>
          <w:highlight w:val="yellow"/>
        </w:rPr>
      </w:pPr>
    </w:p>
    <w:p w14:paraId="3838E309" w14:textId="77777777" w:rsidR="004042F3" w:rsidRDefault="004042F3">
      <w:pPr>
        <w:rPr>
          <w:sz w:val="22"/>
          <w:szCs w:val="22"/>
          <w:highlight w:val="yellow"/>
        </w:rPr>
      </w:pPr>
    </w:p>
    <w:p w14:paraId="726208F6" w14:textId="77777777" w:rsidR="004042F3" w:rsidRDefault="004042F3">
      <w:pPr>
        <w:rPr>
          <w:sz w:val="22"/>
          <w:szCs w:val="22"/>
          <w:highlight w:val="yellow"/>
        </w:rPr>
      </w:pPr>
    </w:p>
    <w:p w14:paraId="5CD6D0FE" w14:textId="77777777" w:rsidR="00923A50" w:rsidRDefault="00923A50">
      <w:pPr>
        <w:rPr>
          <w:sz w:val="22"/>
          <w:szCs w:val="22"/>
        </w:rPr>
      </w:pPr>
    </w:p>
    <w:p w14:paraId="381C8A73" w14:textId="77777777" w:rsidR="00923A50" w:rsidRDefault="00923A50">
      <w:pPr>
        <w:rPr>
          <w:sz w:val="22"/>
          <w:szCs w:val="22"/>
        </w:rPr>
      </w:pPr>
    </w:p>
    <w:p w14:paraId="39F82004" w14:textId="77777777" w:rsidR="00923A50" w:rsidRDefault="00923A50">
      <w:pPr>
        <w:rPr>
          <w:sz w:val="22"/>
          <w:szCs w:val="22"/>
        </w:rPr>
      </w:pPr>
    </w:p>
    <w:p w14:paraId="7EF102CE" w14:textId="77777777" w:rsidR="00923A50" w:rsidRDefault="00923A50">
      <w:pPr>
        <w:rPr>
          <w:sz w:val="22"/>
          <w:szCs w:val="22"/>
        </w:rPr>
      </w:pPr>
    </w:p>
    <w:p w14:paraId="7F05925E" w14:textId="77777777" w:rsidR="00923A50" w:rsidRDefault="00923A50">
      <w:pPr>
        <w:rPr>
          <w:sz w:val="22"/>
          <w:szCs w:val="22"/>
        </w:rPr>
      </w:pPr>
    </w:p>
    <w:p w14:paraId="13CD11F8" w14:textId="77777777" w:rsidR="00923A50" w:rsidRDefault="00923A50">
      <w:pPr>
        <w:rPr>
          <w:sz w:val="22"/>
          <w:szCs w:val="22"/>
        </w:rPr>
      </w:pPr>
    </w:p>
    <w:p w14:paraId="3D370746" w14:textId="77777777" w:rsidR="00923A50" w:rsidRDefault="00923A50">
      <w:pPr>
        <w:rPr>
          <w:sz w:val="22"/>
          <w:szCs w:val="22"/>
        </w:rPr>
      </w:pPr>
    </w:p>
    <w:p w14:paraId="031EDA68" w14:textId="77777777" w:rsidR="00923A50" w:rsidRDefault="00923A50">
      <w:pPr>
        <w:rPr>
          <w:sz w:val="22"/>
          <w:szCs w:val="22"/>
        </w:rPr>
      </w:pPr>
    </w:p>
    <w:p w14:paraId="2A1C4E0F" w14:textId="77777777" w:rsidR="00A0163A" w:rsidRDefault="00A0163A">
      <w:pPr>
        <w:rPr>
          <w:sz w:val="22"/>
          <w:szCs w:val="22"/>
        </w:rPr>
      </w:pPr>
    </w:p>
    <w:p w14:paraId="4CE64553" w14:textId="77777777" w:rsidR="00923A50" w:rsidRPr="00923A50" w:rsidRDefault="00923A50" w:rsidP="00062478">
      <w:pPr>
        <w:outlineLvl w:val="0"/>
        <w:rPr>
          <w:b/>
          <w:sz w:val="22"/>
          <w:szCs w:val="22"/>
        </w:rPr>
      </w:pPr>
      <w:r w:rsidRPr="00923A50">
        <w:rPr>
          <w:b/>
          <w:sz w:val="22"/>
          <w:szCs w:val="22"/>
        </w:rPr>
        <w:lastRenderedPageBreak/>
        <w:t>ABSTRACT</w:t>
      </w:r>
    </w:p>
    <w:p w14:paraId="38FE59F1" w14:textId="77777777" w:rsidR="00923A50" w:rsidRPr="00923A50" w:rsidRDefault="00923A50" w:rsidP="00923A50">
      <w:pPr>
        <w:rPr>
          <w:b/>
          <w:sz w:val="22"/>
          <w:szCs w:val="22"/>
        </w:rPr>
      </w:pPr>
    </w:p>
    <w:p w14:paraId="10CD55C2" w14:textId="50ACC516" w:rsidR="00923A50" w:rsidRPr="00D47AC2" w:rsidRDefault="00923A50" w:rsidP="00923A50">
      <w:pPr>
        <w:spacing w:line="480" w:lineRule="auto"/>
        <w:ind w:firstLine="720"/>
        <w:rPr>
          <w:rFonts w:eastAsia="Times New Roman"/>
          <w:color w:val="333333"/>
          <w:sz w:val="22"/>
          <w:szCs w:val="22"/>
          <w:shd w:val="clear" w:color="auto" w:fill="FFFFFF"/>
        </w:rPr>
      </w:pPr>
      <w:r w:rsidRPr="00D47AC2">
        <w:rPr>
          <w:sz w:val="22"/>
          <w:szCs w:val="22"/>
        </w:rPr>
        <w:t xml:space="preserve">Currently, there is a growing interest in ensuring the transparency and reproducibility of the published scientific literature. According to a previous evaluation of 441 biomedical journals articles published in 2000-2014, the biomedical literature largely lacked transparency in important dimensions. Here, we surveyed a random sample of </w:t>
      </w:r>
      <w:r w:rsidR="00C12EAF" w:rsidRPr="00D47AC2">
        <w:rPr>
          <w:sz w:val="22"/>
          <w:szCs w:val="22"/>
        </w:rPr>
        <w:t xml:space="preserve">149 </w:t>
      </w:r>
      <w:r w:rsidRPr="00D47AC2">
        <w:rPr>
          <w:sz w:val="22"/>
          <w:szCs w:val="22"/>
        </w:rPr>
        <w:t>biomedical articles published between 2015 and 2017 and determined the proportion reporting sources of public and/or private funding and conflicts of interests, sharing protocols and raw data, and undergoing rigorous independent replication and reproducibility checks. We also investigate</w:t>
      </w:r>
      <w:r w:rsidR="00207C03" w:rsidRPr="00D47AC2">
        <w:rPr>
          <w:sz w:val="22"/>
          <w:szCs w:val="22"/>
        </w:rPr>
        <w:t>d</w:t>
      </w:r>
      <w:r w:rsidRPr="00D47AC2">
        <w:rPr>
          <w:sz w:val="22"/>
          <w:szCs w:val="22"/>
        </w:rPr>
        <w:t xml:space="preserve"> what can be learned about reproducibility and transparency indicators from open </w:t>
      </w:r>
      <w:r w:rsidR="00213480">
        <w:rPr>
          <w:sz w:val="22"/>
          <w:szCs w:val="22"/>
        </w:rPr>
        <w:t>access</w:t>
      </w:r>
      <w:r w:rsidR="00F13A3D" w:rsidRPr="00D47AC2">
        <w:rPr>
          <w:sz w:val="22"/>
          <w:szCs w:val="22"/>
        </w:rPr>
        <w:t xml:space="preserve"> </w:t>
      </w:r>
      <w:r w:rsidRPr="00D47AC2">
        <w:rPr>
          <w:sz w:val="22"/>
          <w:szCs w:val="22"/>
        </w:rPr>
        <w:t>data provided on PubMed.</w:t>
      </w:r>
      <w:r w:rsidRPr="00D47AC2">
        <w:rPr>
          <w:rFonts w:eastAsia="Times New Roman"/>
          <w:sz w:val="22"/>
          <w:szCs w:val="22"/>
          <w:shd w:val="clear" w:color="auto" w:fill="FFFFFF"/>
        </w:rPr>
        <w:t xml:space="preserve"> The majority of the </w:t>
      </w:r>
      <w:r w:rsidR="00C12EAF" w:rsidRPr="00D47AC2">
        <w:rPr>
          <w:rFonts w:eastAsia="Times New Roman"/>
          <w:sz w:val="22"/>
          <w:szCs w:val="22"/>
          <w:shd w:val="clear" w:color="auto" w:fill="FFFFFF"/>
        </w:rPr>
        <w:t xml:space="preserve">149 </w:t>
      </w:r>
      <w:r w:rsidRPr="00D47AC2">
        <w:rPr>
          <w:rFonts w:eastAsia="Times New Roman"/>
          <w:sz w:val="22"/>
          <w:szCs w:val="22"/>
          <w:shd w:val="clear" w:color="auto" w:fill="FFFFFF"/>
        </w:rPr>
        <w:t>studies disclosed some information regarding funding (</w:t>
      </w:r>
      <w:r w:rsidR="0071328E">
        <w:rPr>
          <w:rFonts w:eastAsia="Times New Roman"/>
          <w:sz w:val="22"/>
          <w:szCs w:val="22"/>
          <w:shd w:val="clear" w:color="auto" w:fill="FFFFFF"/>
        </w:rPr>
        <w:t xml:space="preserve">103, </w:t>
      </w:r>
      <w:r w:rsidR="00C12EAF" w:rsidRPr="00D47AC2">
        <w:rPr>
          <w:rFonts w:eastAsia="Times New Roman"/>
          <w:sz w:val="22"/>
          <w:szCs w:val="22"/>
          <w:shd w:val="clear" w:color="auto" w:fill="FFFFFF"/>
        </w:rPr>
        <w:t>69.1</w:t>
      </w:r>
      <w:r w:rsidRPr="00D47AC2">
        <w:rPr>
          <w:rFonts w:eastAsia="Times New Roman"/>
          <w:sz w:val="22"/>
          <w:szCs w:val="22"/>
          <w:shd w:val="clear" w:color="auto" w:fill="FFFFFF"/>
        </w:rPr>
        <w:t>%</w:t>
      </w:r>
      <w:r w:rsidR="008A3369" w:rsidRPr="00D47AC2">
        <w:rPr>
          <w:rFonts w:eastAsia="Times New Roman"/>
          <w:sz w:val="22"/>
          <w:szCs w:val="22"/>
          <w:shd w:val="clear" w:color="auto" w:fill="FFFFFF"/>
        </w:rPr>
        <w:t xml:space="preserve"> [95% confidence interval,</w:t>
      </w:r>
      <w:r w:rsidR="00D0506C" w:rsidRPr="00D47AC2">
        <w:rPr>
          <w:rFonts w:eastAsia="Times New Roman"/>
          <w:sz w:val="22"/>
          <w:szCs w:val="22"/>
          <w:shd w:val="clear" w:color="auto" w:fill="FFFFFF"/>
        </w:rPr>
        <w:t xml:space="preserve"> </w:t>
      </w:r>
      <w:r w:rsidR="00A85248" w:rsidRPr="00D47AC2">
        <w:rPr>
          <w:rFonts w:eastAsia="Times New Roman"/>
          <w:sz w:val="22"/>
          <w:szCs w:val="22"/>
          <w:shd w:val="clear" w:color="auto" w:fill="FFFFFF"/>
        </w:rPr>
        <w:t>6</w:t>
      </w:r>
      <w:r w:rsidR="00C12EAF" w:rsidRPr="00D47AC2">
        <w:rPr>
          <w:rFonts w:eastAsia="Times New Roman"/>
          <w:sz w:val="22"/>
          <w:szCs w:val="22"/>
          <w:shd w:val="clear" w:color="auto" w:fill="FFFFFF"/>
        </w:rPr>
        <w:t>1.0</w:t>
      </w:r>
      <w:r w:rsidR="00A85248" w:rsidRPr="00D47AC2">
        <w:rPr>
          <w:rFonts w:eastAsia="Times New Roman"/>
          <w:sz w:val="22"/>
          <w:szCs w:val="22"/>
          <w:shd w:val="clear" w:color="auto" w:fill="FFFFFF"/>
        </w:rPr>
        <w:t>%</w:t>
      </w:r>
      <w:r w:rsidR="00ED7297" w:rsidRPr="00D47AC2">
        <w:rPr>
          <w:rFonts w:eastAsia="Times New Roman"/>
          <w:sz w:val="22"/>
          <w:szCs w:val="22"/>
          <w:shd w:val="clear" w:color="auto" w:fill="FFFFFF"/>
        </w:rPr>
        <w:t xml:space="preserve"> to </w:t>
      </w:r>
      <w:r w:rsidR="00C12EAF" w:rsidRPr="00D47AC2">
        <w:rPr>
          <w:rFonts w:eastAsia="Times New Roman"/>
          <w:sz w:val="22"/>
          <w:szCs w:val="22"/>
          <w:shd w:val="clear" w:color="auto" w:fill="FFFFFF"/>
        </w:rPr>
        <w:t>76.3</w:t>
      </w:r>
      <w:r w:rsidR="00A85248" w:rsidRPr="00D47AC2">
        <w:rPr>
          <w:rFonts w:eastAsia="Times New Roman"/>
          <w:sz w:val="22"/>
          <w:szCs w:val="22"/>
          <w:shd w:val="clear" w:color="auto" w:fill="FFFFFF"/>
        </w:rPr>
        <w:t>%</w:t>
      </w:r>
      <w:r w:rsidR="009C1D9D" w:rsidRPr="00D47AC2">
        <w:rPr>
          <w:rFonts w:eastAsia="Times New Roman"/>
          <w:sz w:val="22"/>
          <w:szCs w:val="22"/>
          <w:shd w:val="clear" w:color="auto" w:fill="FFFFFF"/>
        </w:rPr>
        <w:t>]</w:t>
      </w:r>
      <w:r w:rsidRPr="00D47AC2">
        <w:rPr>
          <w:rFonts w:eastAsia="Times New Roman"/>
          <w:sz w:val="22"/>
          <w:szCs w:val="22"/>
          <w:shd w:val="clear" w:color="auto" w:fill="FFFFFF"/>
        </w:rPr>
        <w:t>) or conflicts of interest (</w:t>
      </w:r>
      <w:r w:rsidR="00A42C2C">
        <w:rPr>
          <w:rFonts w:eastAsia="Times New Roman"/>
          <w:sz w:val="22"/>
          <w:szCs w:val="22"/>
          <w:shd w:val="clear" w:color="auto" w:fill="FFFFFF"/>
        </w:rPr>
        <w:t xml:space="preserve">97, </w:t>
      </w:r>
      <w:r w:rsidR="00C12EAF" w:rsidRPr="00D47AC2">
        <w:rPr>
          <w:rFonts w:eastAsia="Times New Roman"/>
          <w:sz w:val="22"/>
          <w:szCs w:val="22"/>
          <w:shd w:val="clear" w:color="auto" w:fill="FFFFFF"/>
        </w:rPr>
        <w:t>65</w:t>
      </w:r>
      <w:r w:rsidRPr="00D47AC2">
        <w:rPr>
          <w:rFonts w:eastAsia="Times New Roman"/>
          <w:sz w:val="22"/>
          <w:szCs w:val="22"/>
          <w:shd w:val="clear" w:color="auto" w:fill="FFFFFF"/>
        </w:rPr>
        <w:t>.</w:t>
      </w:r>
      <w:r w:rsidR="00C12EAF" w:rsidRPr="00D47AC2">
        <w:rPr>
          <w:rFonts w:eastAsia="Times New Roman"/>
          <w:sz w:val="22"/>
          <w:szCs w:val="22"/>
          <w:shd w:val="clear" w:color="auto" w:fill="FFFFFF"/>
        </w:rPr>
        <w:t>1</w:t>
      </w:r>
      <w:r w:rsidRPr="00D47AC2">
        <w:rPr>
          <w:rFonts w:eastAsia="Times New Roman"/>
          <w:sz w:val="22"/>
          <w:szCs w:val="22"/>
          <w:shd w:val="clear" w:color="auto" w:fill="FFFFFF"/>
        </w:rPr>
        <w:t>%</w:t>
      </w:r>
      <w:r w:rsidR="00A0163A" w:rsidRPr="00D47AC2">
        <w:rPr>
          <w:rFonts w:eastAsia="Times New Roman"/>
          <w:sz w:val="22"/>
          <w:szCs w:val="22"/>
          <w:shd w:val="clear" w:color="auto" w:fill="FFFFFF"/>
        </w:rPr>
        <w:t xml:space="preserve"> [</w:t>
      </w:r>
      <w:r w:rsidR="00C12EAF" w:rsidRPr="00D47AC2">
        <w:rPr>
          <w:rFonts w:eastAsia="Times New Roman"/>
          <w:sz w:val="22"/>
          <w:szCs w:val="22"/>
          <w:shd w:val="clear" w:color="auto" w:fill="FFFFFF"/>
        </w:rPr>
        <w:t>56.8</w:t>
      </w:r>
      <w:r w:rsidR="007A4FD4" w:rsidRPr="00D47AC2">
        <w:rPr>
          <w:rFonts w:eastAsia="Times New Roman"/>
          <w:sz w:val="22"/>
          <w:szCs w:val="22"/>
          <w:shd w:val="clear" w:color="auto" w:fill="FFFFFF"/>
        </w:rPr>
        <w:t>% to 72.</w:t>
      </w:r>
      <w:r w:rsidR="00C12EAF" w:rsidRPr="00D47AC2">
        <w:rPr>
          <w:rFonts w:eastAsia="Times New Roman"/>
          <w:sz w:val="22"/>
          <w:szCs w:val="22"/>
          <w:shd w:val="clear" w:color="auto" w:fill="FFFFFF"/>
        </w:rPr>
        <w:t>6</w:t>
      </w:r>
      <w:r w:rsidR="007A4FD4" w:rsidRPr="00D47AC2">
        <w:rPr>
          <w:rFonts w:eastAsia="Times New Roman"/>
          <w:sz w:val="22"/>
          <w:szCs w:val="22"/>
          <w:shd w:val="clear" w:color="auto" w:fill="FFFFFF"/>
        </w:rPr>
        <w:t>%</w:t>
      </w:r>
      <w:r w:rsidR="009C1D9D" w:rsidRPr="00D47AC2">
        <w:rPr>
          <w:rFonts w:eastAsia="Times New Roman"/>
          <w:sz w:val="22"/>
          <w:szCs w:val="22"/>
          <w:shd w:val="clear" w:color="auto" w:fill="FFFFFF"/>
        </w:rPr>
        <w:t>]</w:t>
      </w:r>
      <w:r w:rsidRPr="00D47AC2">
        <w:rPr>
          <w:rFonts w:eastAsia="Times New Roman"/>
          <w:sz w:val="22"/>
          <w:szCs w:val="22"/>
          <w:shd w:val="clear" w:color="auto" w:fill="FFFFFF"/>
        </w:rPr>
        <w:t>). Among the 104</w:t>
      </w:r>
      <w:r w:rsidRPr="00D47AC2">
        <w:rPr>
          <w:rFonts w:eastAsia="Times New Roman"/>
          <w:color w:val="333333"/>
          <w:sz w:val="22"/>
          <w:szCs w:val="22"/>
          <w:shd w:val="clear" w:color="auto" w:fill="FFFFFF"/>
        </w:rPr>
        <w:t xml:space="preserve"> articles with empirical data where protocols or data sharing would be pertinent, 1</w:t>
      </w:r>
      <w:r w:rsidR="00A42C2C">
        <w:rPr>
          <w:rFonts w:eastAsia="Times New Roman"/>
          <w:color w:val="333333"/>
          <w:sz w:val="22"/>
          <w:szCs w:val="22"/>
          <w:shd w:val="clear" w:color="auto" w:fill="FFFFFF"/>
        </w:rPr>
        <w:t>9</w:t>
      </w:r>
      <w:r w:rsidRPr="00D47AC2">
        <w:rPr>
          <w:rFonts w:eastAsia="Times New Roman"/>
          <w:color w:val="333333"/>
          <w:sz w:val="22"/>
          <w:szCs w:val="22"/>
          <w:shd w:val="clear" w:color="auto" w:fill="FFFFFF"/>
        </w:rPr>
        <w:t xml:space="preserve"> (1</w:t>
      </w:r>
      <w:r w:rsidR="00A42C2C">
        <w:rPr>
          <w:rFonts w:eastAsia="Times New Roman"/>
          <w:color w:val="333333"/>
          <w:sz w:val="22"/>
          <w:szCs w:val="22"/>
          <w:shd w:val="clear" w:color="auto" w:fill="FFFFFF"/>
        </w:rPr>
        <w:t>8</w:t>
      </w:r>
      <w:r w:rsidRPr="00D47AC2">
        <w:rPr>
          <w:rFonts w:eastAsia="Times New Roman"/>
          <w:color w:val="333333"/>
          <w:sz w:val="22"/>
          <w:szCs w:val="22"/>
          <w:shd w:val="clear" w:color="auto" w:fill="FFFFFF"/>
        </w:rPr>
        <w:t>.</w:t>
      </w:r>
      <w:r w:rsidR="00C27023">
        <w:rPr>
          <w:rFonts w:eastAsia="Times New Roman"/>
          <w:color w:val="333333"/>
          <w:sz w:val="22"/>
          <w:szCs w:val="22"/>
          <w:shd w:val="clear" w:color="auto" w:fill="FFFFFF"/>
        </w:rPr>
        <w:t>3</w:t>
      </w:r>
      <w:r w:rsidRPr="00D47AC2">
        <w:rPr>
          <w:rFonts w:eastAsia="Times New Roman"/>
          <w:color w:val="333333"/>
          <w:sz w:val="22"/>
          <w:szCs w:val="22"/>
          <w:shd w:val="clear" w:color="auto" w:fill="FFFFFF"/>
        </w:rPr>
        <w:t>%</w:t>
      </w:r>
      <w:r w:rsidR="009C1D9D" w:rsidRPr="00D47AC2">
        <w:rPr>
          <w:rFonts w:eastAsia="Times New Roman"/>
          <w:color w:val="333333"/>
          <w:sz w:val="22"/>
          <w:szCs w:val="22"/>
          <w:shd w:val="clear" w:color="auto" w:fill="FFFFFF"/>
        </w:rPr>
        <w:t xml:space="preserve"> [</w:t>
      </w:r>
      <w:r w:rsidR="00D94AF7" w:rsidRPr="00D47AC2">
        <w:rPr>
          <w:rFonts w:eastAsia="Times New Roman"/>
          <w:color w:val="333333"/>
          <w:sz w:val="22"/>
          <w:szCs w:val="22"/>
          <w:shd w:val="clear" w:color="auto" w:fill="FFFFFF"/>
        </w:rPr>
        <w:t>1</w:t>
      </w:r>
      <w:r w:rsidR="00A42C2C">
        <w:rPr>
          <w:rFonts w:eastAsia="Times New Roman"/>
          <w:color w:val="333333"/>
          <w:sz w:val="22"/>
          <w:szCs w:val="22"/>
          <w:shd w:val="clear" w:color="auto" w:fill="FFFFFF"/>
        </w:rPr>
        <w:t>1.6</w:t>
      </w:r>
      <w:r w:rsidR="00D94AF7" w:rsidRPr="00D47AC2">
        <w:rPr>
          <w:rFonts w:eastAsia="Times New Roman"/>
          <w:color w:val="333333"/>
          <w:sz w:val="22"/>
          <w:szCs w:val="22"/>
          <w:shd w:val="clear" w:color="auto" w:fill="FFFFFF"/>
        </w:rPr>
        <w:t>% to 2</w:t>
      </w:r>
      <w:r w:rsidR="00A42C2C">
        <w:rPr>
          <w:rFonts w:eastAsia="Times New Roman"/>
          <w:color w:val="333333"/>
          <w:sz w:val="22"/>
          <w:szCs w:val="22"/>
          <w:shd w:val="clear" w:color="auto" w:fill="FFFFFF"/>
        </w:rPr>
        <w:t>7</w:t>
      </w:r>
      <w:r w:rsidR="00D94AF7" w:rsidRPr="00D47AC2">
        <w:rPr>
          <w:rFonts w:eastAsia="Times New Roman"/>
          <w:color w:val="333333"/>
          <w:sz w:val="22"/>
          <w:szCs w:val="22"/>
          <w:shd w:val="clear" w:color="auto" w:fill="FFFFFF"/>
        </w:rPr>
        <w:t>.</w:t>
      </w:r>
      <w:r w:rsidR="00A42C2C">
        <w:rPr>
          <w:rFonts w:eastAsia="Times New Roman"/>
          <w:color w:val="333333"/>
          <w:sz w:val="22"/>
          <w:szCs w:val="22"/>
          <w:shd w:val="clear" w:color="auto" w:fill="FFFFFF"/>
        </w:rPr>
        <w:t>3</w:t>
      </w:r>
      <w:r w:rsidR="00D94AF7" w:rsidRPr="00D47AC2">
        <w:rPr>
          <w:rFonts w:eastAsia="Times New Roman"/>
          <w:color w:val="333333"/>
          <w:sz w:val="22"/>
          <w:szCs w:val="22"/>
          <w:shd w:val="clear" w:color="auto" w:fill="FFFFFF"/>
        </w:rPr>
        <w:t>%</w:t>
      </w:r>
      <w:r w:rsidR="009C1D9D" w:rsidRPr="00D47AC2">
        <w:rPr>
          <w:rFonts w:eastAsia="Times New Roman"/>
          <w:color w:val="333333"/>
          <w:sz w:val="22"/>
          <w:szCs w:val="22"/>
          <w:shd w:val="clear" w:color="auto" w:fill="FFFFFF"/>
        </w:rPr>
        <w:t>]</w:t>
      </w:r>
      <w:r w:rsidRPr="00D47AC2">
        <w:rPr>
          <w:rFonts w:eastAsia="Times New Roman"/>
          <w:color w:val="333333"/>
          <w:sz w:val="22"/>
          <w:szCs w:val="22"/>
          <w:shd w:val="clear" w:color="auto" w:fill="FFFFFF"/>
        </w:rPr>
        <w:t>) discussed publicly available data; only 1 (1.0%</w:t>
      </w:r>
      <w:r w:rsidR="009C1D9D" w:rsidRPr="00D47AC2">
        <w:rPr>
          <w:rFonts w:eastAsia="Times New Roman"/>
          <w:color w:val="333333"/>
          <w:sz w:val="22"/>
          <w:szCs w:val="22"/>
          <w:shd w:val="clear" w:color="auto" w:fill="FFFFFF"/>
        </w:rPr>
        <w:t xml:space="preserve"> [</w:t>
      </w:r>
      <w:r w:rsidR="00D94AF7" w:rsidRPr="00D47AC2">
        <w:rPr>
          <w:rFonts w:eastAsia="Times New Roman"/>
          <w:color w:val="333333"/>
          <w:sz w:val="22"/>
          <w:szCs w:val="22"/>
          <w:shd w:val="clear" w:color="auto" w:fill="FFFFFF"/>
        </w:rPr>
        <w:t>0.1% to 6.0%</w:t>
      </w:r>
      <w:r w:rsidR="009C1D9D" w:rsidRPr="00D47AC2">
        <w:rPr>
          <w:rFonts w:eastAsia="Times New Roman"/>
          <w:color w:val="333333"/>
          <w:sz w:val="22"/>
          <w:szCs w:val="22"/>
          <w:shd w:val="clear" w:color="auto" w:fill="FFFFFF"/>
        </w:rPr>
        <w:t>]</w:t>
      </w:r>
      <w:r w:rsidRPr="00D47AC2">
        <w:rPr>
          <w:rFonts w:eastAsia="Times New Roman"/>
          <w:color w:val="333333"/>
          <w:sz w:val="22"/>
          <w:szCs w:val="22"/>
          <w:shd w:val="clear" w:color="auto" w:fill="FFFFFF"/>
        </w:rPr>
        <w:t xml:space="preserve">) included a link to a full study protocol. Among the 97 articles </w:t>
      </w:r>
      <w:r w:rsidRPr="00D47AC2">
        <w:rPr>
          <w:sz w:val="22"/>
          <w:szCs w:val="22"/>
        </w:rPr>
        <w:t>where replication in studies with different data would be pertinent,</w:t>
      </w:r>
      <w:r w:rsidRPr="00D47AC2">
        <w:rPr>
          <w:rFonts w:eastAsia="Times New Roman"/>
          <w:color w:val="333333"/>
          <w:sz w:val="22"/>
          <w:szCs w:val="22"/>
          <w:shd w:val="clear" w:color="auto" w:fill="FFFFFF"/>
        </w:rPr>
        <w:t xml:space="preserve"> there were 5 replication efforts </w:t>
      </w:r>
      <w:r w:rsidRPr="003B5A44">
        <w:rPr>
          <w:rFonts w:eastAsia="Times New Roman"/>
          <w:i/>
          <w:color w:val="333333"/>
          <w:sz w:val="22"/>
          <w:szCs w:val="22"/>
          <w:shd w:val="clear" w:color="auto" w:fill="FFFFFF"/>
        </w:rPr>
        <w:t>(</w:t>
      </w:r>
      <w:r w:rsidRPr="003B5A44">
        <w:rPr>
          <w:rStyle w:val="Emphasis"/>
          <w:rFonts w:eastAsia="Times New Roman"/>
          <w:i w:val="0"/>
          <w:color w:val="333333"/>
          <w:sz w:val="22"/>
          <w:szCs w:val="22"/>
          <w:shd w:val="clear" w:color="auto" w:fill="FFFFFF"/>
        </w:rPr>
        <w:t>5.2%</w:t>
      </w:r>
      <w:r w:rsidR="009C1D9D" w:rsidRPr="003B5A44">
        <w:rPr>
          <w:rStyle w:val="Emphasis"/>
          <w:rFonts w:eastAsia="Times New Roman"/>
          <w:i w:val="0"/>
          <w:color w:val="333333"/>
          <w:sz w:val="22"/>
          <w:szCs w:val="22"/>
          <w:shd w:val="clear" w:color="auto" w:fill="FFFFFF"/>
        </w:rPr>
        <w:t xml:space="preserve"> [</w:t>
      </w:r>
      <w:r w:rsidR="00D94AF7" w:rsidRPr="003B5A44">
        <w:rPr>
          <w:rStyle w:val="Emphasis"/>
          <w:rFonts w:eastAsia="Times New Roman"/>
          <w:i w:val="0"/>
          <w:color w:val="333333"/>
          <w:sz w:val="22"/>
          <w:szCs w:val="22"/>
          <w:shd w:val="clear" w:color="auto" w:fill="FFFFFF"/>
        </w:rPr>
        <w:t>1.9% to 12.2%</w:t>
      </w:r>
      <w:r w:rsidR="009C1D9D" w:rsidRPr="003B5A44">
        <w:rPr>
          <w:rStyle w:val="Emphasis"/>
          <w:rFonts w:eastAsia="Times New Roman"/>
          <w:i w:val="0"/>
          <w:color w:val="333333"/>
          <w:sz w:val="22"/>
          <w:szCs w:val="22"/>
          <w:shd w:val="clear" w:color="auto" w:fill="FFFFFF"/>
        </w:rPr>
        <w:t>]</w:t>
      </w:r>
      <w:r w:rsidRPr="003B5A44">
        <w:rPr>
          <w:rFonts w:eastAsia="Times New Roman"/>
          <w:i/>
          <w:color w:val="333333"/>
          <w:sz w:val="22"/>
          <w:szCs w:val="22"/>
          <w:shd w:val="clear" w:color="auto" w:fill="FFFFFF"/>
        </w:rPr>
        <w:t>).</w:t>
      </w:r>
      <w:r w:rsidRPr="00D47AC2">
        <w:rPr>
          <w:sz w:val="22"/>
          <w:szCs w:val="22"/>
        </w:rPr>
        <w:t xml:space="preserve"> Although clinical trial identification numbers and funding details were often provided on PubMed, </w:t>
      </w:r>
      <w:r w:rsidR="00C9569D" w:rsidRPr="00D47AC2">
        <w:rPr>
          <w:sz w:val="22"/>
          <w:szCs w:val="22"/>
        </w:rPr>
        <w:t xml:space="preserve">only two </w:t>
      </w:r>
      <w:r w:rsidR="00BF6F6A">
        <w:rPr>
          <w:sz w:val="22"/>
          <w:szCs w:val="22"/>
        </w:rPr>
        <w:t xml:space="preserve">of the </w:t>
      </w:r>
      <w:del w:id="0" w:author="Joshua D. Wallach" w:date="2018-09-07T15:42:00Z">
        <w:r w:rsidR="00DF0A70" w:rsidDel="00FE0B99">
          <w:rPr>
            <w:sz w:val="22"/>
            <w:szCs w:val="22"/>
          </w:rPr>
          <w:delText>non-PMCID articles</w:delText>
        </w:r>
      </w:del>
      <w:ins w:id="1" w:author="Joshua D. Wallach" w:date="2018-09-07T15:42:00Z">
        <w:r w:rsidR="00FE0B99">
          <w:rPr>
            <w:sz w:val="22"/>
            <w:szCs w:val="22"/>
          </w:rPr>
          <w:t>articles without a full text article in PubMed Central</w:t>
        </w:r>
      </w:ins>
      <w:r w:rsidR="00DF0A70">
        <w:rPr>
          <w:sz w:val="22"/>
          <w:szCs w:val="22"/>
        </w:rPr>
        <w:t xml:space="preserve"> </w:t>
      </w:r>
      <w:r w:rsidR="00BF6F6A">
        <w:rPr>
          <w:sz w:val="22"/>
          <w:szCs w:val="22"/>
        </w:rPr>
        <w:t xml:space="preserve">that discussed publicly available data at the full text level also </w:t>
      </w:r>
      <w:r w:rsidR="00C9569D" w:rsidRPr="00D47AC2">
        <w:rPr>
          <w:sz w:val="22"/>
          <w:szCs w:val="22"/>
        </w:rPr>
        <w:t xml:space="preserve">contained information related to data sharing </w:t>
      </w:r>
      <w:r w:rsidR="00BF6F6A">
        <w:rPr>
          <w:sz w:val="22"/>
          <w:szCs w:val="22"/>
        </w:rPr>
        <w:t>on PubMed;</w:t>
      </w:r>
      <w:r w:rsidR="006F7A3A" w:rsidRPr="00D47AC2">
        <w:rPr>
          <w:sz w:val="22"/>
          <w:szCs w:val="22"/>
        </w:rPr>
        <w:t xml:space="preserve"> none had a</w:t>
      </w:r>
      <w:r w:rsidRPr="00D47AC2">
        <w:rPr>
          <w:sz w:val="22"/>
          <w:szCs w:val="22"/>
        </w:rPr>
        <w:t xml:space="preserve"> conflict</w:t>
      </w:r>
      <w:r w:rsidR="006F7A3A" w:rsidRPr="00D47AC2">
        <w:rPr>
          <w:sz w:val="22"/>
          <w:szCs w:val="22"/>
        </w:rPr>
        <w:t>s</w:t>
      </w:r>
      <w:r w:rsidRPr="00D47AC2">
        <w:rPr>
          <w:sz w:val="22"/>
          <w:szCs w:val="22"/>
        </w:rPr>
        <w:t xml:space="preserve"> of interest statement </w:t>
      </w:r>
      <w:r w:rsidR="006F7A3A" w:rsidRPr="00D47AC2">
        <w:rPr>
          <w:sz w:val="22"/>
          <w:szCs w:val="22"/>
        </w:rPr>
        <w:t>on PubMed</w:t>
      </w:r>
      <w:r w:rsidRPr="00D47AC2">
        <w:rPr>
          <w:sz w:val="22"/>
          <w:szCs w:val="22"/>
        </w:rPr>
        <w:t>.</w:t>
      </w:r>
      <w:r w:rsidRPr="00D47AC2">
        <w:rPr>
          <w:rFonts w:eastAsia="Times New Roman"/>
          <w:color w:val="333333"/>
          <w:sz w:val="22"/>
          <w:szCs w:val="22"/>
          <w:shd w:val="clear" w:color="auto" w:fill="FFFFFF"/>
        </w:rPr>
        <w:t xml:space="preserve"> </w:t>
      </w:r>
      <w:r w:rsidRPr="00D47AC2">
        <w:rPr>
          <w:color w:val="333333"/>
          <w:sz w:val="22"/>
          <w:szCs w:val="22"/>
        </w:rPr>
        <w:t xml:space="preserve">Our evaluation suggests that although there have been improvements over the last few years in certain key indicators of reproducibility and transparency, opportunities exist to improve reproducible research practices across the biomedical literature and to make features related to reproducibility more readily visible in PubMed. </w:t>
      </w:r>
    </w:p>
    <w:p w14:paraId="305FB9D6" w14:textId="77777777" w:rsidR="00923A50" w:rsidRDefault="00923A50" w:rsidP="00B75577">
      <w:pPr>
        <w:spacing w:line="480" w:lineRule="auto"/>
        <w:rPr>
          <w:sz w:val="22"/>
          <w:szCs w:val="22"/>
        </w:rPr>
      </w:pPr>
    </w:p>
    <w:p w14:paraId="63690FB8" w14:textId="77777777" w:rsidR="00923A50" w:rsidRDefault="00923A50" w:rsidP="00B75577">
      <w:pPr>
        <w:spacing w:line="480" w:lineRule="auto"/>
        <w:rPr>
          <w:sz w:val="22"/>
          <w:szCs w:val="22"/>
        </w:rPr>
      </w:pPr>
    </w:p>
    <w:p w14:paraId="508D02E6" w14:textId="77777777" w:rsidR="00923A50" w:rsidRDefault="00923A50" w:rsidP="00B75577">
      <w:pPr>
        <w:spacing w:line="480" w:lineRule="auto"/>
        <w:rPr>
          <w:sz w:val="22"/>
          <w:szCs w:val="22"/>
        </w:rPr>
      </w:pPr>
    </w:p>
    <w:p w14:paraId="57EC93A6" w14:textId="77777777" w:rsidR="00B75577" w:rsidRDefault="00B75577" w:rsidP="00B75577">
      <w:pPr>
        <w:spacing w:line="480" w:lineRule="auto"/>
        <w:rPr>
          <w:sz w:val="22"/>
          <w:szCs w:val="22"/>
        </w:rPr>
      </w:pPr>
    </w:p>
    <w:p w14:paraId="395198C6" w14:textId="77777777" w:rsidR="00A0163A" w:rsidRDefault="00A0163A" w:rsidP="00B75577">
      <w:pPr>
        <w:spacing w:line="480" w:lineRule="auto"/>
        <w:rPr>
          <w:sz w:val="22"/>
          <w:szCs w:val="22"/>
        </w:rPr>
      </w:pPr>
    </w:p>
    <w:p w14:paraId="33023F91" w14:textId="77777777" w:rsidR="00A0163A" w:rsidRDefault="00A0163A" w:rsidP="00B75577">
      <w:pPr>
        <w:spacing w:line="480" w:lineRule="auto"/>
        <w:rPr>
          <w:sz w:val="22"/>
          <w:szCs w:val="22"/>
        </w:rPr>
      </w:pPr>
    </w:p>
    <w:p w14:paraId="029E467A" w14:textId="77777777" w:rsidR="00923A50" w:rsidRPr="00057AC6" w:rsidRDefault="00923A50" w:rsidP="00062478">
      <w:pPr>
        <w:spacing w:line="480" w:lineRule="auto"/>
        <w:outlineLvl w:val="0"/>
        <w:rPr>
          <w:b/>
          <w:sz w:val="22"/>
          <w:szCs w:val="22"/>
        </w:rPr>
      </w:pPr>
      <w:r w:rsidRPr="00057AC6">
        <w:rPr>
          <w:b/>
          <w:sz w:val="22"/>
          <w:szCs w:val="22"/>
        </w:rPr>
        <w:t>INTRODUCTION</w:t>
      </w:r>
    </w:p>
    <w:p w14:paraId="30F7C4E8" w14:textId="658D0142" w:rsidR="00894389" w:rsidRDefault="00B75577" w:rsidP="00B75577">
      <w:pPr>
        <w:spacing w:line="480" w:lineRule="auto"/>
        <w:rPr>
          <w:sz w:val="22"/>
          <w:szCs w:val="22"/>
        </w:rPr>
      </w:pPr>
      <w:r>
        <w:rPr>
          <w:sz w:val="22"/>
          <w:szCs w:val="22"/>
        </w:rPr>
        <w:tab/>
      </w:r>
      <w:r w:rsidR="00923A50" w:rsidRPr="00057AC6">
        <w:rPr>
          <w:sz w:val="22"/>
          <w:szCs w:val="22"/>
        </w:rPr>
        <w:t xml:space="preserve">There is a growing interest in evaluating and ensuring the transparency and reproducibility of the published scientific literature. According to an internet-based survey of 1576 researchers in </w:t>
      </w:r>
      <w:r w:rsidR="00923A50" w:rsidRPr="00057AC6">
        <w:rPr>
          <w:i/>
          <w:sz w:val="22"/>
          <w:szCs w:val="22"/>
        </w:rPr>
        <w:t>Nature</w:t>
      </w:r>
      <w:r w:rsidR="00923A50" w:rsidRPr="00057AC6">
        <w:rPr>
          <w:sz w:val="22"/>
          <w:szCs w:val="22"/>
        </w:rPr>
        <w:t>, 90% of respondents believe that there is either a slight or significant crisis of reproducibility in research.</w:t>
      </w:r>
      <w:r w:rsidR="00923A50" w:rsidRPr="00057AC6">
        <w:rPr>
          <w:sz w:val="22"/>
          <w:szCs w:val="22"/>
        </w:rPr>
        <w:fldChar w:fldCharType="begin"/>
      </w:r>
      <w:r w:rsidR="00623425">
        <w:rPr>
          <w:sz w:val="22"/>
          <w:szCs w:val="22"/>
        </w:rPr>
        <w:instrText xml:space="preserve"> ADDIN EN.CITE &lt;EndNote&gt;&lt;Cite&gt;&lt;Author&gt;Baker&lt;/Author&gt;&lt;Year&gt;2016&lt;/Year&gt;&lt;IDText&gt;1,500 scientists lift the lid on reproducibility&lt;/IDText&gt;&lt;DisplayText&gt;[1]&lt;/DisplayText&gt;&lt;record&gt;&lt;dates&gt;&lt;pub-dates&gt;&lt;date&gt;05&lt;/date&gt;&lt;/pub-dates&gt;&lt;year&gt;2016&lt;/year&gt;&lt;/dates&gt;&lt;keywords&gt;&lt;keyword&gt;Attitude&lt;/keyword&gt;&lt;keyword&gt;Data Interpretation, Statistical&lt;/keyword&gt;&lt;keyword&gt;Mentors&lt;/keyword&gt;&lt;keyword&gt;Periodicals as Topic&lt;/keyword&gt;&lt;keyword&gt;Publishing&lt;/keyword&gt;&lt;keyword&gt;Reproducibility of Results&lt;/keyword&gt;&lt;keyword&gt;Research&lt;/keyword&gt;&lt;keyword&gt;Research Design&lt;/keyword&gt;&lt;keyword&gt;Research Personnel&lt;/keyword&gt;&lt;keyword&gt;Research Support as Topic&lt;/keyword&gt;&lt;keyword&gt;Surveys and Questionnaires&lt;/keyword&gt;&lt;/keywords&gt;&lt;urls&gt;&lt;related-urls&gt;&lt;url&gt;https://www.ncbi.nlm.nih.gov/pubmed/27225100&lt;/url&gt;&lt;/related-urls&gt;&lt;/urls&gt;&lt;isbn&gt;1476-4687&lt;/isbn&gt;&lt;titles&gt;&lt;title&gt;1,500 scientists lift the lid on reproducibility&lt;/title&gt;&lt;secondary-title&gt;Nature&lt;/secondary-title&gt;&lt;/titles&gt;&lt;pages&gt;452-4&lt;/pages&gt;&lt;number&gt;7604&lt;/number&gt;&lt;contributors&gt;&lt;authors&gt;&lt;author&gt;Baker, M.&lt;/author&gt;&lt;/authors&gt;&lt;/contributors&gt;&lt;language&gt;eng&lt;/language&gt;&lt;added-date format="utc"&gt;1489498508&lt;/added-date&gt;&lt;ref-type name="Journal Article"&gt;17&lt;/ref-type&gt;&lt;rec-number&gt;44&lt;/rec-number&gt;&lt;last-updated-date format="utc"&gt;1489498508&lt;/last-updated-date&gt;&lt;accession-num&gt;27225100&lt;/accession-num&gt;&lt;electronic-resource-num&gt;10.1038/533452a&lt;/electronic-resource-num&gt;&lt;volume&gt;533&lt;/volume&gt;&lt;/record&gt;&lt;/Cite&gt;&lt;/EndNote&gt;</w:instrText>
      </w:r>
      <w:r w:rsidR="00923A50" w:rsidRPr="00057AC6">
        <w:rPr>
          <w:sz w:val="22"/>
          <w:szCs w:val="22"/>
        </w:rPr>
        <w:fldChar w:fldCharType="separate"/>
      </w:r>
      <w:r w:rsidR="00623425">
        <w:rPr>
          <w:noProof/>
          <w:sz w:val="22"/>
          <w:szCs w:val="22"/>
        </w:rPr>
        <w:t>[1]</w:t>
      </w:r>
      <w:r w:rsidR="00923A50" w:rsidRPr="00057AC6">
        <w:rPr>
          <w:sz w:val="22"/>
          <w:szCs w:val="22"/>
        </w:rPr>
        <w:fldChar w:fldCharType="end"/>
      </w:r>
      <w:r w:rsidR="00923A50" w:rsidRPr="00057AC6">
        <w:rPr>
          <w:sz w:val="22"/>
          <w:szCs w:val="22"/>
        </w:rPr>
        <w:t xml:space="preserve"> </w:t>
      </w:r>
      <w:r w:rsidR="00FB64EB" w:rsidRPr="004B099A">
        <w:rPr>
          <w:sz w:val="22"/>
          <w:szCs w:val="22"/>
        </w:rPr>
        <w:t>However</w:t>
      </w:r>
      <w:r w:rsidR="00923A50" w:rsidRPr="00057AC6">
        <w:rPr>
          <w:sz w:val="22"/>
          <w:szCs w:val="22"/>
        </w:rPr>
        <w:t xml:space="preserve">, multiple </w:t>
      </w:r>
      <w:r w:rsidR="00FB64EB" w:rsidRPr="004B099A">
        <w:rPr>
          <w:sz w:val="22"/>
          <w:szCs w:val="22"/>
        </w:rPr>
        <w:t xml:space="preserve">recent </w:t>
      </w:r>
      <w:r w:rsidR="006175BC" w:rsidRPr="004B099A">
        <w:rPr>
          <w:sz w:val="22"/>
          <w:szCs w:val="22"/>
        </w:rPr>
        <w:t xml:space="preserve">efforts </w:t>
      </w:r>
      <w:r w:rsidR="00E41F83">
        <w:rPr>
          <w:sz w:val="22"/>
          <w:szCs w:val="22"/>
        </w:rPr>
        <w:t>are</w:t>
      </w:r>
      <w:r w:rsidR="006175BC" w:rsidRPr="004B099A">
        <w:rPr>
          <w:sz w:val="22"/>
          <w:szCs w:val="22"/>
        </w:rPr>
        <w:t xml:space="preserve"> </w:t>
      </w:r>
      <w:r>
        <w:rPr>
          <w:sz w:val="22"/>
          <w:szCs w:val="22"/>
        </w:rPr>
        <w:t xml:space="preserve">attempting </w:t>
      </w:r>
      <w:r w:rsidR="006175BC" w:rsidRPr="004B099A">
        <w:rPr>
          <w:sz w:val="22"/>
          <w:szCs w:val="22"/>
        </w:rPr>
        <w:t>to address some of the</w:t>
      </w:r>
      <w:r w:rsidR="00923A50" w:rsidRPr="00057AC6">
        <w:rPr>
          <w:sz w:val="22"/>
          <w:szCs w:val="22"/>
        </w:rPr>
        <w:t xml:space="preserve"> existing </w:t>
      </w:r>
      <w:r>
        <w:rPr>
          <w:sz w:val="22"/>
          <w:szCs w:val="22"/>
        </w:rPr>
        <w:t>concerns</w:t>
      </w:r>
      <w:r w:rsidR="00057AC6">
        <w:rPr>
          <w:sz w:val="22"/>
          <w:szCs w:val="22"/>
        </w:rPr>
        <w:t>.</w:t>
      </w:r>
      <w:r w:rsidR="00923A50" w:rsidRPr="00057AC6">
        <w:rPr>
          <w:sz w:val="22"/>
          <w:szCs w:val="22"/>
        </w:rPr>
        <w:fldChar w:fldCharType="begin">
          <w:fldData xml:space="preserve">PEVuZE5vdGU+PENpdGU+PEF1dGhvcj5NdW5hZsOyPC9BdXRob3I+PFllYXI+MjAxNzwvWWVhcj48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</w:fldData>
        </w:fldChar>
      </w:r>
      <w:r w:rsidR="009902F5">
        <w:rPr>
          <w:sz w:val="22"/>
          <w:szCs w:val="22"/>
        </w:rPr>
        <w:instrText xml:space="preserve"> ADDIN EN.CITE </w:instrText>
      </w:r>
      <w:r w:rsidR="009902F5">
        <w:rPr>
          <w:sz w:val="22"/>
          <w:szCs w:val="22"/>
        </w:rPr>
        <w:fldChar w:fldCharType="begin">
          <w:fldData xml:space="preserve">PEVuZE5vdGU+PENpdGU+PEF1dGhvcj5NdW5hZsOyPC9BdXRob3I+PFllYXI+MjAxNzwvWWVhcj48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</w:fldData>
        </w:fldChar>
      </w:r>
      <w:r w:rsidR="009902F5">
        <w:rPr>
          <w:sz w:val="22"/>
          <w:szCs w:val="22"/>
        </w:rPr>
        <w:instrText xml:space="preserve"> ADDIN EN.CITE.DATA </w:instrText>
      </w:r>
      <w:r w:rsidR="009902F5">
        <w:rPr>
          <w:sz w:val="22"/>
          <w:szCs w:val="22"/>
        </w:rPr>
      </w:r>
      <w:r w:rsidR="009902F5">
        <w:rPr>
          <w:sz w:val="22"/>
          <w:szCs w:val="22"/>
        </w:rPr>
        <w:fldChar w:fldCharType="end"/>
      </w:r>
      <w:r w:rsidR="00923A50" w:rsidRPr="00057AC6">
        <w:rPr>
          <w:sz w:val="22"/>
          <w:szCs w:val="22"/>
        </w:rPr>
      </w:r>
      <w:r w:rsidR="00923A50" w:rsidRPr="00057AC6">
        <w:rPr>
          <w:sz w:val="22"/>
          <w:szCs w:val="22"/>
        </w:rPr>
        <w:fldChar w:fldCharType="separate"/>
      </w:r>
      <w:r w:rsidR="009902F5">
        <w:rPr>
          <w:noProof/>
          <w:sz w:val="22"/>
          <w:szCs w:val="22"/>
        </w:rPr>
        <w:t>[2-6]</w:t>
      </w:r>
      <w:r w:rsidR="00923A50" w:rsidRPr="00057AC6">
        <w:rPr>
          <w:sz w:val="22"/>
          <w:szCs w:val="22"/>
        </w:rPr>
        <w:fldChar w:fldCharType="end"/>
      </w:r>
      <w:r w:rsidR="00923A50" w:rsidRPr="00057AC6">
        <w:rPr>
          <w:sz w:val="22"/>
          <w:szCs w:val="22"/>
        </w:rPr>
        <w:t xml:space="preserve"> </w:t>
      </w:r>
      <w:r w:rsidR="00B44650">
        <w:rPr>
          <w:sz w:val="22"/>
          <w:szCs w:val="22"/>
        </w:rPr>
        <w:t>T</w:t>
      </w:r>
      <w:r w:rsidR="00923A50" w:rsidRPr="00057AC6">
        <w:rPr>
          <w:sz w:val="22"/>
          <w:szCs w:val="22"/>
        </w:rPr>
        <w:t>hese initiatives</w:t>
      </w:r>
      <w:r w:rsidR="00EC73DC">
        <w:rPr>
          <w:sz w:val="22"/>
          <w:szCs w:val="22"/>
        </w:rPr>
        <w:t>, as well as previous proposals by several stakeholders to change scientific practice,</w:t>
      </w:r>
      <w:r w:rsidR="00923A50" w:rsidRPr="00057AC6">
        <w:rPr>
          <w:sz w:val="22"/>
          <w:szCs w:val="22"/>
        </w:rPr>
        <w:t xml:space="preserve"> </w:t>
      </w:r>
      <w:r w:rsidR="007A4FED">
        <w:rPr>
          <w:sz w:val="22"/>
          <w:szCs w:val="22"/>
        </w:rPr>
        <w:t xml:space="preserve">may be resulting in </w:t>
      </w:r>
      <w:r w:rsidR="00923A50" w:rsidRPr="00057AC6">
        <w:rPr>
          <w:sz w:val="22"/>
          <w:szCs w:val="22"/>
        </w:rPr>
        <w:t>genuine improvement</w:t>
      </w:r>
      <w:r w:rsidR="00E54BC6">
        <w:rPr>
          <w:sz w:val="22"/>
          <w:szCs w:val="22"/>
        </w:rPr>
        <w:t>s</w:t>
      </w:r>
      <w:r w:rsidR="00923A50" w:rsidRPr="00057AC6">
        <w:rPr>
          <w:sz w:val="22"/>
          <w:szCs w:val="22"/>
        </w:rPr>
        <w:t xml:space="preserve"> </w:t>
      </w:r>
      <w:r w:rsidR="00B44650">
        <w:rPr>
          <w:sz w:val="22"/>
          <w:szCs w:val="22"/>
        </w:rPr>
        <w:t>in the transparency, openness, and reproducibility of</w:t>
      </w:r>
      <w:r w:rsidR="00E41F83">
        <w:rPr>
          <w:sz w:val="22"/>
          <w:szCs w:val="22"/>
        </w:rPr>
        <w:t xml:space="preserve"> the scientific literature. </w:t>
      </w:r>
      <w:r w:rsidR="00923A50" w:rsidRPr="00057AC6">
        <w:rPr>
          <w:sz w:val="22"/>
          <w:szCs w:val="22"/>
        </w:rPr>
        <w:t xml:space="preserve">  </w:t>
      </w:r>
    </w:p>
    <w:p w14:paraId="2C49B9C3" w14:textId="1218F348" w:rsidR="00CA7348" w:rsidRDefault="00894389" w:rsidP="00894389">
      <w:pPr>
        <w:spacing w:line="480" w:lineRule="auto"/>
        <w:ind w:firstLine="720"/>
        <w:rPr>
          <w:sz w:val="22"/>
          <w:szCs w:val="22"/>
        </w:rPr>
      </w:pPr>
      <w:r w:rsidRPr="00057AC6">
        <w:rPr>
          <w:sz w:val="22"/>
          <w:szCs w:val="22"/>
        </w:rPr>
        <w:t>A survey of a random sample of biomedical articles published between 2000</w:t>
      </w:r>
      <w:r w:rsidR="00F32AB0">
        <w:rPr>
          <w:sz w:val="22"/>
          <w:szCs w:val="22"/>
        </w:rPr>
        <w:t>-</w:t>
      </w:r>
      <w:r w:rsidRPr="00057AC6">
        <w:rPr>
          <w:sz w:val="22"/>
          <w:szCs w:val="22"/>
        </w:rPr>
        <w:t>2014 s</w:t>
      </w:r>
      <w:r w:rsidR="000E6428">
        <w:rPr>
          <w:sz w:val="22"/>
          <w:szCs w:val="22"/>
        </w:rPr>
        <w:t>uggested</w:t>
      </w:r>
      <w:r w:rsidRPr="00057AC6">
        <w:rPr>
          <w:sz w:val="22"/>
          <w:szCs w:val="22"/>
        </w:rPr>
        <w:t xml:space="preserve"> that the literature lacked transparency in important dimensions and reproducibility was not valued appropriately.</w:t>
      </w:r>
      <w:r w:rsidRPr="00057AC6">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Pr="00057AC6">
        <w:rPr>
          <w:sz w:val="22"/>
          <w:szCs w:val="22"/>
        </w:rPr>
        <w:fldChar w:fldCharType="separate"/>
      </w:r>
      <w:r w:rsidR="00D567A8">
        <w:rPr>
          <w:noProof/>
          <w:sz w:val="22"/>
          <w:szCs w:val="22"/>
        </w:rPr>
        <w:t>[7]</w:t>
      </w:r>
      <w:r w:rsidRPr="00057AC6">
        <w:rPr>
          <w:sz w:val="22"/>
          <w:szCs w:val="22"/>
        </w:rPr>
        <w:fldChar w:fldCharType="end"/>
      </w:r>
      <w:r w:rsidRPr="00057AC6">
        <w:rPr>
          <w:sz w:val="22"/>
          <w:szCs w:val="22"/>
        </w:rPr>
        <w:t xml:space="preserve"> For instance, protocols and raw data were not directly available and the majority of studies did not disclose funding or potential conflicts of interest. Furthermore, over half of the articles in the sample claimed to present some novel discoveries and the vast majority did not have subsequent studies that were attempting to replicate part or all of their findings.</w:t>
      </w:r>
      <w:r w:rsidR="00F32AB0">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F32AB0">
        <w:rPr>
          <w:sz w:val="22"/>
          <w:szCs w:val="22"/>
        </w:rPr>
        <w:fldChar w:fldCharType="separate"/>
      </w:r>
      <w:r w:rsidR="00D567A8">
        <w:rPr>
          <w:noProof/>
          <w:sz w:val="22"/>
          <w:szCs w:val="22"/>
        </w:rPr>
        <w:t>[7]</w:t>
      </w:r>
      <w:r w:rsidR="00F32AB0">
        <w:rPr>
          <w:sz w:val="22"/>
          <w:szCs w:val="22"/>
        </w:rPr>
        <w:fldChar w:fldCharType="end"/>
      </w:r>
      <w:r w:rsidRPr="00057AC6">
        <w:rPr>
          <w:sz w:val="22"/>
          <w:szCs w:val="22"/>
        </w:rPr>
        <w:t xml:space="preserve"> These results suggested that there is significant room for improvement with regard to reproducible research practices.</w:t>
      </w:r>
      <w:r w:rsidR="00CA7348" w:rsidRPr="00CA7348">
        <w:rPr>
          <w:sz w:val="22"/>
          <w:szCs w:val="22"/>
        </w:rPr>
        <w:t xml:space="preserve"> </w:t>
      </w:r>
      <w:r w:rsidR="00981F96">
        <w:rPr>
          <w:sz w:val="22"/>
          <w:szCs w:val="22"/>
        </w:rPr>
        <w:t>Furthermore, the study provided baseline data to compare future progress across key indicators of reproducibility and transparency.</w:t>
      </w:r>
    </w:p>
    <w:p w14:paraId="23682EFE" w14:textId="6FD4B02B" w:rsidR="00CA7348" w:rsidRPr="00E41F83" w:rsidRDefault="00CA7348" w:rsidP="00CA7348">
      <w:pPr>
        <w:spacing w:line="480" w:lineRule="auto"/>
        <w:ind w:firstLine="720"/>
        <w:rPr>
          <w:sz w:val="22"/>
          <w:szCs w:val="22"/>
        </w:rPr>
      </w:pPr>
      <w:r w:rsidRPr="00057AC6">
        <w:rPr>
          <w:sz w:val="22"/>
          <w:szCs w:val="22"/>
        </w:rPr>
        <w:t>Since 2014</w:t>
      </w:r>
      <w:r>
        <w:rPr>
          <w:sz w:val="22"/>
          <w:szCs w:val="22"/>
        </w:rPr>
        <w:t>,</w:t>
      </w:r>
      <w:r w:rsidRPr="00E54BC6">
        <w:rPr>
          <w:sz w:val="22"/>
          <w:szCs w:val="22"/>
        </w:rPr>
        <w:t xml:space="preserve"> there have been new or intensified efforts to promote open science practices across the biomedical literature. </w:t>
      </w:r>
      <w:r w:rsidR="00EC73DC">
        <w:rPr>
          <w:sz w:val="22"/>
          <w:szCs w:val="22"/>
        </w:rPr>
        <w:t>Although it is unlikely that individual</w:t>
      </w:r>
      <w:r w:rsidR="000C420B">
        <w:rPr>
          <w:sz w:val="22"/>
          <w:szCs w:val="22"/>
        </w:rPr>
        <w:t xml:space="preserve"> interventions have single-handedly resulted in drastic changes, these efforts may </w:t>
      </w:r>
      <w:r w:rsidR="000B0B45" w:rsidRPr="00C2736A">
        <w:rPr>
          <w:sz w:val="22"/>
          <w:szCs w:val="22"/>
        </w:rPr>
        <w:t>cumulatively</w:t>
      </w:r>
      <w:r w:rsidR="000B0B45">
        <w:rPr>
          <w:sz w:val="22"/>
          <w:szCs w:val="22"/>
        </w:rPr>
        <w:t xml:space="preserve"> </w:t>
      </w:r>
      <w:r w:rsidR="000C420B">
        <w:rPr>
          <w:sz w:val="22"/>
          <w:szCs w:val="22"/>
        </w:rPr>
        <w:t xml:space="preserve">reflect a gradual shift toward the adoption of a transparency and replication culture. </w:t>
      </w:r>
      <w:r w:rsidRPr="00E54BC6">
        <w:rPr>
          <w:sz w:val="22"/>
          <w:szCs w:val="22"/>
        </w:rPr>
        <w:t xml:space="preserve">For instance, in January 2015, the Institute of Medicine issued a report that recommended that all stakeholders in clinical trials “foster a culture in which data sharing </w:t>
      </w:r>
      <w:r w:rsidR="007C5913" w:rsidRPr="00E54BC6">
        <w:rPr>
          <w:sz w:val="22"/>
          <w:szCs w:val="22"/>
        </w:rPr>
        <w:t>i</w:t>
      </w:r>
      <w:r w:rsidR="007C5913">
        <w:rPr>
          <w:sz w:val="22"/>
          <w:szCs w:val="22"/>
        </w:rPr>
        <w:t>s</w:t>
      </w:r>
      <w:r w:rsidR="007C5913" w:rsidRPr="00E54BC6">
        <w:rPr>
          <w:sz w:val="22"/>
          <w:szCs w:val="22"/>
        </w:rPr>
        <w:t xml:space="preserve"> </w:t>
      </w:r>
      <w:r w:rsidRPr="00E54BC6">
        <w:rPr>
          <w:sz w:val="22"/>
          <w:szCs w:val="22"/>
        </w:rPr>
        <w:t>the expected norm”, and that funders, sponsors, and journals promote and support data sharing.</w:t>
      </w:r>
      <w:r w:rsidRPr="00E54BC6">
        <w:rPr>
          <w:sz w:val="22"/>
          <w:szCs w:val="22"/>
        </w:rPr>
        <w:fldChar w:fldCharType="begin"/>
      </w:r>
      <w:r w:rsidR="00D567A8">
        <w:rPr>
          <w:sz w:val="22"/>
          <w:szCs w:val="22"/>
        </w:rPr>
        <w:instrText xml:space="preserve"> ADDIN EN.CITE &lt;EndNote&gt;&lt;Cite&gt;&lt;Year&gt;2015&lt;/Year&gt;&lt;IDText&gt;Institute of Medicine (IOM). Sharing Clinical Trial Data: Maximizing Benefits, Minimizing Risks. Washington,&lt;/IDText&gt;&lt;DisplayText&gt;[8]&lt;/DisplayText&gt;&lt;record&gt;&lt;titles&gt;&lt;title&gt;Institute of Medicine (IOM). Sharing Clinical Trial Data: Maximizing Benefits, Minimizing Risks. Washington,&amp;#xA;DC: The National Academies Press&lt;/title&gt;&lt;/titles&gt;&lt;added-date format="utc"&gt;1496063343&lt;/added-date&gt;&lt;ref-type name="Generic"&gt;13&lt;/ref-type&gt;&lt;dates&gt;&lt;year&gt;2015&lt;/year&gt;&lt;/dates&gt;&lt;rec-number&gt;120&lt;/rec-number&gt;&lt;last-updated-date format="utc"&gt;1528229572&lt;/last-updated-date&gt;&lt;/record&gt;&lt;/Cite&gt;&lt;/EndNote&gt;</w:instrText>
      </w:r>
      <w:r w:rsidRPr="00E54BC6">
        <w:rPr>
          <w:sz w:val="22"/>
          <w:szCs w:val="22"/>
        </w:rPr>
        <w:fldChar w:fldCharType="separate"/>
      </w:r>
      <w:r w:rsidR="00D567A8">
        <w:rPr>
          <w:noProof/>
          <w:sz w:val="22"/>
          <w:szCs w:val="22"/>
        </w:rPr>
        <w:t>[8]</w:t>
      </w:r>
      <w:r w:rsidRPr="00E54BC6">
        <w:rPr>
          <w:sz w:val="22"/>
          <w:szCs w:val="22"/>
        </w:rPr>
        <w:fldChar w:fldCharType="end"/>
      </w:r>
      <w:r w:rsidRPr="00E54BC6">
        <w:rPr>
          <w:sz w:val="22"/>
          <w:szCs w:val="22"/>
        </w:rPr>
        <w:t xml:space="preserve"> The International Committee of Medical Journal Editors (ICMJE) also proposed a policy requiring data sharing as a condition of publication, even though no formal policy changes have been enacted.</w:t>
      </w:r>
      <w:r w:rsidRPr="00E54BC6">
        <w:rPr>
          <w:sz w:val="22"/>
          <w:szCs w:val="22"/>
        </w:rPr>
        <w:fldChar w:fldCharType="begin">
          <w:fldData xml:space="preserve">PEVuZE5vdGU+PENpdGU+PEF1dGhvcj5UYWljaG1hbjwvQXV0aG9yPjxZZWFyPjIwMTY8L1llYXI+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</w:fldData>
        </w:fldChar>
      </w:r>
      <w:r w:rsidR="00D567A8">
        <w:rPr>
          <w:sz w:val="22"/>
          <w:szCs w:val="22"/>
        </w:rPr>
        <w:instrText xml:space="preserve"> ADDIN EN.CITE </w:instrText>
      </w:r>
      <w:r w:rsidR="00D567A8">
        <w:rPr>
          <w:sz w:val="22"/>
          <w:szCs w:val="22"/>
        </w:rPr>
        <w:fldChar w:fldCharType="begin">
          <w:fldData xml:space="preserve">PEVuZE5vdGU+PENpdGU+PEF1dGhvcj5UYWljaG1hbjwvQXV0aG9yPjxZZWFyPjIwMTY8L1llYXI+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</w:fldData>
        </w:fldChar>
      </w:r>
      <w:r w:rsidR="00D567A8">
        <w:rPr>
          <w:sz w:val="22"/>
          <w:szCs w:val="22"/>
        </w:rPr>
        <w:instrText xml:space="preserve"> ADDIN EN.CITE.DATA </w:instrText>
      </w:r>
      <w:r w:rsidR="00D567A8">
        <w:rPr>
          <w:sz w:val="22"/>
          <w:szCs w:val="22"/>
        </w:rPr>
      </w:r>
      <w:r w:rsidR="00D567A8">
        <w:rPr>
          <w:sz w:val="22"/>
          <w:szCs w:val="22"/>
        </w:rPr>
        <w:fldChar w:fldCharType="end"/>
      </w:r>
      <w:r w:rsidRPr="00E54BC6">
        <w:rPr>
          <w:sz w:val="22"/>
          <w:szCs w:val="22"/>
        </w:rPr>
      </w:r>
      <w:r w:rsidRPr="00E54BC6">
        <w:rPr>
          <w:sz w:val="22"/>
          <w:szCs w:val="22"/>
        </w:rPr>
        <w:fldChar w:fldCharType="separate"/>
      </w:r>
      <w:r w:rsidR="00D567A8">
        <w:rPr>
          <w:noProof/>
          <w:sz w:val="22"/>
          <w:szCs w:val="22"/>
        </w:rPr>
        <w:t>[9, 10]</w:t>
      </w:r>
      <w:r w:rsidRPr="00E54BC6">
        <w:rPr>
          <w:sz w:val="22"/>
          <w:szCs w:val="22"/>
        </w:rPr>
        <w:fldChar w:fldCharType="end"/>
      </w:r>
      <w:r w:rsidRPr="00E54BC6">
        <w:rPr>
          <w:sz w:val="22"/>
          <w:szCs w:val="22"/>
        </w:rPr>
        <w:t xml:space="preserve"> </w:t>
      </w:r>
      <w:r w:rsidRPr="00E54BC6">
        <w:rPr>
          <w:sz w:val="22"/>
          <w:szCs w:val="22"/>
        </w:rPr>
        <w:lastRenderedPageBreak/>
        <w:t>Other stakeholders have also supported raw data sharing</w:t>
      </w:r>
      <w:r w:rsidRPr="00E54BC6">
        <w:rPr>
          <w:sz w:val="22"/>
          <w:szCs w:val="22"/>
        </w:rPr>
        <w:fldChar w:fldCharType="begin"/>
      </w:r>
      <w:r w:rsidR="009902F5">
        <w:rPr>
          <w:sz w:val="22"/>
          <w:szCs w:val="22"/>
        </w:rPr>
        <w:instrText xml:space="preserve"> ADDIN EN.CITE &lt;EndNote&gt;&lt;Cite&gt;&lt;Author&gt;Munafò&lt;/Author&gt;&lt;Year&gt;2017&lt;/Year&gt;&lt;IDText&gt;A manifesto for reproducible science&lt;/IDText&gt;&lt;DisplayText&gt;[2]&lt;/DisplayText&gt;&lt;record&gt;&lt;titles&gt;&lt;title&gt;A manifesto for reproducible science&lt;/title&gt;&lt;secondary-title&gt;Nature human behavior&lt;/secondary-title&gt;&lt;/titles&gt;&lt;number&gt;0021&lt;/number&gt;&lt;contributors&gt;&lt;authors&gt;&lt;author&gt;Munafò, M R&lt;/author&gt;&lt;author&gt;Nosek, B A&lt;/author&gt;&lt;author&gt;Bishop, D V M&lt;/author&gt;&lt;author&gt;Button, K S&lt;/author&gt;&lt;author&gt;Chambers, C D&lt;/author&gt;&lt;author&gt;Percie du Sert, N&lt;/author&gt;&lt;author&gt;Simonsohn, U&lt;/author&gt;&lt;author&gt;Wagenmakers, E&lt;/author&gt;&lt;author&gt;Ware, J J&lt;/author&gt;&lt;author&gt;Ioannidis, J P A&lt;/author&gt;&lt;/authors&gt;&lt;/contributors&gt;&lt;added-date format="utc"&gt;1526312327&lt;/added-date&gt;&lt;ref-type name="Journal Article"&gt;17&lt;/ref-type&gt;&lt;dates&gt;&lt;year&gt;2017&lt;/year&gt;&lt;/dates&gt;&lt;rec-number&gt;372&lt;/rec-number&gt;&lt;last-updated-date format="utc"&gt;1535234613&lt;/last-updated-date&gt;&lt;volume&gt;1&lt;/volume&gt;&lt;/record&gt;&lt;/Cite&gt;&lt;/EndNote&gt;</w:instrText>
      </w:r>
      <w:r w:rsidRPr="00E54BC6">
        <w:rPr>
          <w:sz w:val="22"/>
          <w:szCs w:val="22"/>
        </w:rPr>
        <w:fldChar w:fldCharType="separate"/>
      </w:r>
      <w:r w:rsidR="009902F5">
        <w:rPr>
          <w:noProof/>
          <w:sz w:val="22"/>
          <w:szCs w:val="22"/>
        </w:rPr>
        <w:t>[2]</w:t>
      </w:r>
      <w:r w:rsidRPr="00E54BC6">
        <w:rPr>
          <w:sz w:val="22"/>
          <w:szCs w:val="22"/>
        </w:rPr>
        <w:fldChar w:fldCharType="end"/>
      </w:r>
      <w:r w:rsidRPr="00E54BC6">
        <w:rPr>
          <w:sz w:val="22"/>
          <w:szCs w:val="22"/>
        </w:rPr>
        <w:t xml:space="preserve"> and some journals have started </w:t>
      </w:r>
      <w:r w:rsidR="008B5E08">
        <w:rPr>
          <w:sz w:val="22"/>
          <w:szCs w:val="22"/>
        </w:rPr>
        <w:t>requesting</w:t>
      </w:r>
      <w:r w:rsidRPr="00E54BC6">
        <w:rPr>
          <w:sz w:val="22"/>
          <w:szCs w:val="22"/>
        </w:rPr>
        <w:t xml:space="preserve"> full protocol sharing</w:t>
      </w:r>
      <w:r w:rsidR="00F13A3D">
        <w:rPr>
          <w:sz w:val="22"/>
          <w:szCs w:val="22"/>
        </w:rPr>
        <w:t>,</w:t>
      </w:r>
      <w:r w:rsidRPr="00E54BC6">
        <w:rPr>
          <w:sz w:val="22"/>
          <w:szCs w:val="22"/>
        </w:rPr>
        <w:fldChar w:fldCharType="begin"/>
      </w:r>
      <w:r w:rsidR="00D567A8">
        <w:rPr>
          <w:sz w:val="22"/>
          <w:szCs w:val="22"/>
        </w:rPr>
        <w:instrText xml:space="preserve"> ADDIN EN.CITE &lt;EndNote&gt;&lt;Cite&gt;&lt;Author&gt;Naudet&lt;/Author&gt;&lt;Year&gt;2018&lt;/Year&gt;&lt;IDText&gt;Data sharing and reanalysis of randomized controlled trials in leading biomedical journals with a full data sharing policy: survey of studies published in&lt;/IDText&gt;&lt;DisplayText&gt;[11]&lt;/DisplayText&gt;&lt;record&gt;&lt;dates&gt;&lt;pub-dates&gt;&lt;date&gt;02&lt;/date&gt;&lt;/pub-dates&gt;&lt;year&gt;2018&lt;/year&gt;&lt;/dates&gt;&lt;keywords&gt;&lt;keyword&gt;Data Accuracy&lt;/keyword&gt;&lt;keyword&gt;Humans&lt;/keyword&gt;&lt;keyword&gt;Information Dissemination&lt;/keyword&gt;&lt;keyword&gt;Periodicals as Topic&lt;/keyword&gt;&lt;keyword&gt;Randomized Controlled Trials as Topic&lt;/keyword&gt;&lt;/keywords&gt;&lt;urls&gt;&lt;related-urls&gt;&lt;url&gt;https://www.ncbi.nlm.nih.gov/pubmed/29440066&lt;/url&gt;&lt;/related-urls&gt;&lt;/urls&gt;&lt;isbn&gt;1756-1833&lt;/isbn&gt;&lt;custom2&gt;PMC5809812&lt;/custom2&gt;&lt;titles&gt;&lt;title&gt;Data sharing and reanalysis of randomized controlled trials in leading biomedical journals with a full data sharing policy: survey of studies published in&lt;/title&gt;&lt;secondary-title&gt;BMJ&lt;/secondary-title&gt;&lt;/titles&gt;&lt;pages&gt;k400&lt;/pages&gt;&lt;contributors&gt;&lt;authors&gt;&lt;author&gt;Naudet, F.&lt;/author&gt;&lt;author&gt;Sakarovitch, C.&lt;/author&gt;&lt;author&gt;Janiaud, P.&lt;/author&gt;&lt;author&gt;Cristea, I.&lt;/author&gt;&lt;author&gt;Fanelli, D.&lt;/author&gt;&lt;author&gt;Moher, D.&lt;/author&gt;&lt;author&gt;Ioannidis, J. P. A.&lt;/author&gt;&lt;/authors&gt;&lt;/contributors&gt;&lt;edition&gt;2018/02/13&lt;/edition&gt;&lt;language&gt;eng&lt;/language&gt;&lt;added-date format="utc"&gt;1525131262&lt;/added-date&gt;&lt;ref-type name="Journal Article"&gt;17&lt;/ref-type&gt;&lt;rec-number&gt;359&lt;/rec-number&gt;&lt;last-updated-date format="utc"&gt;1525131262&lt;/last-updated-date&gt;&lt;accession-num&gt;29440066&lt;/accession-num&gt;&lt;volume&gt;360&lt;/volume&gt;&lt;/record&gt;&lt;/Cite&gt;&lt;/EndNote&gt;</w:instrText>
      </w:r>
      <w:r w:rsidRPr="00E54BC6">
        <w:rPr>
          <w:sz w:val="22"/>
          <w:szCs w:val="22"/>
        </w:rPr>
        <w:fldChar w:fldCharType="separate"/>
      </w:r>
      <w:r w:rsidR="00D567A8">
        <w:rPr>
          <w:noProof/>
          <w:sz w:val="22"/>
          <w:szCs w:val="22"/>
        </w:rPr>
        <w:t>[11]</w:t>
      </w:r>
      <w:r w:rsidRPr="00E54BC6">
        <w:rPr>
          <w:sz w:val="22"/>
          <w:szCs w:val="22"/>
        </w:rPr>
        <w:fldChar w:fldCharType="end"/>
      </w:r>
      <w:r w:rsidR="00F13A3D">
        <w:rPr>
          <w:sz w:val="22"/>
          <w:szCs w:val="22"/>
        </w:rPr>
        <w:t xml:space="preserve"> since access to detailed protocols is necessary to</w:t>
      </w:r>
      <w:r w:rsidR="003977D2">
        <w:rPr>
          <w:sz w:val="22"/>
          <w:szCs w:val="22"/>
        </w:rPr>
        <w:t xml:space="preserve"> allow study </w:t>
      </w:r>
      <w:r w:rsidR="00F13A3D">
        <w:rPr>
          <w:sz w:val="22"/>
          <w:szCs w:val="22"/>
        </w:rPr>
        <w:t xml:space="preserve">procedures </w:t>
      </w:r>
      <w:r w:rsidR="003977D2">
        <w:rPr>
          <w:sz w:val="22"/>
          <w:szCs w:val="22"/>
        </w:rPr>
        <w:t>to</w:t>
      </w:r>
      <w:r w:rsidR="00F13A3D">
        <w:rPr>
          <w:sz w:val="22"/>
          <w:szCs w:val="22"/>
        </w:rPr>
        <w:t xml:space="preserve"> be repeated.</w:t>
      </w:r>
      <w:r w:rsidR="00F13A3D">
        <w:rPr>
          <w:sz w:val="22"/>
          <w:szCs w:val="22"/>
        </w:rPr>
        <w:fldChar w:fldCharType="begin"/>
      </w:r>
      <w:r w:rsidR="00D567A8">
        <w:rPr>
          <w:sz w:val="22"/>
          <w:szCs w:val="22"/>
        </w:rPr>
        <w:instrText xml:space="preserve"> ADDIN EN.CITE &lt;EndNote&gt;&lt;Cite&gt;&lt;Author&gt;Goodman&lt;/Author&gt;&lt;Year&gt;2016&lt;/Year&gt;&lt;IDText&gt;What does research reproducibility mean?&lt;/IDText&gt;&lt;DisplayText&gt;[12]&lt;/DisplayText&gt;&lt;record&gt;&lt;dates&gt;&lt;pub-dates&gt;&lt;date&gt;Jun&lt;/date&gt;&lt;/pub-dates&gt;&lt;year&gt;2016&lt;/year&gt;&lt;/dates&gt;&lt;urls&gt;&lt;related-urls&gt;&lt;url&gt;https://www.ncbi.nlm.nih.gov/pubmed/27252173&lt;/url&gt;&lt;/related-urls&gt;&lt;/urls&gt;&lt;isbn&gt;1946-6242&lt;/isbn&gt;&lt;titles&gt;&lt;title&gt;What does research reproducibility mean?&lt;/title&gt;&lt;secondary-title&gt;Sci Transl Med&lt;/secondary-title&gt;&lt;/titles&gt;&lt;pages&gt;341ps12&lt;/pages&gt;&lt;number&gt;341&lt;/number&gt;&lt;contributors&gt;&lt;authors&gt;&lt;author&gt;Goodman, S. N.&lt;/author&gt;&lt;author&gt;Fanelli, D.&lt;/author&gt;&lt;author&gt;Ioannidis, J. P.&lt;/author&gt;&lt;/authors&gt;&lt;/contributors&gt;&lt;language&gt;eng&lt;/language&gt;&lt;added-date format="utc"&gt;1489496458&lt;/added-date&gt;&lt;ref-type name="Journal Article"&gt;17&lt;/ref-type&gt;&lt;rec-number&gt;42&lt;/rec-number&gt;&lt;last-updated-date format="utc"&gt;1489496458&lt;/last-updated-date&gt;&lt;accession-num&gt;27252173&lt;/accession-num&gt;&lt;electronic-resource-num&gt;10.1126/scitranslmed.aaf5027&lt;/electronic-resource-num&gt;&lt;volume&gt;8&lt;/volume&gt;&lt;/record&gt;&lt;/Cite&gt;&lt;/EndNote&gt;</w:instrText>
      </w:r>
      <w:r w:rsidR="00F13A3D">
        <w:rPr>
          <w:sz w:val="22"/>
          <w:szCs w:val="22"/>
        </w:rPr>
        <w:fldChar w:fldCharType="separate"/>
      </w:r>
      <w:r w:rsidR="00D567A8">
        <w:rPr>
          <w:noProof/>
          <w:sz w:val="22"/>
          <w:szCs w:val="22"/>
        </w:rPr>
        <w:t>[12]</w:t>
      </w:r>
      <w:r w:rsidR="00F13A3D">
        <w:rPr>
          <w:sz w:val="22"/>
          <w:szCs w:val="22"/>
        </w:rPr>
        <w:fldChar w:fldCharType="end"/>
      </w:r>
      <w:r w:rsidRPr="00E54BC6">
        <w:rPr>
          <w:sz w:val="22"/>
          <w:szCs w:val="22"/>
        </w:rPr>
        <w:t xml:space="preserve"> Several fields </w:t>
      </w:r>
      <w:r w:rsidR="001D414E">
        <w:rPr>
          <w:sz w:val="22"/>
          <w:szCs w:val="22"/>
        </w:rPr>
        <w:t>are</w:t>
      </w:r>
      <w:r w:rsidRPr="00E54BC6">
        <w:rPr>
          <w:sz w:val="22"/>
          <w:szCs w:val="22"/>
        </w:rPr>
        <w:t xml:space="preserve"> paying more attention to replication, especially after the </w:t>
      </w:r>
      <w:r w:rsidR="008B5E08">
        <w:rPr>
          <w:sz w:val="22"/>
          <w:szCs w:val="22"/>
        </w:rPr>
        <w:t>findings</w:t>
      </w:r>
      <w:r w:rsidR="008B5E08" w:rsidRPr="00E54BC6">
        <w:rPr>
          <w:sz w:val="22"/>
          <w:szCs w:val="22"/>
        </w:rPr>
        <w:t xml:space="preserve"> </w:t>
      </w:r>
      <w:r w:rsidRPr="00E54BC6">
        <w:rPr>
          <w:sz w:val="22"/>
          <w:szCs w:val="22"/>
        </w:rPr>
        <w:t xml:space="preserve">of reproducibility checks </w:t>
      </w:r>
      <w:r w:rsidR="008B5E08">
        <w:rPr>
          <w:sz w:val="22"/>
          <w:szCs w:val="22"/>
        </w:rPr>
        <w:t>demonstrated</w:t>
      </w:r>
      <w:r w:rsidRPr="00E54BC6">
        <w:rPr>
          <w:sz w:val="22"/>
          <w:szCs w:val="22"/>
        </w:rPr>
        <w:t xml:space="preserve"> </w:t>
      </w:r>
      <w:r w:rsidR="007F1AA3">
        <w:rPr>
          <w:sz w:val="22"/>
          <w:szCs w:val="22"/>
        </w:rPr>
        <w:t>concerning results in</w:t>
      </w:r>
      <w:r w:rsidRPr="00E54BC6">
        <w:rPr>
          <w:sz w:val="22"/>
          <w:szCs w:val="22"/>
        </w:rPr>
        <w:t xml:space="preserve"> psychology</w:t>
      </w:r>
      <w:r w:rsidRPr="00E54BC6">
        <w:rPr>
          <w:sz w:val="22"/>
          <w:szCs w:val="22"/>
        </w:rPr>
        <w:fldChar w:fldCharType="begin"/>
      </w:r>
      <w:r w:rsidR="00D567A8">
        <w:rPr>
          <w:sz w:val="22"/>
          <w:szCs w:val="22"/>
        </w:rPr>
        <w:instrText xml:space="preserve"> ADDIN EN.CITE &lt;EndNote&gt;&lt;Cite&gt;&lt;Author&gt;Open&lt;/Author&gt;&lt;Year&gt;2015&lt;/Year&gt;&lt;IDText&gt;PSYCHOLOGY. Estimating the reproducibility of psychological science&lt;/IDText&gt;&lt;DisplayText&gt;[13]&lt;/DisplayText&gt;&lt;record&gt;&lt;dates&gt;&lt;pub-dates&gt;&lt;date&gt;Aug&lt;/date&gt;&lt;/pub-dates&gt;&lt;year&gt;2015&lt;/year&gt;&lt;/dates&gt;&lt;keywords&gt;&lt;keyword&gt;Behavioral Research&lt;/keyword&gt;&lt;keyword&gt;Confidence Intervals&lt;/keyword&gt;&lt;keyword&gt;Periodicals as Topic&lt;/keyword&gt;&lt;keyword&gt;Psychology&lt;/keyword&gt;&lt;keyword&gt;Publication Bias&lt;/keyword&gt;&lt;keyword&gt;Publishing&lt;/keyword&gt;&lt;keyword&gt;Reproducibility of Results&lt;/keyword&gt;&lt;keyword&gt;Research&lt;/keyword&gt;&lt;keyword&gt;Research Design&lt;/keyword&gt;&lt;/keywords&gt;&lt;urls&gt;&lt;related-urls&gt;&lt;url&gt;https://www.ncbi.nlm.nih.gov/pubmed/26315443&lt;/url&gt;&lt;/related-urls&gt;&lt;/urls&gt;&lt;isbn&gt;1095-9203&lt;/isbn&gt;&lt;titles&gt;&lt;title&gt;PSYCHOLOGY. Estimating the reproducibility of psychological science&lt;/title&gt;&lt;secondary-title&gt;Science&lt;/secondary-title&gt;&lt;/titles&gt;&lt;pages&gt;aac4716&lt;/pages&gt;&lt;number&gt;6251&lt;/number&gt;&lt;contributors&gt;&lt;authors&gt;&lt;author&gt;Open Science Collaboration&lt;/author&gt;&lt;/authors&gt;&lt;/contributors&gt;&lt;language&gt;eng&lt;/language&gt;&lt;added-date format="utc"&gt;1526315221&lt;/added-date&gt;&lt;ref-type name="Journal Article"&gt;17&lt;/ref-type&gt;&lt;rec-number&gt;375&lt;/rec-number&gt;&lt;last-updated-date format="utc"&gt;1526315221&lt;/last-updated-date&gt;&lt;accession-num&gt;26315443&lt;/accession-num&gt;&lt;electronic-resource-num&gt;10.1126/science.aac4716&lt;/electronic-resource-num&gt;&lt;volume&gt;349&lt;/volume&gt;&lt;/record&gt;&lt;/Cite&gt;&lt;/EndNote&gt;</w:instrText>
      </w:r>
      <w:r w:rsidRPr="00E54BC6">
        <w:rPr>
          <w:sz w:val="22"/>
          <w:szCs w:val="22"/>
        </w:rPr>
        <w:fldChar w:fldCharType="separate"/>
      </w:r>
      <w:r w:rsidR="00D567A8">
        <w:rPr>
          <w:noProof/>
          <w:sz w:val="22"/>
          <w:szCs w:val="22"/>
        </w:rPr>
        <w:t>[13]</w:t>
      </w:r>
      <w:r w:rsidRPr="00E54BC6">
        <w:rPr>
          <w:sz w:val="22"/>
          <w:szCs w:val="22"/>
        </w:rPr>
        <w:fldChar w:fldCharType="end"/>
      </w:r>
      <w:r w:rsidRPr="00E54BC6">
        <w:rPr>
          <w:sz w:val="22"/>
          <w:szCs w:val="22"/>
        </w:rPr>
        <w:t xml:space="preserve"> and cancer biology.</w:t>
      </w:r>
      <w:r w:rsidRPr="00E54BC6">
        <w:rPr>
          <w:sz w:val="22"/>
          <w:szCs w:val="22"/>
        </w:rPr>
        <w:fldChar w:fldCharType="begin">
          <w:fldData xml:space="preserve">PEVuZE5vdGU+PENpdGU+PEF1dGhvcj5Ob3NlazwvQXV0aG9yPjxZZWFyPjIwMTc8L1llYXI+PElE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</w:fldData>
        </w:fldChar>
      </w:r>
      <w:r w:rsidR="00D567A8">
        <w:rPr>
          <w:sz w:val="22"/>
          <w:szCs w:val="22"/>
        </w:rPr>
        <w:instrText xml:space="preserve"> ADDIN EN.CITE </w:instrText>
      </w:r>
      <w:r w:rsidR="00D567A8">
        <w:rPr>
          <w:sz w:val="22"/>
          <w:szCs w:val="22"/>
        </w:rPr>
        <w:fldChar w:fldCharType="begin">
          <w:fldData xml:space="preserve">PEVuZE5vdGU+PENpdGU+PEF1dGhvcj5Ob3NlazwvQXV0aG9yPjxZZWFyPjIwMTc8L1llYXI+PElE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</w:fldData>
        </w:fldChar>
      </w:r>
      <w:r w:rsidR="00D567A8">
        <w:rPr>
          <w:sz w:val="22"/>
          <w:szCs w:val="22"/>
        </w:rPr>
        <w:instrText xml:space="preserve"> ADDIN EN.CITE.DATA </w:instrText>
      </w:r>
      <w:r w:rsidR="00D567A8">
        <w:rPr>
          <w:sz w:val="22"/>
          <w:szCs w:val="22"/>
        </w:rPr>
      </w:r>
      <w:r w:rsidR="00D567A8">
        <w:rPr>
          <w:sz w:val="22"/>
          <w:szCs w:val="22"/>
        </w:rPr>
        <w:fldChar w:fldCharType="end"/>
      </w:r>
      <w:r w:rsidRPr="00E54BC6">
        <w:rPr>
          <w:sz w:val="22"/>
          <w:szCs w:val="22"/>
        </w:rPr>
      </w:r>
      <w:r w:rsidRPr="00E54BC6">
        <w:rPr>
          <w:sz w:val="22"/>
          <w:szCs w:val="22"/>
        </w:rPr>
        <w:fldChar w:fldCharType="separate"/>
      </w:r>
      <w:r w:rsidR="00D567A8">
        <w:rPr>
          <w:noProof/>
          <w:sz w:val="22"/>
          <w:szCs w:val="22"/>
        </w:rPr>
        <w:t>[14, 15]</w:t>
      </w:r>
      <w:r w:rsidRPr="00E54BC6">
        <w:rPr>
          <w:sz w:val="22"/>
          <w:szCs w:val="22"/>
        </w:rPr>
        <w:fldChar w:fldCharType="end"/>
      </w:r>
      <w:r>
        <w:rPr>
          <w:sz w:val="22"/>
          <w:szCs w:val="22"/>
        </w:rPr>
        <w:t xml:space="preserve"> </w:t>
      </w:r>
      <w:r w:rsidRPr="009D3AE4">
        <w:rPr>
          <w:sz w:val="22"/>
          <w:szCs w:val="22"/>
        </w:rPr>
        <w:t>Furthermore</w:t>
      </w:r>
      <w:r w:rsidR="006F061A">
        <w:rPr>
          <w:sz w:val="22"/>
          <w:szCs w:val="22"/>
        </w:rPr>
        <w:t>,</w:t>
      </w:r>
      <w:r w:rsidRPr="009D3AE4">
        <w:rPr>
          <w:sz w:val="22"/>
          <w:szCs w:val="22"/>
        </w:rPr>
        <w:t xml:space="preserve"> </w:t>
      </w:r>
      <w:r w:rsidR="006F061A">
        <w:rPr>
          <w:sz w:val="22"/>
          <w:szCs w:val="22"/>
        </w:rPr>
        <w:t>a growing number of</w:t>
      </w:r>
      <w:r w:rsidR="006F061A" w:rsidRPr="009D3AE4">
        <w:rPr>
          <w:sz w:val="22"/>
          <w:szCs w:val="22"/>
        </w:rPr>
        <w:t xml:space="preserve"> </w:t>
      </w:r>
      <w:r w:rsidRPr="009D3AE4">
        <w:rPr>
          <w:sz w:val="22"/>
          <w:szCs w:val="22"/>
        </w:rPr>
        <w:t xml:space="preserve">journals </w:t>
      </w:r>
      <w:r w:rsidR="006F061A">
        <w:rPr>
          <w:sz w:val="22"/>
          <w:szCs w:val="22"/>
        </w:rPr>
        <w:t xml:space="preserve">have started to </w:t>
      </w:r>
      <w:r w:rsidR="006F061A" w:rsidRPr="009D3AE4">
        <w:rPr>
          <w:sz w:val="22"/>
          <w:szCs w:val="22"/>
        </w:rPr>
        <w:t>requir</w:t>
      </w:r>
      <w:r w:rsidR="006F061A">
        <w:rPr>
          <w:sz w:val="22"/>
          <w:szCs w:val="22"/>
        </w:rPr>
        <w:t>e</w:t>
      </w:r>
      <w:r w:rsidR="006F061A" w:rsidRPr="009D3AE4">
        <w:rPr>
          <w:sz w:val="22"/>
          <w:szCs w:val="22"/>
        </w:rPr>
        <w:t xml:space="preserve"> </w:t>
      </w:r>
      <w:r w:rsidRPr="009D3AE4">
        <w:rPr>
          <w:sz w:val="22"/>
          <w:szCs w:val="22"/>
        </w:rPr>
        <w:t xml:space="preserve">reporting guidelines and disclosure statements and commercial and non-profit </w:t>
      </w:r>
      <w:r w:rsidR="006F061A">
        <w:rPr>
          <w:sz w:val="22"/>
          <w:szCs w:val="22"/>
        </w:rPr>
        <w:t>organizations, such as the Open Science Framework (http://osf.io), have introduced</w:t>
      </w:r>
      <w:r w:rsidRPr="009D3AE4">
        <w:rPr>
          <w:sz w:val="22"/>
          <w:szCs w:val="22"/>
        </w:rPr>
        <w:t xml:space="preserve"> new infrastructure supporting research transparency</w:t>
      </w:r>
      <w:r w:rsidR="006F061A">
        <w:rPr>
          <w:sz w:val="22"/>
          <w:szCs w:val="22"/>
        </w:rPr>
        <w:t>.</w:t>
      </w:r>
    </w:p>
    <w:p w14:paraId="6EDF8A7E" w14:textId="7165BE38" w:rsidR="00CA7348" w:rsidRPr="008B5E08" w:rsidRDefault="00CA7348" w:rsidP="00CA7348">
      <w:pPr>
        <w:spacing w:line="480" w:lineRule="auto"/>
        <w:ind w:firstLine="720"/>
        <w:rPr>
          <w:sz w:val="22"/>
          <w:szCs w:val="22"/>
        </w:rPr>
      </w:pPr>
      <w:r w:rsidRPr="00E41F83">
        <w:rPr>
          <w:sz w:val="22"/>
          <w:szCs w:val="22"/>
        </w:rPr>
        <w:t>Additional efforts have</w:t>
      </w:r>
      <w:r w:rsidR="008B5E08">
        <w:rPr>
          <w:sz w:val="22"/>
          <w:szCs w:val="22"/>
        </w:rPr>
        <w:t xml:space="preserve"> also</w:t>
      </w:r>
      <w:r w:rsidRPr="00E41F83">
        <w:rPr>
          <w:sz w:val="22"/>
          <w:szCs w:val="22"/>
        </w:rPr>
        <w:t xml:space="preserve"> tried to improve the disclosure and visible indexing of information related to transparency and reproducibility. </w:t>
      </w:r>
      <w:r w:rsidR="00535CBF">
        <w:rPr>
          <w:sz w:val="22"/>
          <w:szCs w:val="22"/>
        </w:rPr>
        <w:t>I</w:t>
      </w:r>
      <w:r w:rsidRPr="00E41F83">
        <w:rPr>
          <w:sz w:val="22"/>
          <w:szCs w:val="22"/>
        </w:rPr>
        <w:t>n 2017, PubMed, which is run by the United States National Library of Medicine</w:t>
      </w:r>
      <w:r w:rsidR="00C14831">
        <w:rPr>
          <w:sz w:val="22"/>
          <w:szCs w:val="22"/>
        </w:rPr>
        <w:t xml:space="preserve"> (NLM)</w:t>
      </w:r>
      <w:r w:rsidRPr="00E41F83">
        <w:rPr>
          <w:sz w:val="22"/>
          <w:szCs w:val="22"/>
        </w:rPr>
        <w:t xml:space="preserve"> at the National Institutes of Health (NIH), started including funding and conflicts of interest statements with study abstracts. Although this information is often disclosed in the full text of journal articles, many research consumers do not have a subscription to all</w:t>
      </w:r>
      <w:r w:rsidR="00535CBF">
        <w:rPr>
          <w:sz w:val="22"/>
          <w:szCs w:val="22"/>
        </w:rPr>
        <w:t xml:space="preserve"> of the</w:t>
      </w:r>
      <w:r w:rsidRPr="00E41F83">
        <w:rPr>
          <w:sz w:val="22"/>
          <w:szCs w:val="22"/>
        </w:rPr>
        <w:t xml:space="preserve"> journals catalogued in PubMed. </w:t>
      </w:r>
      <w:r w:rsidR="00C14831">
        <w:rPr>
          <w:sz w:val="22"/>
          <w:szCs w:val="22"/>
        </w:rPr>
        <w:t>T</w:t>
      </w:r>
      <w:r w:rsidR="007C650A">
        <w:rPr>
          <w:sz w:val="22"/>
          <w:szCs w:val="22"/>
        </w:rPr>
        <w:t>o our knowledge,</w:t>
      </w:r>
      <w:r>
        <w:rPr>
          <w:sz w:val="22"/>
          <w:szCs w:val="22"/>
        </w:rPr>
        <w:t xml:space="preserve"> it is unknown</w:t>
      </w:r>
      <w:r w:rsidRPr="008B5E08">
        <w:rPr>
          <w:sz w:val="22"/>
          <w:szCs w:val="22"/>
        </w:rPr>
        <w:t xml:space="preserve"> whether information about key transparency indicators </w:t>
      </w:r>
      <w:r w:rsidR="003742A7">
        <w:rPr>
          <w:sz w:val="22"/>
          <w:szCs w:val="22"/>
        </w:rPr>
        <w:t>is</w:t>
      </w:r>
      <w:r w:rsidR="003742A7" w:rsidRPr="008B5E08">
        <w:rPr>
          <w:sz w:val="22"/>
          <w:szCs w:val="22"/>
        </w:rPr>
        <w:t xml:space="preserve"> </w:t>
      </w:r>
      <w:r w:rsidRPr="008B5E08">
        <w:rPr>
          <w:sz w:val="22"/>
          <w:szCs w:val="22"/>
        </w:rPr>
        <w:t>easily accessible</w:t>
      </w:r>
      <w:r w:rsidR="008B5E08">
        <w:rPr>
          <w:sz w:val="22"/>
          <w:szCs w:val="22"/>
        </w:rPr>
        <w:t xml:space="preserve"> to the general public</w:t>
      </w:r>
      <w:r w:rsidRPr="008B5E08">
        <w:rPr>
          <w:sz w:val="22"/>
          <w:szCs w:val="22"/>
        </w:rPr>
        <w:t xml:space="preserve"> </w:t>
      </w:r>
      <w:r w:rsidR="008B5E08">
        <w:rPr>
          <w:sz w:val="22"/>
          <w:szCs w:val="22"/>
        </w:rPr>
        <w:t>on</w:t>
      </w:r>
      <w:r w:rsidR="008B5E08" w:rsidRPr="008B5E08">
        <w:rPr>
          <w:sz w:val="22"/>
          <w:szCs w:val="22"/>
        </w:rPr>
        <w:t xml:space="preserve"> </w:t>
      </w:r>
      <w:r w:rsidRPr="008B5E08">
        <w:rPr>
          <w:sz w:val="22"/>
          <w:szCs w:val="22"/>
        </w:rPr>
        <w:t>PubMed</w:t>
      </w:r>
      <w:r w:rsidR="000C420B">
        <w:rPr>
          <w:sz w:val="22"/>
          <w:szCs w:val="22"/>
        </w:rPr>
        <w:t xml:space="preserve"> and whether this information was available prior to 2017</w:t>
      </w:r>
      <w:r w:rsidRPr="008B5E08">
        <w:rPr>
          <w:sz w:val="22"/>
          <w:szCs w:val="22"/>
        </w:rPr>
        <w:t xml:space="preserve">. </w:t>
      </w:r>
    </w:p>
    <w:p w14:paraId="10D0FF85" w14:textId="00ABD113" w:rsidR="00CA7348" w:rsidRPr="008B5E08" w:rsidRDefault="00207C03" w:rsidP="00CA7348">
      <w:pPr>
        <w:spacing w:line="480" w:lineRule="auto"/>
        <w:ind w:firstLine="720"/>
        <w:rPr>
          <w:sz w:val="22"/>
          <w:szCs w:val="22"/>
        </w:rPr>
      </w:pPr>
      <w:r>
        <w:rPr>
          <w:sz w:val="22"/>
          <w:szCs w:val="22"/>
        </w:rPr>
        <w:t>T</w:t>
      </w:r>
      <w:r w:rsidR="00CA7348" w:rsidRPr="008B5E08">
        <w:rPr>
          <w:sz w:val="22"/>
          <w:szCs w:val="22"/>
        </w:rPr>
        <w:t>hese and other recent open science initiatives</w:t>
      </w:r>
      <w:r w:rsidR="0083434F">
        <w:rPr>
          <w:sz w:val="22"/>
          <w:szCs w:val="22"/>
        </w:rPr>
        <w:t>,</w:t>
      </w:r>
      <w:r>
        <w:rPr>
          <w:sz w:val="22"/>
          <w:szCs w:val="22"/>
        </w:rPr>
        <w:t xml:space="preserve"> or even simply the wider sensitization of the scientific community</w:t>
      </w:r>
      <w:r w:rsidR="000C420B">
        <w:rPr>
          <w:sz w:val="22"/>
          <w:szCs w:val="22"/>
        </w:rPr>
        <w:t xml:space="preserve"> over the past 20 years</w:t>
      </w:r>
      <w:r w:rsidR="0083434F">
        <w:rPr>
          <w:sz w:val="22"/>
          <w:szCs w:val="22"/>
        </w:rPr>
        <w:t>,</w:t>
      </w:r>
      <w:r w:rsidR="00CA7348" w:rsidRPr="008B5E08">
        <w:rPr>
          <w:sz w:val="22"/>
          <w:szCs w:val="22"/>
        </w:rPr>
        <w:t xml:space="preserve"> may have improved the reproducibility and transparency of the biomedical research </w:t>
      </w:r>
      <w:r w:rsidR="00C3394B" w:rsidRPr="004B099A">
        <w:rPr>
          <w:sz w:val="22"/>
          <w:szCs w:val="22"/>
        </w:rPr>
        <w:t>over the last few years</w:t>
      </w:r>
      <w:r>
        <w:rPr>
          <w:sz w:val="22"/>
          <w:szCs w:val="22"/>
        </w:rPr>
        <w:t>. However,</w:t>
      </w:r>
      <w:r w:rsidR="00C3394B" w:rsidRPr="004B099A">
        <w:rPr>
          <w:sz w:val="22"/>
          <w:szCs w:val="22"/>
        </w:rPr>
        <w:t xml:space="preserve"> </w:t>
      </w:r>
      <w:r w:rsidR="0083434F">
        <w:rPr>
          <w:sz w:val="22"/>
          <w:szCs w:val="22"/>
        </w:rPr>
        <w:t xml:space="preserve">to our knowledge, </w:t>
      </w:r>
      <w:r w:rsidR="00C3394B" w:rsidRPr="004B099A">
        <w:rPr>
          <w:sz w:val="22"/>
          <w:szCs w:val="22"/>
        </w:rPr>
        <w:t>t</w:t>
      </w:r>
      <w:r w:rsidR="00CA7348" w:rsidRPr="008B5E08">
        <w:rPr>
          <w:sz w:val="22"/>
          <w:szCs w:val="22"/>
        </w:rPr>
        <w:t>here is no evidence</w:t>
      </w:r>
      <w:r w:rsidR="0083434F">
        <w:rPr>
          <w:sz w:val="22"/>
          <w:szCs w:val="22"/>
        </w:rPr>
        <w:t xml:space="preserve"> </w:t>
      </w:r>
      <w:r w:rsidR="00CA7348" w:rsidRPr="008B5E08">
        <w:rPr>
          <w:sz w:val="22"/>
          <w:szCs w:val="22"/>
        </w:rPr>
        <w:t xml:space="preserve">on whether progress has been </w:t>
      </w:r>
      <w:r w:rsidR="00C3394B">
        <w:rPr>
          <w:sz w:val="22"/>
          <w:szCs w:val="22"/>
        </w:rPr>
        <w:t>made</w:t>
      </w:r>
      <w:r w:rsidR="00CA7348" w:rsidRPr="008B5E08">
        <w:rPr>
          <w:sz w:val="22"/>
          <w:szCs w:val="22"/>
        </w:rPr>
        <w:t xml:space="preserve"> on </w:t>
      </w:r>
      <w:r w:rsidR="007C650A">
        <w:rPr>
          <w:sz w:val="22"/>
          <w:szCs w:val="22"/>
        </w:rPr>
        <w:t>all, some, or none of</w:t>
      </w:r>
      <w:r w:rsidR="00CA7348" w:rsidRPr="008B5E08">
        <w:rPr>
          <w:sz w:val="22"/>
          <w:szCs w:val="22"/>
        </w:rPr>
        <w:t xml:space="preserve"> </w:t>
      </w:r>
      <w:r w:rsidR="007C650A">
        <w:rPr>
          <w:sz w:val="22"/>
          <w:szCs w:val="22"/>
        </w:rPr>
        <w:t xml:space="preserve">the indicators that have been </w:t>
      </w:r>
      <w:r w:rsidR="00192E36">
        <w:rPr>
          <w:sz w:val="22"/>
          <w:szCs w:val="22"/>
        </w:rPr>
        <w:t>proposed</w:t>
      </w:r>
      <w:r w:rsidR="007C650A">
        <w:rPr>
          <w:sz w:val="22"/>
          <w:szCs w:val="22"/>
        </w:rPr>
        <w:t xml:space="preserve"> as being important to monitor.</w:t>
      </w:r>
      <w:r w:rsidR="007C650A">
        <w:rPr>
          <w:sz w:val="22"/>
          <w:szCs w:val="22"/>
        </w:rPr>
        <w:fldChar w:fldCharType="begin">
          <w:fldData xml:space="preserve">PEVuZE5vdGU+PENpdGU+PEF1dGhvcj5JcWJhbDwvQXV0aG9yPjxZZWFyPjIwMTY8L1llYXI+PElE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</w:fldData>
        </w:fldChar>
      </w:r>
      <w:r w:rsidR="00D567A8">
        <w:rPr>
          <w:sz w:val="22"/>
          <w:szCs w:val="22"/>
        </w:rPr>
        <w:instrText xml:space="preserve"> ADDIN EN.CITE </w:instrText>
      </w:r>
      <w:r w:rsidR="00D567A8">
        <w:rPr>
          <w:sz w:val="22"/>
          <w:szCs w:val="22"/>
        </w:rPr>
        <w:fldChar w:fldCharType="begin">
          <w:fldData xml:space="preserve">PEVuZE5vdGU+PENpdGU+PEF1dGhvcj5JcWJhbDwvQXV0aG9yPjxZZWFyPjIwMTY8L1llYXI+PElE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</w:fldData>
        </w:fldChar>
      </w:r>
      <w:r w:rsidR="00D567A8">
        <w:rPr>
          <w:sz w:val="22"/>
          <w:szCs w:val="22"/>
        </w:rPr>
        <w:instrText xml:space="preserve"> ADDIN EN.CITE.DATA </w:instrText>
      </w:r>
      <w:r w:rsidR="00D567A8">
        <w:rPr>
          <w:sz w:val="22"/>
          <w:szCs w:val="22"/>
        </w:rPr>
      </w:r>
      <w:r w:rsidR="00D567A8">
        <w:rPr>
          <w:sz w:val="22"/>
          <w:szCs w:val="22"/>
        </w:rPr>
        <w:fldChar w:fldCharType="end"/>
      </w:r>
      <w:r w:rsidR="007C650A">
        <w:rPr>
          <w:sz w:val="22"/>
          <w:szCs w:val="22"/>
        </w:rPr>
      </w:r>
      <w:r w:rsidR="007C650A">
        <w:rPr>
          <w:sz w:val="22"/>
          <w:szCs w:val="22"/>
        </w:rPr>
        <w:fldChar w:fldCharType="separate"/>
      </w:r>
      <w:r w:rsidR="00D567A8">
        <w:rPr>
          <w:noProof/>
          <w:sz w:val="22"/>
          <w:szCs w:val="22"/>
        </w:rPr>
        <w:t>[5, 7]</w:t>
      </w:r>
      <w:r w:rsidR="007C650A">
        <w:rPr>
          <w:sz w:val="22"/>
          <w:szCs w:val="22"/>
        </w:rPr>
        <w:fldChar w:fldCharType="end"/>
      </w:r>
      <w:r w:rsidR="00CA7348" w:rsidRPr="008B5E08">
        <w:rPr>
          <w:sz w:val="22"/>
          <w:szCs w:val="22"/>
        </w:rPr>
        <w:t xml:space="preserve">  </w:t>
      </w:r>
    </w:p>
    <w:p w14:paraId="3CE7573A" w14:textId="5ACF30C4" w:rsidR="00CA7348" w:rsidRPr="008B5E08" w:rsidRDefault="00CA7348" w:rsidP="00CA7348">
      <w:pPr>
        <w:spacing w:line="480" w:lineRule="auto"/>
        <w:ind w:firstLine="720"/>
        <w:rPr>
          <w:sz w:val="22"/>
          <w:szCs w:val="22"/>
        </w:rPr>
      </w:pPr>
      <w:r w:rsidRPr="008B5E08">
        <w:rPr>
          <w:sz w:val="22"/>
          <w:szCs w:val="22"/>
        </w:rPr>
        <w:t xml:space="preserve">Given the importance of </w:t>
      </w:r>
      <w:r w:rsidR="00192E36" w:rsidRPr="008B5E08">
        <w:rPr>
          <w:sz w:val="22"/>
          <w:szCs w:val="22"/>
        </w:rPr>
        <w:t>examining</w:t>
      </w:r>
      <w:r w:rsidRPr="008B5E08">
        <w:rPr>
          <w:sz w:val="22"/>
          <w:szCs w:val="22"/>
        </w:rPr>
        <w:t xml:space="preserve"> the progress of reproducibility and transparency in the scientific literature, we sought to build upon our previous analysis</w:t>
      </w:r>
      <w:r w:rsidRPr="006F061A">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Pr="006F061A">
        <w:rPr>
          <w:sz w:val="22"/>
          <w:szCs w:val="22"/>
        </w:rPr>
        <w:fldChar w:fldCharType="separate"/>
      </w:r>
      <w:r w:rsidR="00D567A8">
        <w:rPr>
          <w:noProof/>
          <w:sz w:val="22"/>
          <w:szCs w:val="22"/>
        </w:rPr>
        <w:t>[7]</w:t>
      </w:r>
      <w:r w:rsidRPr="006F061A">
        <w:rPr>
          <w:sz w:val="22"/>
          <w:szCs w:val="22"/>
        </w:rPr>
        <w:fldChar w:fldCharType="end"/>
      </w:r>
      <w:r w:rsidRPr="008B5E08">
        <w:rPr>
          <w:sz w:val="22"/>
          <w:szCs w:val="22"/>
        </w:rPr>
        <w:t xml:space="preserve"> and assess the status of reproducibility and transparency in a random sample of biomedical journal articles published between 2015</w:t>
      </w:r>
      <w:r w:rsidR="00E1713B">
        <w:rPr>
          <w:sz w:val="22"/>
          <w:szCs w:val="22"/>
        </w:rPr>
        <w:t>-</w:t>
      </w:r>
      <w:r w:rsidRPr="008B5E08">
        <w:rPr>
          <w:sz w:val="22"/>
          <w:szCs w:val="22"/>
        </w:rPr>
        <w:t>2017. Here, we evaluate the proportion of studies reporting sources of public and/or private funding</w:t>
      </w:r>
      <w:r w:rsidR="006F061A">
        <w:rPr>
          <w:sz w:val="22"/>
          <w:szCs w:val="22"/>
        </w:rPr>
        <w:t xml:space="preserve"> and conflicts of interest</w:t>
      </w:r>
      <w:r w:rsidRPr="008B5E08">
        <w:rPr>
          <w:sz w:val="22"/>
          <w:szCs w:val="22"/>
        </w:rPr>
        <w:t xml:space="preserve">, sharing protocols and raw data, and undergoing rigorous independent replication </w:t>
      </w:r>
      <w:r w:rsidRPr="008B5E08">
        <w:rPr>
          <w:sz w:val="22"/>
          <w:szCs w:val="22"/>
        </w:rPr>
        <w:lastRenderedPageBreak/>
        <w:t xml:space="preserve">and reproducibility checks. We also investigate what can be learned about these reproducibility and transparency indicators from widely-accessible open </w:t>
      </w:r>
      <w:r w:rsidR="00F13A3D">
        <w:rPr>
          <w:sz w:val="22"/>
          <w:szCs w:val="22"/>
        </w:rPr>
        <w:t>access</w:t>
      </w:r>
      <w:r w:rsidR="00F13A3D" w:rsidRPr="008B5E08">
        <w:rPr>
          <w:sz w:val="22"/>
          <w:szCs w:val="22"/>
        </w:rPr>
        <w:t xml:space="preserve"> </w:t>
      </w:r>
      <w:r w:rsidRPr="008B5E08">
        <w:rPr>
          <w:sz w:val="22"/>
          <w:szCs w:val="22"/>
        </w:rPr>
        <w:t xml:space="preserve">data provided on PubMed. </w:t>
      </w:r>
    </w:p>
    <w:p w14:paraId="120A119B" w14:textId="77777777" w:rsidR="00894389" w:rsidRDefault="004B099A" w:rsidP="00062478">
      <w:pPr>
        <w:spacing w:line="480" w:lineRule="auto"/>
        <w:outlineLvl w:val="0"/>
        <w:rPr>
          <w:b/>
          <w:sz w:val="22"/>
          <w:szCs w:val="22"/>
        </w:rPr>
      </w:pPr>
      <w:r>
        <w:rPr>
          <w:b/>
          <w:sz w:val="22"/>
          <w:szCs w:val="22"/>
        </w:rPr>
        <w:t>RESULTS</w:t>
      </w:r>
    </w:p>
    <w:p w14:paraId="2752305E" w14:textId="77777777" w:rsidR="004B099A" w:rsidRPr="006F061A" w:rsidRDefault="004B099A" w:rsidP="00062478">
      <w:pPr>
        <w:spacing w:line="480" w:lineRule="auto"/>
        <w:outlineLvl w:val="0"/>
        <w:rPr>
          <w:b/>
          <w:sz w:val="22"/>
          <w:szCs w:val="22"/>
        </w:rPr>
      </w:pPr>
      <w:r w:rsidRPr="006F061A">
        <w:rPr>
          <w:b/>
          <w:sz w:val="22"/>
          <w:szCs w:val="22"/>
        </w:rPr>
        <w:t>Description of Assessed Sample of Articles, 2015-2017</w:t>
      </w:r>
    </w:p>
    <w:p w14:paraId="17163D73" w14:textId="0C251CFB" w:rsidR="004B099A" w:rsidRDefault="004B099A" w:rsidP="006F061A">
      <w:pPr>
        <w:spacing w:line="480" w:lineRule="auto"/>
        <w:ind w:firstLine="720"/>
        <w:rPr>
          <w:sz w:val="22"/>
          <w:szCs w:val="22"/>
        </w:rPr>
      </w:pPr>
      <w:r w:rsidRPr="006F061A">
        <w:rPr>
          <w:sz w:val="22"/>
          <w:szCs w:val="22"/>
        </w:rPr>
        <w:t>Among the 155 randomly selected articles</w:t>
      </w:r>
      <w:r w:rsidR="006F061A">
        <w:rPr>
          <w:sz w:val="22"/>
          <w:szCs w:val="22"/>
        </w:rPr>
        <w:t xml:space="preserve"> published</w:t>
      </w:r>
      <w:r w:rsidRPr="006F061A">
        <w:rPr>
          <w:sz w:val="22"/>
          <w:szCs w:val="22"/>
        </w:rPr>
        <w:t xml:space="preserve"> between 2015</w:t>
      </w:r>
      <w:r w:rsidR="00A578FF">
        <w:rPr>
          <w:sz w:val="22"/>
          <w:szCs w:val="22"/>
        </w:rPr>
        <w:t>-</w:t>
      </w:r>
      <w:r w:rsidRPr="006F061A">
        <w:rPr>
          <w:sz w:val="22"/>
          <w:szCs w:val="22"/>
        </w:rPr>
        <w:t>2017</w:t>
      </w:r>
      <w:r w:rsidR="006F061A">
        <w:rPr>
          <w:sz w:val="22"/>
          <w:szCs w:val="22"/>
        </w:rPr>
        <w:t>,</w:t>
      </w:r>
      <w:r w:rsidRPr="006F061A">
        <w:rPr>
          <w:sz w:val="22"/>
          <w:szCs w:val="22"/>
        </w:rPr>
        <w:t xml:space="preserve"> </w:t>
      </w:r>
      <w:r w:rsidR="006F061A">
        <w:rPr>
          <w:sz w:val="22"/>
          <w:szCs w:val="22"/>
        </w:rPr>
        <w:t xml:space="preserve">we excluded </w:t>
      </w:r>
      <w:r w:rsidR="00131C28">
        <w:rPr>
          <w:sz w:val="22"/>
          <w:szCs w:val="22"/>
        </w:rPr>
        <w:t>6</w:t>
      </w:r>
      <w:r w:rsidR="00131C28" w:rsidRPr="006F061A">
        <w:rPr>
          <w:sz w:val="22"/>
          <w:szCs w:val="22"/>
        </w:rPr>
        <w:t xml:space="preserve"> </w:t>
      </w:r>
      <w:r w:rsidRPr="006F061A">
        <w:rPr>
          <w:sz w:val="22"/>
          <w:szCs w:val="22"/>
        </w:rPr>
        <w:t xml:space="preserve">non-English language articles. </w:t>
      </w:r>
      <w:r w:rsidR="00580B8C">
        <w:rPr>
          <w:sz w:val="22"/>
          <w:szCs w:val="22"/>
        </w:rPr>
        <w:t xml:space="preserve">Of the remaining </w:t>
      </w:r>
      <w:r w:rsidR="00131C28">
        <w:rPr>
          <w:sz w:val="22"/>
          <w:szCs w:val="22"/>
        </w:rPr>
        <w:t>149</w:t>
      </w:r>
      <w:r w:rsidR="00580B8C">
        <w:rPr>
          <w:sz w:val="22"/>
          <w:szCs w:val="22"/>
        </w:rPr>
        <w:t xml:space="preserve">, </w:t>
      </w:r>
      <w:r w:rsidRPr="006F061A">
        <w:rPr>
          <w:sz w:val="22"/>
          <w:szCs w:val="22"/>
        </w:rPr>
        <w:t xml:space="preserve">68 </w:t>
      </w:r>
      <w:r w:rsidR="000A2991">
        <w:rPr>
          <w:sz w:val="22"/>
          <w:szCs w:val="22"/>
        </w:rPr>
        <w:t>(</w:t>
      </w:r>
      <w:r w:rsidRPr="006F061A">
        <w:rPr>
          <w:sz w:val="22"/>
          <w:szCs w:val="22"/>
        </w:rPr>
        <w:t>45.</w:t>
      </w:r>
      <w:r w:rsidR="000A2991">
        <w:rPr>
          <w:sz w:val="22"/>
          <w:szCs w:val="22"/>
        </w:rPr>
        <w:t>6</w:t>
      </w:r>
      <w:r w:rsidRPr="006F061A">
        <w:rPr>
          <w:sz w:val="22"/>
          <w:szCs w:val="22"/>
        </w:rPr>
        <w:t>%</w:t>
      </w:r>
      <w:r w:rsidR="000A2991">
        <w:rPr>
          <w:sz w:val="22"/>
          <w:szCs w:val="22"/>
        </w:rPr>
        <w:t xml:space="preserve"> [95% confidence interval, </w:t>
      </w:r>
      <w:r w:rsidR="00B6126B">
        <w:rPr>
          <w:sz w:val="22"/>
          <w:szCs w:val="22"/>
        </w:rPr>
        <w:t>37.5%</w:t>
      </w:r>
      <w:r w:rsidR="000A2991">
        <w:rPr>
          <w:sz w:val="22"/>
          <w:szCs w:val="22"/>
        </w:rPr>
        <w:t xml:space="preserve"> to </w:t>
      </w:r>
      <w:r w:rsidR="00B6126B">
        <w:rPr>
          <w:sz w:val="22"/>
          <w:szCs w:val="22"/>
        </w:rPr>
        <w:t>54.0%</w:t>
      </w:r>
      <w:r w:rsidR="000A2991">
        <w:rPr>
          <w:sz w:val="22"/>
          <w:szCs w:val="22"/>
        </w:rPr>
        <w:t>]</w:t>
      </w:r>
      <w:r w:rsidRPr="006F061A">
        <w:rPr>
          <w:sz w:val="22"/>
          <w:szCs w:val="22"/>
        </w:rPr>
        <w:t>) were publications in the research field of “Medicine”, with smaller numbers in the fields of Health Sciences (n=28), Biology (n=13), Infectious Disease (n=16), and Brain Sciences (n=24</w:t>
      </w:r>
      <w:r w:rsidRPr="00580B8C">
        <w:rPr>
          <w:sz w:val="22"/>
          <w:szCs w:val="22"/>
        </w:rPr>
        <w:t xml:space="preserve">). Among </w:t>
      </w:r>
      <w:r w:rsidR="00522CF2" w:rsidRPr="00580B8C">
        <w:rPr>
          <w:sz w:val="22"/>
          <w:szCs w:val="22"/>
        </w:rPr>
        <w:t>1</w:t>
      </w:r>
      <w:r w:rsidR="00522CF2">
        <w:rPr>
          <w:sz w:val="22"/>
          <w:szCs w:val="22"/>
        </w:rPr>
        <w:t>20</w:t>
      </w:r>
      <w:r w:rsidR="00522CF2" w:rsidRPr="00580B8C">
        <w:rPr>
          <w:sz w:val="22"/>
          <w:szCs w:val="22"/>
        </w:rPr>
        <w:t xml:space="preserve"> </w:t>
      </w:r>
      <w:r w:rsidR="00FE6F02">
        <w:rPr>
          <w:sz w:val="22"/>
          <w:szCs w:val="22"/>
        </w:rPr>
        <w:t>article</w:t>
      </w:r>
      <w:r w:rsidR="00FE6F02" w:rsidRPr="00580B8C">
        <w:rPr>
          <w:sz w:val="22"/>
          <w:szCs w:val="22"/>
        </w:rPr>
        <w:t xml:space="preserve">s </w:t>
      </w:r>
      <w:r w:rsidRPr="00580B8C">
        <w:rPr>
          <w:sz w:val="22"/>
          <w:szCs w:val="22"/>
        </w:rPr>
        <w:t>that were published in a journal with</w:t>
      </w:r>
      <w:r w:rsidR="00580B8C">
        <w:rPr>
          <w:sz w:val="22"/>
          <w:szCs w:val="22"/>
        </w:rPr>
        <w:t xml:space="preserve"> a</w:t>
      </w:r>
      <w:r w:rsidRPr="00580B8C">
        <w:rPr>
          <w:sz w:val="22"/>
          <w:szCs w:val="22"/>
        </w:rPr>
        <w:t xml:space="preserve"> 2013 impact factor, the median impact factor was 3.</w:t>
      </w:r>
      <w:r w:rsidR="00FC63F0">
        <w:rPr>
          <w:sz w:val="22"/>
          <w:szCs w:val="22"/>
        </w:rPr>
        <w:t>1</w:t>
      </w:r>
      <w:r w:rsidR="00FC63F0" w:rsidRPr="00580B8C">
        <w:rPr>
          <w:sz w:val="22"/>
          <w:szCs w:val="22"/>
        </w:rPr>
        <w:t xml:space="preserve"> </w:t>
      </w:r>
      <w:r w:rsidRPr="00580B8C">
        <w:rPr>
          <w:sz w:val="22"/>
          <w:szCs w:val="22"/>
        </w:rPr>
        <w:t>(interquartile range</w:t>
      </w:r>
      <w:r w:rsidR="0022748B">
        <w:rPr>
          <w:sz w:val="22"/>
          <w:szCs w:val="22"/>
        </w:rPr>
        <w:t>,</w:t>
      </w:r>
      <w:r w:rsidRPr="00580B8C">
        <w:rPr>
          <w:sz w:val="22"/>
          <w:szCs w:val="22"/>
        </w:rPr>
        <w:t xml:space="preserve"> </w:t>
      </w:r>
      <w:r w:rsidR="00522CF2">
        <w:rPr>
          <w:sz w:val="22"/>
          <w:szCs w:val="22"/>
        </w:rPr>
        <w:t>2.0</w:t>
      </w:r>
      <w:r w:rsidRPr="00580B8C">
        <w:rPr>
          <w:sz w:val="22"/>
          <w:szCs w:val="22"/>
        </w:rPr>
        <w:t>-</w:t>
      </w:r>
      <w:r w:rsidR="00522CF2">
        <w:rPr>
          <w:sz w:val="22"/>
          <w:szCs w:val="22"/>
        </w:rPr>
        <w:t>4.7</w:t>
      </w:r>
      <w:r w:rsidRPr="00580B8C">
        <w:rPr>
          <w:sz w:val="22"/>
          <w:szCs w:val="22"/>
        </w:rPr>
        <w:t xml:space="preserve">). </w:t>
      </w:r>
    </w:p>
    <w:p w14:paraId="4B401A33" w14:textId="24D7686B" w:rsidR="004B099A" w:rsidRDefault="004B099A" w:rsidP="006F061A">
      <w:pPr>
        <w:spacing w:line="480" w:lineRule="auto"/>
        <w:ind w:firstLine="720"/>
        <w:rPr>
          <w:sz w:val="22"/>
          <w:szCs w:val="22"/>
        </w:rPr>
      </w:pPr>
      <w:r w:rsidRPr="00580B8C">
        <w:rPr>
          <w:sz w:val="22"/>
          <w:szCs w:val="22"/>
        </w:rPr>
        <w:t xml:space="preserve">The majority </w:t>
      </w:r>
      <w:r>
        <w:rPr>
          <w:sz w:val="22"/>
          <w:szCs w:val="22"/>
        </w:rPr>
        <w:t xml:space="preserve">of publications </w:t>
      </w:r>
      <w:r w:rsidRPr="00580B8C">
        <w:rPr>
          <w:sz w:val="22"/>
          <w:szCs w:val="22"/>
        </w:rPr>
        <w:t xml:space="preserve">had some form of empirical data (118 of </w:t>
      </w:r>
      <w:r w:rsidR="00911681" w:rsidRPr="00580B8C">
        <w:rPr>
          <w:sz w:val="22"/>
          <w:szCs w:val="22"/>
        </w:rPr>
        <w:t>1</w:t>
      </w:r>
      <w:r w:rsidR="00911681">
        <w:rPr>
          <w:sz w:val="22"/>
          <w:szCs w:val="22"/>
        </w:rPr>
        <w:t>49 (</w:t>
      </w:r>
      <w:r w:rsidR="004F1355" w:rsidRPr="00580B8C">
        <w:rPr>
          <w:sz w:val="22"/>
          <w:szCs w:val="22"/>
        </w:rPr>
        <w:t>7</w:t>
      </w:r>
      <w:r w:rsidR="004F1355">
        <w:rPr>
          <w:sz w:val="22"/>
          <w:szCs w:val="22"/>
        </w:rPr>
        <w:t>9</w:t>
      </w:r>
      <w:r w:rsidRPr="00580B8C">
        <w:rPr>
          <w:sz w:val="22"/>
          <w:szCs w:val="22"/>
        </w:rPr>
        <w:t>.</w:t>
      </w:r>
      <w:r w:rsidR="004F1355">
        <w:rPr>
          <w:sz w:val="22"/>
          <w:szCs w:val="22"/>
        </w:rPr>
        <w:t>2</w:t>
      </w:r>
      <w:r w:rsidR="00911681" w:rsidRPr="00580B8C">
        <w:rPr>
          <w:sz w:val="22"/>
          <w:szCs w:val="22"/>
        </w:rPr>
        <w:t>%</w:t>
      </w:r>
      <w:r w:rsidR="00911681">
        <w:rPr>
          <w:sz w:val="22"/>
          <w:szCs w:val="22"/>
        </w:rPr>
        <w:t xml:space="preserve"> [95% confidence interval</w:t>
      </w:r>
      <w:r w:rsidR="004F1355">
        <w:rPr>
          <w:sz w:val="22"/>
          <w:szCs w:val="22"/>
        </w:rPr>
        <w:t>, 71.6</w:t>
      </w:r>
      <w:r w:rsidR="00B6126B">
        <w:rPr>
          <w:sz w:val="22"/>
          <w:szCs w:val="22"/>
        </w:rPr>
        <w:t>%</w:t>
      </w:r>
      <w:r w:rsidR="004F1355">
        <w:rPr>
          <w:sz w:val="22"/>
          <w:szCs w:val="22"/>
        </w:rPr>
        <w:t xml:space="preserve"> to 85.2</w:t>
      </w:r>
      <w:r w:rsidR="00B6126B">
        <w:rPr>
          <w:sz w:val="22"/>
          <w:szCs w:val="22"/>
        </w:rPr>
        <w:t>%</w:t>
      </w:r>
      <w:r w:rsidR="00CB7448">
        <w:rPr>
          <w:sz w:val="22"/>
          <w:szCs w:val="22"/>
        </w:rPr>
        <w:t xml:space="preserve">]) </w:t>
      </w:r>
      <w:r w:rsidR="00CB7448" w:rsidRPr="00580B8C">
        <w:rPr>
          <w:sz w:val="22"/>
          <w:szCs w:val="22"/>
        </w:rPr>
        <w:t>–</w:t>
      </w:r>
      <w:r w:rsidRPr="00580B8C">
        <w:rPr>
          <w:sz w:val="22"/>
          <w:szCs w:val="22"/>
        </w:rPr>
        <w:t xml:space="preserve"> n = 104 excluding case studies and case series, in which protocol and raw data sharing may not be pertinent, and n = 97 excluding also systematic reviews, meta-analyses and cost-effectiveness analyses where replication in studies with different data would not be pertinent). Among the </w:t>
      </w:r>
      <w:r w:rsidR="00F91795" w:rsidRPr="00580B8C">
        <w:rPr>
          <w:sz w:val="22"/>
          <w:szCs w:val="22"/>
        </w:rPr>
        <w:t>1</w:t>
      </w:r>
      <w:r w:rsidR="00F91795">
        <w:rPr>
          <w:sz w:val="22"/>
          <w:szCs w:val="22"/>
        </w:rPr>
        <w:t>49</w:t>
      </w:r>
      <w:r w:rsidR="00F91795" w:rsidRPr="00580B8C">
        <w:rPr>
          <w:sz w:val="22"/>
          <w:szCs w:val="22"/>
        </w:rPr>
        <w:t xml:space="preserve"> </w:t>
      </w:r>
      <w:r w:rsidRPr="00580B8C">
        <w:rPr>
          <w:sz w:val="22"/>
          <w:szCs w:val="22"/>
        </w:rPr>
        <w:t>eligible articles</w:t>
      </w:r>
      <w:r w:rsidR="00CB7448">
        <w:rPr>
          <w:sz w:val="22"/>
          <w:szCs w:val="22"/>
        </w:rPr>
        <w:t>,</w:t>
      </w:r>
      <w:r w:rsidRPr="00580B8C">
        <w:rPr>
          <w:sz w:val="22"/>
          <w:szCs w:val="22"/>
        </w:rPr>
        <w:t xml:space="preserve"> there was one (0.7%</w:t>
      </w:r>
      <w:r w:rsidR="00081C05">
        <w:rPr>
          <w:sz w:val="22"/>
          <w:szCs w:val="22"/>
        </w:rPr>
        <w:t xml:space="preserve"> [0.0% to 4.2%</w:t>
      </w:r>
      <w:r w:rsidR="007767DD">
        <w:rPr>
          <w:sz w:val="22"/>
          <w:szCs w:val="22"/>
        </w:rPr>
        <w:t>]</w:t>
      </w:r>
      <w:r w:rsidRPr="00580B8C">
        <w:rPr>
          <w:sz w:val="22"/>
          <w:szCs w:val="22"/>
        </w:rPr>
        <w:t>) cost-effectiveness or decision analysis, 14 (9.</w:t>
      </w:r>
      <w:r w:rsidR="00081C05">
        <w:rPr>
          <w:sz w:val="22"/>
          <w:szCs w:val="22"/>
        </w:rPr>
        <w:t>4</w:t>
      </w:r>
      <w:r w:rsidRPr="00580B8C">
        <w:rPr>
          <w:sz w:val="22"/>
          <w:szCs w:val="22"/>
        </w:rPr>
        <w:t>%</w:t>
      </w:r>
      <w:r w:rsidR="00081C05">
        <w:rPr>
          <w:sz w:val="22"/>
          <w:szCs w:val="22"/>
        </w:rPr>
        <w:t xml:space="preserve"> [5.4% to 15.6%</w:t>
      </w:r>
      <w:r w:rsidR="007767DD">
        <w:rPr>
          <w:sz w:val="22"/>
          <w:szCs w:val="22"/>
        </w:rPr>
        <w:t>]</w:t>
      </w:r>
      <w:r w:rsidRPr="00580B8C">
        <w:rPr>
          <w:sz w:val="22"/>
          <w:szCs w:val="22"/>
        </w:rPr>
        <w:t>) case studies or case series, 4 (2.7%</w:t>
      </w:r>
      <w:r w:rsidR="00081C05">
        <w:rPr>
          <w:sz w:val="22"/>
          <w:szCs w:val="22"/>
        </w:rPr>
        <w:t xml:space="preserve"> [0.9% to 7.2%</w:t>
      </w:r>
      <w:r w:rsidR="007767DD">
        <w:rPr>
          <w:sz w:val="22"/>
          <w:szCs w:val="22"/>
        </w:rPr>
        <w:t>]</w:t>
      </w:r>
      <w:r w:rsidRPr="00580B8C">
        <w:rPr>
          <w:sz w:val="22"/>
          <w:szCs w:val="22"/>
        </w:rPr>
        <w:t>) randomized clinical trials, 6 (4</w:t>
      </w:r>
      <w:r w:rsidR="002E0264">
        <w:rPr>
          <w:sz w:val="22"/>
          <w:szCs w:val="22"/>
        </w:rPr>
        <w:t>.0</w:t>
      </w:r>
      <w:r w:rsidRPr="00580B8C">
        <w:rPr>
          <w:sz w:val="22"/>
          <w:szCs w:val="22"/>
        </w:rPr>
        <w:t>%</w:t>
      </w:r>
      <w:r w:rsidR="00081C05">
        <w:rPr>
          <w:sz w:val="22"/>
          <w:szCs w:val="22"/>
        </w:rPr>
        <w:t xml:space="preserve"> [1.6% to 8.9%]</w:t>
      </w:r>
      <w:r w:rsidRPr="00580B8C">
        <w:rPr>
          <w:sz w:val="22"/>
          <w:szCs w:val="22"/>
        </w:rPr>
        <w:t xml:space="preserve">) systematic reviews </w:t>
      </w:r>
      <w:r w:rsidR="00CB7448">
        <w:rPr>
          <w:sz w:val="22"/>
          <w:szCs w:val="22"/>
        </w:rPr>
        <w:t>and/</w:t>
      </w:r>
      <w:r w:rsidRPr="00580B8C">
        <w:rPr>
          <w:sz w:val="22"/>
          <w:szCs w:val="22"/>
        </w:rPr>
        <w:t>or meta-analyses, and 92 (61.</w:t>
      </w:r>
      <w:r w:rsidR="00B316F0">
        <w:rPr>
          <w:sz w:val="22"/>
          <w:szCs w:val="22"/>
        </w:rPr>
        <w:t>7</w:t>
      </w:r>
      <w:r w:rsidRPr="00580B8C">
        <w:rPr>
          <w:sz w:val="22"/>
          <w:szCs w:val="22"/>
        </w:rPr>
        <w:t>%</w:t>
      </w:r>
      <w:r w:rsidR="00B316F0">
        <w:rPr>
          <w:sz w:val="22"/>
          <w:szCs w:val="22"/>
        </w:rPr>
        <w:t xml:space="preserve"> [53.4% to 69.5%</w:t>
      </w:r>
      <w:r w:rsidR="007767DD">
        <w:rPr>
          <w:sz w:val="22"/>
          <w:szCs w:val="22"/>
        </w:rPr>
        <w:t>]</w:t>
      </w:r>
      <w:r w:rsidRPr="00580B8C">
        <w:rPr>
          <w:sz w:val="22"/>
          <w:szCs w:val="22"/>
        </w:rPr>
        <w:t>) ‘other’ articles with empirical data (including cross-sectional, case-control, cohort, and various other uncontrolled human or animal studies). Just over one-fifth (</w:t>
      </w:r>
      <w:r w:rsidR="00B316F0" w:rsidRPr="00580B8C">
        <w:rPr>
          <w:sz w:val="22"/>
          <w:szCs w:val="22"/>
        </w:rPr>
        <w:t>2</w:t>
      </w:r>
      <w:r w:rsidR="00B316F0">
        <w:rPr>
          <w:sz w:val="22"/>
          <w:szCs w:val="22"/>
        </w:rPr>
        <w:t>0</w:t>
      </w:r>
      <w:r w:rsidRPr="00580B8C">
        <w:rPr>
          <w:sz w:val="22"/>
          <w:szCs w:val="22"/>
        </w:rPr>
        <w:t>.</w:t>
      </w:r>
      <w:r w:rsidR="00B316F0">
        <w:rPr>
          <w:sz w:val="22"/>
          <w:szCs w:val="22"/>
        </w:rPr>
        <w:t>8</w:t>
      </w:r>
      <w:r w:rsidRPr="00580B8C">
        <w:rPr>
          <w:sz w:val="22"/>
          <w:szCs w:val="22"/>
        </w:rPr>
        <w:t>%</w:t>
      </w:r>
      <w:r w:rsidR="00B316F0">
        <w:rPr>
          <w:sz w:val="22"/>
          <w:szCs w:val="22"/>
        </w:rPr>
        <w:t xml:space="preserve"> [14.8% to 28.4%</w:t>
      </w:r>
      <w:r w:rsidRPr="00580B8C">
        <w:rPr>
          <w:sz w:val="22"/>
          <w:szCs w:val="22"/>
        </w:rPr>
        <w:t>]) of the sample was classified as research without empirical data or models/modeling studies. There were 64 (</w:t>
      </w:r>
      <w:r w:rsidR="009C75FA">
        <w:rPr>
          <w:sz w:val="22"/>
          <w:szCs w:val="22"/>
        </w:rPr>
        <w:t>43.0</w:t>
      </w:r>
      <w:r w:rsidRPr="00580B8C">
        <w:rPr>
          <w:sz w:val="22"/>
          <w:szCs w:val="22"/>
        </w:rPr>
        <w:t>%</w:t>
      </w:r>
      <w:r w:rsidR="009C75FA">
        <w:rPr>
          <w:sz w:val="22"/>
          <w:szCs w:val="22"/>
        </w:rPr>
        <w:t xml:space="preserve"> [35.0% to 51.3%]</w:t>
      </w:r>
      <w:r w:rsidRPr="00580B8C">
        <w:rPr>
          <w:sz w:val="22"/>
          <w:szCs w:val="22"/>
        </w:rPr>
        <w:t xml:space="preserve">) with a </w:t>
      </w:r>
      <w:r>
        <w:rPr>
          <w:sz w:val="22"/>
          <w:szCs w:val="22"/>
        </w:rPr>
        <w:t>PubMed Central reference number (</w:t>
      </w:r>
      <w:r w:rsidRPr="00580B8C">
        <w:rPr>
          <w:sz w:val="22"/>
          <w:szCs w:val="22"/>
        </w:rPr>
        <w:t>PMCID</w:t>
      </w:r>
      <w:r>
        <w:rPr>
          <w:sz w:val="22"/>
          <w:szCs w:val="22"/>
        </w:rPr>
        <w:t>)</w:t>
      </w:r>
      <w:r w:rsidRPr="00580B8C">
        <w:rPr>
          <w:sz w:val="22"/>
          <w:szCs w:val="22"/>
        </w:rPr>
        <w:t xml:space="preserve">, of which 37 were also </w:t>
      </w:r>
      <w:r>
        <w:rPr>
          <w:sz w:val="22"/>
          <w:szCs w:val="22"/>
        </w:rPr>
        <w:t>PubMed Central Open Access (</w:t>
      </w:r>
      <w:r w:rsidRPr="00580B8C">
        <w:rPr>
          <w:sz w:val="22"/>
          <w:szCs w:val="22"/>
        </w:rPr>
        <w:t>PMCOA</w:t>
      </w:r>
      <w:r>
        <w:rPr>
          <w:sz w:val="22"/>
          <w:szCs w:val="22"/>
        </w:rPr>
        <w:t>)</w:t>
      </w:r>
      <w:r w:rsidRPr="00580B8C">
        <w:rPr>
          <w:sz w:val="22"/>
          <w:szCs w:val="22"/>
        </w:rPr>
        <w:t>.</w:t>
      </w:r>
    </w:p>
    <w:p w14:paraId="753A03EB" w14:textId="77777777" w:rsidR="00C06FF0" w:rsidRDefault="004B099A" w:rsidP="00062478">
      <w:pPr>
        <w:spacing w:line="480" w:lineRule="auto"/>
        <w:outlineLvl w:val="0"/>
        <w:rPr>
          <w:b/>
          <w:sz w:val="22"/>
          <w:szCs w:val="22"/>
        </w:rPr>
      </w:pPr>
      <w:r>
        <w:rPr>
          <w:b/>
          <w:sz w:val="22"/>
          <w:szCs w:val="22"/>
        </w:rPr>
        <w:t>Funding</w:t>
      </w:r>
    </w:p>
    <w:p w14:paraId="4DB55611" w14:textId="193FEDF1" w:rsidR="004B099A" w:rsidRDefault="00C06FF0" w:rsidP="00580B8C">
      <w:pPr>
        <w:spacing w:line="480" w:lineRule="auto"/>
        <w:ind w:firstLine="720"/>
        <w:rPr>
          <w:sz w:val="22"/>
          <w:szCs w:val="22"/>
        </w:rPr>
      </w:pPr>
      <w:r w:rsidRPr="00580B8C">
        <w:rPr>
          <w:color w:val="333333"/>
          <w:sz w:val="22"/>
          <w:szCs w:val="22"/>
        </w:rPr>
        <w:t>Nearly one-third (</w:t>
      </w:r>
      <w:r w:rsidR="009A6AA2" w:rsidRPr="00580B8C">
        <w:rPr>
          <w:color w:val="333333"/>
          <w:sz w:val="22"/>
          <w:szCs w:val="22"/>
        </w:rPr>
        <w:t>4</w:t>
      </w:r>
      <w:r w:rsidR="009A6AA2">
        <w:rPr>
          <w:color w:val="333333"/>
          <w:sz w:val="22"/>
          <w:szCs w:val="22"/>
        </w:rPr>
        <w:t>6</w:t>
      </w:r>
      <w:r w:rsidR="002E0264">
        <w:rPr>
          <w:color w:val="333333"/>
          <w:sz w:val="22"/>
          <w:szCs w:val="22"/>
        </w:rPr>
        <w:t xml:space="preserve">, </w:t>
      </w:r>
      <w:r w:rsidRPr="00580B8C">
        <w:rPr>
          <w:color w:val="333333"/>
          <w:sz w:val="22"/>
          <w:szCs w:val="22"/>
        </w:rPr>
        <w:t>3</w:t>
      </w:r>
      <w:r w:rsidR="009A6AA2">
        <w:rPr>
          <w:color w:val="333333"/>
          <w:sz w:val="22"/>
          <w:szCs w:val="22"/>
        </w:rPr>
        <w:t>0</w:t>
      </w:r>
      <w:r w:rsidRPr="00580B8C">
        <w:rPr>
          <w:color w:val="333333"/>
          <w:sz w:val="22"/>
          <w:szCs w:val="22"/>
        </w:rPr>
        <w:t>.</w:t>
      </w:r>
      <w:r w:rsidR="009A6AA2">
        <w:rPr>
          <w:color w:val="333333"/>
          <w:sz w:val="22"/>
          <w:szCs w:val="22"/>
        </w:rPr>
        <w:t>9</w:t>
      </w:r>
      <w:r w:rsidRPr="00580B8C">
        <w:rPr>
          <w:color w:val="333333"/>
          <w:sz w:val="22"/>
          <w:szCs w:val="22"/>
        </w:rPr>
        <w:t>%</w:t>
      </w:r>
      <w:r w:rsidR="009A6AA2">
        <w:rPr>
          <w:color w:val="333333"/>
          <w:sz w:val="22"/>
          <w:szCs w:val="22"/>
        </w:rPr>
        <w:t xml:space="preserve"> [23.7% to 39.0%</w:t>
      </w:r>
      <w:r w:rsidRPr="00580B8C">
        <w:rPr>
          <w:color w:val="333333"/>
          <w:sz w:val="22"/>
          <w:szCs w:val="22"/>
        </w:rPr>
        <w:t>]</w:t>
      </w:r>
      <w:r w:rsidR="00214531">
        <w:rPr>
          <w:color w:val="333333"/>
          <w:sz w:val="22"/>
          <w:szCs w:val="22"/>
        </w:rPr>
        <w:t>)</w:t>
      </w:r>
      <w:r w:rsidRPr="00580B8C">
        <w:rPr>
          <w:color w:val="333333"/>
          <w:sz w:val="22"/>
          <w:szCs w:val="22"/>
        </w:rPr>
        <w:t xml:space="preserve"> of the </w:t>
      </w:r>
      <w:r w:rsidR="009C75FA" w:rsidRPr="00580B8C">
        <w:rPr>
          <w:color w:val="333333"/>
          <w:sz w:val="22"/>
          <w:szCs w:val="22"/>
        </w:rPr>
        <w:t>1</w:t>
      </w:r>
      <w:r w:rsidR="009C75FA">
        <w:rPr>
          <w:color w:val="333333"/>
          <w:sz w:val="22"/>
          <w:szCs w:val="22"/>
        </w:rPr>
        <w:t>49</w:t>
      </w:r>
      <w:r w:rsidR="009C75FA" w:rsidRPr="00580B8C">
        <w:rPr>
          <w:color w:val="333333"/>
          <w:sz w:val="22"/>
          <w:szCs w:val="22"/>
        </w:rPr>
        <w:t xml:space="preserve"> </w:t>
      </w:r>
      <w:r w:rsidRPr="00580B8C">
        <w:rPr>
          <w:color w:val="333333"/>
          <w:sz w:val="22"/>
          <w:szCs w:val="22"/>
        </w:rPr>
        <w:t xml:space="preserve">biomedical articles did not include any information on funding. There were </w:t>
      </w:r>
      <w:r w:rsidR="00FD6400" w:rsidRPr="00580B8C">
        <w:rPr>
          <w:color w:val="333333"/>
          <w:sz w:val="22"/>
          <w:szCs w:val="22"/>
        </w:rPr>
        <w:t>7</w:t>
      </w:r>
      <w:r w:rsidR="00FD6400">
        <w:rPr>
          <w:color w:val="333333"/>
          <w:sz w:val="22"/>
          <w:szCs w:val="22"/>
        </w:rPr>
        <w:t>8</w:t>
      </w:r>
      <w:r w:rsidR="00FD6400" w:rsidRPr="00580B8C">
        <w:rPr>
          <w:color w:val="333333"/>
          <w:sz w:val="22"/>
          <w:szCs w:val="22"/>
        </w:rPr>
        <w:t xml:space="preserve"> </w:t>
      </w:r>
      <w:r w:rsidRPr="00580B8C">
        <w:rPr>
          <w:color w:val="333333"/>
          <w:sz w:val="22"/>
          <w:szCs w:val="22"/>
        </w:rPr>
        <w:t>articles (</w:t>
      </w:r>
      <w:r w:rsidR="0058715D" w:rsidRPr="00580B8C">
        <w:rPr>
          <w:color w:val="333333"/>
          <w:sz w:val="22"/>
          <w:szCs w:val="22"/>
        </w:rPr>
        <w:t>5</w:t>
      </w:r>
      <w:r w:rsidR="0058715D">
        <w:rPr>
          <w:color w:val="333333"/>
          <w:sz w:val="22"/>
          <w:szCs w:val="22"/>
        </w:rPr>
        <w:t>2</w:t>
      </w:r>
      <w:r w:rsidRPr="00580B8C">
        <w:rPr>
          <w:color w:val="333333"/>
          <w:sz w:val="22"/>
          <w:szCs w:val="22"/>
        </w:rPr>
        <w:t>.</w:t>
      </w:r>
      <w:r w:rsidR="0058715D">
        <w:rPr>
          <w:color w:val="333333"/>
          <w:sz w:val="22"/>
          <w:szCs w:val="22"/>
        </w:rPr>
        <w:t>3</w:t>
      </w:r>
      <w:r w:rsidRPr="00580B8C">
        <w:rPr>
          <w:color w:val="333333"/>
          <w:sz w:val="22"/>
          <w:szCs w:val="22"/>
        </w:rPr>
        <w:t>%</w:t>
      </w:r>
      <w:r w:rsidR="00B07D8F">
        <w:rPr>
          <w:color w:val="333333"/>
          <w:sz w:val="22"/>
          <w:szCs w:val="22"/>
        </w:rPr>
        <w:t xml:space="preserve"> [4</w:t>
      </w:r>
      <w:r w:rsidR="0058715D">
        <w:rPr>
          <w:color w:val="333333"/>
          <w:sz w:val="22"/>
          <w:szCs w:val="22"/>
        </w:rPr>
        <w:t>4</w:t>
      </w:r>
      <w:r w:rsidR="00B07D8F">
        <w:rPr>
          <w:color w:val="333333"/>
          <w:sz w:val="22"/>
          <w:szCs w:val="22"/>
        </w:rPr>
        <w:t>.</w:t>
      </w:r>
      <w:r w:rsidR="0058715D">
        <w:rPr>
          <w:color w:val="333333"/>
          <w:sz w:val="22"/>
          <w:szCs w:val="22"/>
        </w:rPr>
        <w:t>0</w:t>
      </w:r>
      <w:r w:rsidR="00B07D8F">
        <w:rPr>
          <w:color w:val="333333"/>
          <w:sz w:val="22"/>
          <w:szCs w:val="22"/>
        </w:rPr>
        <w:t xml:space="preserve">% to </w:t>
      </w:r>
      <w:r w:rsidR="0058715D">
        <w:rPr>
          <w:color w:val="333333"/>
          <w:sz w:val="22"/>
          <w:szCs w:val="22"/>
        </w:rPr>
        <w:t>60</w:t>
      </w:r>
      <w:r w:rsidR="00B07D8F">
        <w:rPr>
          <w:color w:val="333333"/>
          <w:sz w:val="22"/>
          <w:szCs w:val="22"/>
        </w:rPr>
        <w:t>.</w:t>
      </w:r>
      <w:r w:rsidR="0058715D">
        <w:rPr>
          <w:color w:val="333333"/>
          <w:sz w:val="22"/>
          <w:szCs w:val="22"/>
        </w:rPr>
        <w:t>5</w:t>
      </w:r>
      <w:r w:rsidR="00B07D8F">
        <w:rPr>
          <w:color w:val="333333"/>
          <w:sz w:val="22"/>
          <w:szCs w:val="22"/>
        </w:rPr>
        <w:t>%</w:t>
      </w:r>
      <w:r w:rsidR="00214531">
        <w:rPr>
          <w:color w:val="333333"/>
          <w:sz w:val="22"/>
          <w:szCs w:val="22"/>
        </w:rPr>
        <w:t>]</w:t>
      </w:r>
      <w:r w:rsidRPr="00580B8C">
        <w:rPr>
          <w:color w:val="333333"/>
          <w:sz w:val="22"/>
          <w:szCs w:val="22"/>
        </w:rPr>
        <w:t xml:space="preserve">) that were publicly funded, either alone or in combination with other funding sources. Of these, 25 had </w:t>
      </w:r>
      <w:r w:rsidR="00580B8C">
        <w:rPr>
          <w:color w:val="333333"/>
          <w:sz w:val="22"/>
          <w:szCs w:val="22"/>
        </w:rPr>
        <w:t>NIH</w:t>
      </w:r>
      <w:r w:rsidRPr="00580B8C">
        <w:rPr>
          <w:color w:val="333333"/>
          <w:sz w:val="22"/>
          <w:szCs w:val="22"/>
        </w:rPr>
        <w:t xml:space="preserve"> funding and three </w:t>
      </w:r>
      <w:r w:rsidRPr="00580B8C">
        <w:rPr>
          <w:color w:val="333333"/>
          <w:sz w:val="22"/>
          <w:szCs w:val="22"/>
        </w:rPr>
        <w:lastRenderedPageBreak/>
        <w:t xml:space="preserve">received National Science Foundation (NSF) support, either alone or in combination with other sources of funding. </w:t>
      </w:r>
      <w:r w:rsidR="004B099A" w:rsidRPr="00580B8C">
        <w:rPr>
          <w:sz w:val="22"/>
          <w:szCs w:val="22"/>
        </w:rPr>
        <w:t xml:space="preserve"> </w:t>
      </w:r>
    </w:p>
    <w:p w14:paraId="40B3A238" w14:textId="77777777" w:rsidR="00C06FF0" w:rsidRDefault="00C06FF0" w:rsidP="00062478">
      <w:pPr>
        <w:spacing w:line="480" w:lineRule="auto"/>
        <w:outlineLvl w:val="0"/>
        <w:rPr>
          <w:b/>
          <w:sz w:val="22"/>
          <w:szCs w:val="22"/>
        </w:rPr>
      </w:pPr>
      <w:r>
        <w:rPr>
          <w:b/>
          <w:sz w:val="22"/>
          <w:szCs w:val="22"/>
        </w:rPr>
        <w:t>Reporting of Conflicts of Interest</w:t>
      </w:r>
    </w:p>
    <w:p w14:paraId="4663023B" w14:textId="02D79E1B" w:rsidR="00C06FF0" w:rsidRPr="0028045D" w:rsidRDefault="00C06FF0" w:rsidP="00580B8C">
      <w:pPr>
        <w:spacing w:line="480" w:lineRule="auto"/>
        <w:ind w:firstLine="720"/>
        <w:rPr>
          <w:b/>
          <w:sz w:val="22"/>
          <w:szCs w:val="22"/>
        </w:rPr>
      </w:pPr>
      <w:r w:rsidRPr="00580B8C">
        <w:rPr>
          <w:sz w:val="22"/>
          <w:szCs w:val="22"/>
        </w:rPr>
        <w:t xml:space="preserve">Among the </w:t>
      </w:r>
      <w:r w:rsidR="00EE4C0B" w:rsidRPr="00580B8C">
        <w:rPr>
          <w:sz w:val="22"/>
          <w:szCs w:val="22"/>
        </w:rPr>
        <w:t>1</w:t>
      </w:r>
      <w:r w:rsidR="00EE4C0B">
        <w:rPr>
          <w:sz w:val="22"/>
          <w:szCs w:val="22"/>
        </w:rPr>
        <w:t>49</w:t>
      </w:r>
      <w:r w:rsidR="00EE4C0B" w:rsidRPr="00580B8C">
        <w:rPr>
          <w:sz w:val="22"/>
          <w:szCs w:val="22"/>
        </w:rPr>
        <w:t xml:space="preserve"> </w:t>
      </w:r>
      <w:r w:rsidRPr="00580B8C">
        <w:rPr>
          <w:sz w:val="22"/>
          <w:szCs w:val="22"/>
        </w:rPr>
        <w:t xml:space="preserve">articles, there were </w:t>
      </w:r>
      <w:r w:rsidR="00EE6DDE" w:rsidRPr="00580B8C">
        <w:rPr>
          <w:sz w:val="22"/>
          <w:szCs w:val="22"/>
        </w:rPr>
        <w:t>5</w:t>
      </w:r>
      <w:r w:rsidR="00EE6DDE">
        <w:rPr>
          <w:sz w:val="22"/>
          <w:szCs w:val="22"/>
        </w:rPr>
        <w:t>2</w:t>
      </w:r>
      <w:r w:rsidR="00EE6DDE" w:rsidRPr="00580B8C">
        <w:rPr>
          <w:sz w:val="22"/>
          <w:szCs w:val="22"/>
        </w:rPr>
        <w:t xml:space="preserve"> </w:t>
      </w:r>
      <w:r w:rsidRPr="00580B8C">
        <w:rPr>
          <w:sz w:val="22"/>
          <w:szCs w:val="22"/>
        </w:rPr>
        <w:t>(3</w:t>
      </w:r>
      <w:r w:rsidR="00EE6DDE">
        <w:rPr>
          <w:sz w:val="22"/>
          <w:szCs w:val="22"/>
        </w:rPr>
        <w:t>4</w:t>
      </w:r>
      <w:r w:rsidRPr="00580B8C">
        <w:rPr>
          <w:sz w:val="22"/>
          <w:szCs w:val="22"/>
        </w:rPr>
        <w:t>.</w:t>
      </w:r>
      <w:r w:rsidR="00EE6DDE">
        <w:rPr>
          <w:sz w:val="22"/>
          <w:szCs w:val="22"/>
        </w:rPr>
        <w:t>9</w:t>
      </w:r>
      <w:r w:rsidRPr="00580B8C">
        <w:rPr>
          <w:sz w:val="22"/>
          <w:szCs w:val="22"/>
        </w:rPr>
        <w:t>%</w:t>
      </w:r>
      <w:r w:rsidR="00EE6DDE">
        <w:rPr>
          <w:sz w:val="22"/>
          <w:szCs w:val="22"/>
        </w:rPr>
        <w:t xml:space="preserve"> [27.4% to 43.2%]</w:t>
      </w:r>
      <w:r w:rsidRPr="00580B8C">
        <w:rPr>
          <w:sz w:val="22"/>
          <w:szCs w:val="22"/>
        </w:rPr>
        <w:t xml:space="preserve">) </w:t>
      </w:r>
      <w:r w:rsidR="00BD458F">
        <w:rPr>
          <w:sz w:val="22"/>
          <w:szCs w:val="22"/>
        </w:rPr>
        <w:t xml:space="preserve">that did not include </w:t>
      </w:r>
      <w:r w:rsidR="00013C92">
        <w:rPr>
          <w:sz w:val="22"/>
          <w:szCs w:val="22"/>
        </w:rPr>
        <w:t>a conflict</w:t>
      </w:r>
      <w:r w:rsidR="009E7C38">
        <w:rPr>
          <w:sz w:val="22"/>
          <w:szCs w:val="22"/>
        </w:rPr>
        <w:t>s</w:t>
      </w:r>
      <w:r w:rsidR="00BD458F">
        <w:rPr>
          <w:sz w:val="22"/>
          <w:szCs w:val="22"/>
        </w:rPr>
        <w:t xml:space="preserve"> of interest </w:t>
      </w:r>
      <w:r w:rsidR="00CA4806">
        <w:rPr>
          <w:sz w:val="22"/>
          <w:szCs w:val="22"/>
        </w:rPr>
        <w:t>statement</w:t>
      </w:r>
      <w:r w:rsidR="00580B8C">
        <w:rPr>
          <w:sz w:val="22"/>
          <w:szCs w:val="22"/>
        </w:rPr>
        <w:t xml:space="preserve">. However, there were </w:t>
      </w:r>
      <w:r w:rsidRPr="00580B8C">
        <w:rPr>
          <w:sz w:val="22"/>
          <w:szCs w:val="22"/>
        </w:rPr>
        <w:t>87 (58.</w:t>
      </w:r>
      <w:r w:rsidR="00EE6DDE">
        <w:rPr>
          <w:sz w:val="22"/>
          <w:szCs w:val="22"/>
        </w:rPr>
        <w:t>4</w:t>
      </w:r>
      <w:r w:rsidRPr="00580B8C">
        <w:rPr>
          <w:sz w:val="22"/>
          <w:szCs w:val="22"/>
        </w:rPr>
        <w:t>%</w:t>
      </w:r>
      <w:r w:rsidR="00EE6DDE">
        <w:rPr>
          <w:sz w:val="22"/>
          <w:szCs w:val="22"/>
        </w:rPr>
        <w:t xml:space="preserve"> [50.0% to 66.3%]</w:t>
      </w:r>
      <w:r w:rsidRPr="00580B8C">
        <w:rPr>
          <w:sz w:val="22"/>
          <w:szCs w:val="22"/>
        </w:rPr>
        <w:t xml:space="preserve">) </w:t>
      </w:r>
      <w:r w:rsidR="00580B8C">
        <w:rPr>
          <w:sz w:val="22"/>
          <w:szCs w:val="22"/>
        </w:rPr>
        <w:t xml:space="preserve">that </w:t>
      </w:r>
      <w:r w:rsidR="0086181F">
        <w:rPr>
          <w:sz w:val="22"/>
          <w:szCs w:val="22"/>
        </w:rPr>
        <w:t xml:space="preserve">specifically </w:t>
      </w:r>
      <w:r w:rsidRPr="00580B8C">
        <w:rPr>
          <w:sz w:val="22"/>
          <w:szCs w:val="22"/>
        </w:rPr>
        <w:t>reported no conflicts of interests and 10 (6.7%</w:t>
      </w:r>
      <w:r w:rsidR="00EE6DDE">
        <w:rPr>
          <w:sz w:val="22"/>
          <w:szCs w:val="22"/>
        </w:rPr>
        <w:t xml:space="preserve"> [3.4% to 12.3%]</w:t>
      </w:r>
      <w:r w:rsidRPr="00580B8C">
        <w:rPr>
          <w:sz w:val="22"/>
          <w:szCs w:val="22"/>
        </w:rPr>
        <w:t xml:space="preserve">) </w:t>
      </w:r>
      <w:r w:rsidR="00580B8C">
        <w:rPr>
          <w:sz w:val="22"/>
          <w:szCs w:val="22"/>
        </w:rPr>
        <w:t>that included</w:t>
      </w:r>
      <w:r w:rsidRPr="00580B8C">
        <w:rPr>
          <w:sz w:val="22"/>
          <w:szCs w:val="22"/>
        </w:rPr>
        <w:t xml:space="preserve"> a clear statement of conflict. </w:t>
      </w:r>
    </w:p>
    <w:p w14:paraId="5F595AA3" w14:textId="77777777" w:rsidR="00C06FF0" w:rsidRDefault="00C06FF0" w:rsidP="00062478">
      <w:pPr>
        <w:spacing w:line="480" w:lineRule="auto"/>
        <w:outlineLvl w:val="0"/>
        <w:rPr>
          <w:b/>
          <w:sz w:val="22"/>
          <w:szCs w:val="22"/>
        </w:rPr>
      </w:pPr>
      <w:r>
        <w:rPr>
          <w:b/>
          <w:sz w:val="22"/>
          <w:szCs w:val="22"/>
        </w:rPr>
        <w:t>Protocol and Raw Data Availability</w:t>
      </w:r>
    </w:p>
    <w:p w14:paraId="0C6AFEA6" w14:textId="04DD1A0E" w:rsidR="00013C92" w:rsidRDefault="00C06FF0" w:rsidP="00580B8C">
      <w:pPr>
        <w:spacing w:line="480" w:lineRule="auto"/>
        <w:ind w:firstLine="720"/>
        <w:rPr>
          <w:color w:val="333333"/>
          <w:sz w:val="22"/>
          <w:szCs w:val="22"/>
        </w:rPr>
      </w:pPr>
      <w:r w:rsidRPr="00580B8C">
        <w:rPr>
          <w:color w:val="333333"/>
          <w:sz w:val="22"/>
          <w:szCs w:val="22"/>
        </w:rPr>
        <w:t>Excluding case studies or case series and models/modeling studies (in which a protocol would not be relevant), one (1.0%</w:t>
      </w:r>
      <w:r w:rsidR="00EE6DDE">
        <w:rPr>
          <w:color w:val="333333"/>
          <w:sz w:val="22"/>
          <w:szCs w:val="22"/>
        </w:rPr>
        <w:t xml:space="preserve"> [0.1% to 6.0%]</w:t>
      </w:r>
      <w:r w:rsidRPr="00580B8C">
        <w:rPr>
          <w:color w:val="333333"/>
          <w:sz w:val="22"/>
          <w:szCs w:val="22"/>
        </w:rPr>
        <w:t>) of the 104 articles with empirical data included a link to a full study protocol. This article was a systematic review that stated that “methods for study inclusion and data analysis were prespecified in a registered protocol (PROSPERO 2015:CRD42015025382)” (PMID: 27863164).</w:t>
      </w:r>
      <w:r w:rsidR="003D30BD">
        <w:rPr>
          <w:color w:val="333333"/>
          <w:sz w:val="22"/>
          <w:szCs w:val="22"/>
        </w:rPr>
        <w:fldChar w:fldCharType="begin"/>
      </w:r>
      <w:r w:rsidR="00D567A8">
        <w:rPr>
          <w:color w:val="333333"/>
          <w:sz w:val="22"/>
          <w:szCs w:val="22"/>
        </w:rPr>
        <w:instrText xml:space="preserve"> ADDIN EN.CITE &lt;EndNote&gt;&lt;Cite&gt;&lt;Author&gt;McDougall&lt;/Author&gt;&lt;Year&gt;2017&lt;/Year&gt;&lt;IDText&gt;Telerheumatology: A Systematic Review&lt;/IDText&gt;&lt;DisplayText&gt;[16]&lt;/DisplayText&gt;&lt;record&gt;&lt;dates&gt;&lt;pub-dates&gt;&lt;date&gt;10&lt;/date&gt;&lt;/pub-dates&gt;&lt;year&gt;2017&lt;/year&gt;&lt;/dates&gt;&lt;keywords&gt;&lt;keyword&gt;Autoimmune Diseases&lt;/keyword&gt;&lt;keyword&gt;Cost-Benefit Analysis&lt;/keyword&gt;&lt;keyword&gt;Evidence-Based Medicine&lt;/keyword&gt;&lt;keyword&gt;Health Care Costs&lt;/keyword&gt;&lt;keyword&gt;Humans&lt;/keyword&gt;&lt;keyword&gt;Rheumatic Diseases&lt;/keyword&gt;&lt;keyword&gt;Rheumatology&lt;/keyword&gt;&lt;keyword&gt;Telemedicine&lt;/keyword&gt;&lt;keyword&gt;Treatment Outcome&lt;/keyword&gt;&lt;/keywords&gt;&lt;urls&gt;&lt;related-urls&gt;&lt;url&gt;https://www.ncbi.nlm.nih.gov/pubmed/27863164&lt;/url&gt;&lt;/related-urls&gt;&lt;/urls&gt;&lt;isbn&gt;2151-4658&lt;/isbn&gt;&lt;custom2&gt;PMC5436947&lt;/custom2&gt;&lt;titles&gt;&lt;title&gt;Telerheumatology: A Systematic Review&lt;/title&gt;&lt;secondary-title&gt;Arthritis Care Res (Hoboken)&lt;/secondary-title&gt;&lt;/titles&gt;&lt;pages&gt;1546-1557&lt;/pages&gt;&lt;number&gt;10&lt;/number&gt;&lt;contributors&gt;&lt;authors&gt;&lt;author&gt;McDougall, J. A.&lt;/author&gt;&lt;author&gt;Ferucci, E. D.&lt;/author&gt;&lt;author&gt;Glover, J.&lt;/author&gt;&lt;author&gt;Fraenkel, L.&lt;/author&gt;&lt;/authors&gt;&lt;/contributors&gt;&lt;edition&gt;2017/08/22&lt;/edition&gt;&lt;language&gt;eng&lt;/language&gt;&lt;added-date format="utc"&gt;1528040909&lt;/added-date&gt;&lt;ref-type name="Journal Article"&gt;17&lt;/ref-type&gt;&lt;rec-number&gt;393&lt;/rec-number&gt;&lt;last-updated-date format="utc"&gt;1528040909&lt;/last-updated-date&gt;&lt;accession-num&gt;27863164&lt;/accession-num&gt;&lt;electronic-resource-num&gt;10.1002/acr.23153&lt;/electronic-resource-num&gt;&lt;volume&gt;69&lt;/volume&gt;&lt;/record&gt;&lt;/Cite&gt;&lt;/EndNote&gt;</w:instrText>
      </w:r>
      <w:r w:rsidR="003D30BD">
        <w:rPr>
          <w:color w:val="333333"/>
          <w:sz w:val="22"/>
          <w:szCs w:val="22"/>
        </w:rPr>
        <w:fldChar w:fldCharType="separate"/>
      </w:r>
      <w:r w:rsidR="00D567A8">
        <w:rPr>
          <w:noProof/>
          <w:color w:val="333333"/>
          <w:sz w:val="22"/>
          <w:szCs w:val="22"/>
        </w:rPr>
        <w:t>[16]</w:t>
      </w:r>
      <w:r w:rsidR="003D30BD">
        <w:rPr>
          <w:color w:val="333333"/>
          <w:sz w:val="22"/>
          <w:szCs w:val="22"/>
        </w:rPr>
        <w:fldChar w:fldCharType="end"/>
      </w:r>
      <w:r w:rsidRPr="00580B8C">
        <w:rPr>
          <w:color w:val="333333"/>
          <w:sz w:val="22"/>
          <w:szCs w:val="22"/>
        </w:rPr>
        <w:t xml:space="preserve"> There </w:t>
      </w:r>
      <w:r w:rsidR="009E7C38">
        <w:rPr>
          <w:color w:val="333333"/>
          <w:sz w:val="22"/>
          <w:szCs w:val="22"/>
        </w:rPr>
        <w:t xml:space="preserve">was </w:t>
      </w:r>
      <w:r w:rsidRPr="00580B8C">
        <w:rPr>
          <w:color w:val="333333"/>
          <w:sz w:val="22"/>
          <w:szCs w:val="22"/>
        </w:rPr>
        <w:t xml:space="preserve">also </w:t>
      </w:r>
      <w:r w:rsidR="009E7C38">
        <w:rPr>
          <w:color w:val="333333"/>
          <w:sz w:val="22"/>
          <w:szCs w:val="22"/>
        </w:rPr>
        <w:t xml:space="preserve">one </w:t>
      </w:r>
      <w:r w:rsidR="00EA2321">
        <w:rPr>
          <w:color w:val="333333"/>
          <w:sz w:val="22"/>
          <w:szCs w:val="22"/>
        </w:rPr>
        <w:t>clinical trial</w:t>
      </w:r>
      <w:r w:rsidR="00D015B0">
        <w:rPr>
          <w:color w:val="333333"/>
          <w:sz w:val="22"/>
          <w:szCs w:val="22"/>
        </w:rPr>
        <w:t xml:space="preserve"> (</w:t>
      </w:r>
      <w:r w:rsidR="00D015B0" w:rsidRPr="00580B8C">
        <w:rPr>
          <w:color w:val="333333"/>
          <w:sz w:val="22"/>
          <w:szCs w:val="22"/>
        </w:rPr>
        <w:t>27391533</w:t>
      </w:r>
      <w:r w:rsidR="00D015B0">
        <w:rPr>
          <w:color w:val="333333"/>
          <w:sz w:val="22"/>
          <w:szCs w:val="22"/>
        </w:rPr>
        <w:t>)</w:t>
      </w:r>
      <w:r w:rsidR="00013C92">
        <w:rPr>
          <w:color w:val="333333"/>
          <w:sz w:val="22"/>
          <w:szCs w:val="22"/>
        </w:rPr>
        <w:t xml:space="preserve"> </w:t>
      </w:r>
      <w:r w:rsidR="00EA2321">
        <w:rPr>
          <w:color w:val="333333"/>
          <w:sz w:val="22"/>
          <w:szCs w:val="22"/>
        </w:rPr>
        <w:t xml:space="preserve">and </w:t>
      </w:r>
      <w:r w:rsidR="00D015B0">
        <w:rPr>
          <w:color w:val="333333"/>
          <w:sz w:val="22"/>
          <w:szCs w:val="22"/>
        </w:rPr>
        <w:t xml:space="preserve">two </w:t>
      </w:r>
      <w:r w:rsidR="00EA2321">
        <w:rPr>
          <w:color w:val="333333"/>
          <w:sz w:val="22"/>
          <w:szCs w:val="22"/>
        </w:rPr>
        <w:t xml:space="preserve">prospective cohort </w:t>
      </w:r>
      <w:r w:rsidR="00D015B0">
        <w:rPr>
          <w:color w:val="333333"/>
          <w:sz w:val="22"/>
          <w:szCs w:val="22"/>
        </w:rPr>
        <w:t>studies</w:t>
      </w:r>
      <w:r w:rsidR="00D015B0" w:rsidRPr="00580B8C">
        <w:rPr>
          <w:color w:val="333333"/>
          <w:sz w:val="22"/>
          <w:szCs w:val="22"/>
        </w:rPr>
        <w:t xml:space="preserve"> </w:t>
      </w:r>
      <w:r w:rsidR="00013C92" w:rsidRPr="00580B8C">
        <w:rPr>
          <w:color w:val="333333"/>
          <w:sz w:val="22"/>
          <w:szCs w:val="22"/>
        </w:rPr>
        <w:t>(</w:t>
      </w:r>
      <w:r w:rsidR="00D015B0">
        <w:rPr>
          <w:color w:val="333333"/>
          <w:sz w:val="22"/>
          <w:szCs w:val="22"/>
        </w:rPr>
        <w:t>25682436 and 28726115</w:t>
      </w:r>
      <w:r w:rsidR="00013C92">
        <w:rPr>
          <w:color w:val="333333"/>
          <w:sz w:val="22"/>
          <w:szCs w:val="22"/>
        </w:rPr>
        <w:t xml:space="preserve">) </w:t>
      </w:r>
      <w:r w:rsidRPr="00580B8C">
        <w:rPr>
          <w:color w:val="333333"/>
          <w:sz w:val="22"/>
          <w:szCs w:val="22"/>
        </w:rPr>
        <w:t xml:space="preserve">that referenced </w:t>
      </w:r>
      <w:r w:rsidR="00D015B0">
        <w:rPr>
          <w:color w:val="333333"/>
          <w:sz w:val="22"/>
          <w:szCs w:val="22"/>
        </w:rPr>
        <w:t>a</w:t>
      </w:r>
      <w:r w:rsidR="00D015B0" w:rsidRPr="00580B8C">
        <w:rPr>
          <w:color w:val="333333"/>
          <w:sz w:val="22"/>
          <w:szCs w:val="22"/>
        </w:rPr>
        <w:t xml:space="preserve"> </w:t>
      </w:r>
      <w:r w:rsidR="00D015B0">
        <w:rPr>
          <w:color w:val="333333"/>
          <w:sz w:val="22"/>
          <w:szCs w:val="22"/>
        </w:rPr>
        <w:t>ClinicalTrials.gov</w:t>
      </w:r>
      <w:r w:rsidRPr="00580B8C">
        <w:rPr>
          <w:color w:val="333333"/>
          <w:sz w:val="22"/>
          <w:szCs w:val="22"/>
        </w:rPr>
        <w:t xml:space="preserve"> identifier</w:t>
      </w:r>
      <w:r w:rsidR="00D015B0">
        <w:rPr>
          <w:color w:val="333333"/>
          <w:sz w:val="22"/>
          <w:szCs w:val="22"/>
        </w:rPr>
        <w:t xml:space="preserve"> (i.e., an NCT number)</w:t>
      </w:r>
      <w:r w:rsidRPr="00580B8C">
        <w:rPr>
          <w:color w:val="333333"/>
          <w:sz w:val="22"/>
          <w:szCs w:val="22"/>
        </w:rPr>
        <w:t xml:space="preserve">. For </w:t>
      </w:r>
      <w:r w:rsidR="00586B5F">
        <w:rPr>
          <w:color w:val="333333"/>
          <w:sz w:val="22"/>
          <w:szCs w:val="22"/>
        </w:rPr>
        <w:t>two of the studies (</w:t>
      </w:r>
      <w:r w:rsidR="006804DB" w:rsidRPr="00580B8C">
        <w:rPr>
          <w:color w:val="333333"/>
          <w:sz w:val="22"/>
          <w:szCs w:val="22"/>
        </w:rPr>
        <w:t>27391533</w:t>
      </w:r>
      <w:r w:rsidR="00C72AFC">
        <w:rPr>
          <w:color w:val="333333"/>
          <w:sz w:val="22"/>
          <w:szCs w:val="22"/>
        </w:rPr>
        <w:t xml:space="preserve"> </w:t>
      </w:r>
      <w:r w:rsidR="00586B5F">
        <w:rPr>
          <w:color w:val="333333"/>
          <w:sz w:val="22"/>
          <w:szCs w:val="22"/>
        </w:rPr>
        <w:t xml:space="preserve">and </w:t>
      </w:r>
      <w:r w:rsidR="00586B5F" w:rsidRPr="00FF4CCF">
        <w:rPr>
          <w:color w:val="333333"/>
          <w:sz w:val="22"/>
          <w:szCs w:val="22"/>
        </w:rPr>
        <w:t>28726115</w:t>
      </w:r>
      <w:r w:rsidR="00586B5F">
        <w:rPr>
          <w:color w:val="333333"/>
          <w:sz w:val="22"/>
          <w:szCs w:val="22"/>
        </w:rPr>
        <w:t>)</w:t>
      </w:r>
      <w:r w:rsidR="001D6E76">
        <w:rPr>
          <w:color w:val="333333"/>
          <w:sz w:val="22"/>
          <w:szCs w:val="22"/>
        </w:rPr>
        <w:t>,</w:t>
      </w:r>
      <w:r w:rsidR="00586B5F">
        <w:rPr>
          <w:color w:val="333333"/>
          <w:sz w:val="22"/>
          <w:szCs w:val="22"/>
        </w:rPr>
        <w:t xml:space="preserve"> </w:t>
      </w:r>
      <w:r w:rsidRPr="00580B8C">
        <w:rPr>
          <w:color w:val="333333"/>
          <w:sz w:val="22"/>
          <w:szCs w:val="22"/>
        </w:rPr>
        <w:t xml:space="preserve">the </w:t>
      </w:r>
      <w:r w:rsidR="00BB5FC6">
        <w:rPr>
          <w:color w:val="333333"/>
          <w:sz w:val="22"/>
          <w:szCs w:val="22"/>
        </w:rPr>
        <w:t>month and year in</w:t>
      </w:r>
      <w:r w:rsidRPr="00580B8C">
        <w:rPr>
          <w:color w:val="333333"/>
          <w:sz w:val="22"/>
          <w:szCs w:val="22"/>
        </w:rPr>
        <w:t xml:space="preserve"> which sponsors or investigator</w:t>
      </w:r>
      <w:r w:rsidR="00BB5FC6">
        <w:rPr>
          <w:color w:val="333333"/>
          <w:sz w:val="22"/>
          <w:szCs w:val="22"/>
        </w:rPr>
        <w:t>s</w:t>
      </w:r>
      <w:r w:rsidRPr="00580B8C">
        <w:rPr>
          <w:color w:val="333333"/>
          <w:sz w:val="22"/>
          <w:szCs w:val="22"/>
        </w:rPr>
        <w:t xml:space="preserve"> first submitted a study record to ClinicalTrials.gov were </w:t>
      </w:r>
      <w:r w:rsidR="00BB5FC6">
        <w:rPr>
          <w:color w:val="333333"/>
          <w:sz w:val="22"/>
          <w:szCs w:val="22"/>
        </w:rPr>
        <w:t>the same as</w:t>
      </w:r>
      <w:r w:rsidR="00586B5F">
        <w:rPr>
          <w:color w:val="333333"/>
          <w:sz w:val="22"/>
          <w:szCs w:val="22"/>
        </w:rPr>
        <w:t xml:space="preserve"> the</w:t>
      </w:r>
      <w:r w:rsidRPr="00580B8C">
        <w:rPr>
          <w:color w:val="333333"/>
          <w:sz w:val="22"/>
          <w:szCs w:val="22"/>
        </w:rPr>
        <w:t xml:space="preserve"> </w:t>
      </w:r>
      <w:r w:rsidR="009C1C10">
        <w:rPr>
          <w:color w:val="333333"/>
          <w:sz w:val="22"/>
          <w:szCs w:val="22"/>
        </w:rPr>
        <w:t>reported</w:t>
      </w:r>
      <w:r w:rsidR="009C1C10" w:rsidRPr="00580B8C">
        <w:rPr>
          <w:color w:val="333333"/>
          <w:sz w:val="22"/>
          <w:szCs w:val="22"/>
        </w:rPr>
        <w:t xml:space="preserve"> </w:t>
      </w:r>
      <w:r>
        <w:rPr>
          <w:color w:val="333333"/>
          <w:sz w:val="22"/>
          <w:szCs w:val="22"/>
        </w:rPr>
        <w:t xml:space="preserve">study </w:t>
      </w:r>
      <w:r w:rsidRPr="00FF4CCF">
        <w:rPr>
          <w:color w:val="333333"/>
          <w:sz w:val="22"/>
          <w:szCs w:val="22"/>
        </w:rPr>
        <w:t xml:space="preserve">start dates. For </w:t>
      </w:r>
      <w:r w:rsidR="006804DB">
        <w:rPr>
          <w:color w:val="333333"/>
          <w:sz w:val="22"/>
          <w:szCs w:val="22"/>
        </w:rPr>
        <w:t>one of the observational studies</w:t>
      </w:r>
      <w:r w:rsidR="00586B5F">
        <w:rPr>
          <w:color w:val="333333"/>
          <w:sz w:val="22"/>
          <w:szCs w:val="22"/>
        </w:rPr>
        <w:t xml:space="preserve"> (</w:t>
      </w:r>
      <w:r w:rsidR="006804DB" w:rsidRPr="00FF4CCF">
        <w:rPr>
          <w:color w:val="333333"/>
          <w:sz w:val="22"/>
          <w:szCs w:val="22"/>
        </w:rPr>
        <w:t>25682436</w:t>
      </w:r>
      <w:r w:rsidR="00586B5F">
        <w:rPr>
          <w:color w:val="333333"/>
          <w:sz w:val="22"/>
          <w:szCs w:val="22"/>
        </w:rPr>
        <w:t>)</w:t>
      </w:r>
      <w:r w:rsidRPr="00FF4CCF">
        <w:rPr>
          <w:color w:val="333333"/>
          <w:sz w:val="22"/>
          <w:szCs w:val="22"/>
        </w:rPr>
        <w:t>,</w:t>
      </w:r>
      <w:r w:rsidR="00586B5F">
        <w:rPr>
          <w:color w:val="333333"/>
          <w:sz w:val="22"/>
          <w:szCs w:val="22"/>
        </w:rPr>
        <w:t xml:space="preserve"> the</w:t>
      </w:r>
      <w:r w:rsidR="00BB5FC6">
        <w:rPr>
          <w:color w:val="333333"/>
          <w:sz w:val="22"/>
          <w:szCs w:val="22"/>
        </w:rPr>
        <w:t xml:space="preserve"> first</w:t>
      </w:r>
      <w:r w:rsidR="00586B5F">
        <w:rPr>
          <w:color w:val="333333"/>
          <w:sz w:val="22"/>
          <w:szCs w:val="22"/>
        </w:rPr>
        <w:t xml:space="preserve"> </w:t>
      </w:r>
      <w:r w:rsidR="00BB5FC6">
        <w:rPr>
          <w:color w:val="333333"/>
          <w:sz w:val="22"/>
          <w:szCs w:val="22"/>
        </w:rPr>
        <w:t xml:space="preserve">ClinicalTrials.gov </w:t>
      </w:r>
      <w:r w:rsidR="00586B5F">
        <w:rPr>
          <w:color w:val="333333"/>
          <w:sz w:val="22"/>
          <w:szCs w:val="22"/>
        </w:rPr>
        <w:t>study record date was approximately 11 years after the disclosed study start date.</w:t>
      </w:r>
      <w:r w:rsidRPr="00FF4CCF">
        <w:rPr>
          <w:color w:val="333333"/>
          <w:sz w:val="22"/>
          <w:szCs w:val="22"/>
        </w:rPr>
        <w:t xml:space="preserve"> </w:t>
      </w:r>
    </w:p>
    <w:p w14:paraId="01F70AD1" w14:textId="42EC02E3" w:rsidR="00C06FF0" w:rsidRDefault="00C06FF0" w:rsidP="0037119C">
      <w:pPr>
        <w:spacing w:line="480" w:lineRule="auto"/>
        <w:ind w:firstLine="720"/>
        <w:rPr>
          <w:color w:val="333333"/>
          <w:sz w:val="22"/>
          <w:szCs w:val="22"/>
        </w:rPr>
      </w:pPr>
      <w:r w:rsidRPr="00FF4CCF">
        <w:rPr>
          <w:color w:val="333333"/>
          <w:sz w:val="22"/>
          <w:szCs w:val="22"/>
        </w:rPr>
        <w:t xml:space="preserve">There were </w:t>
      </w:r>
      <w:r w:rsidR="0037119C">
        <w:rPr>
          <w:color w:val="333333"/>
          <w:sz w:val="22"/>
          <w:szCs w:val="22"/>
        </w:rPr>
        <w:t>3</w:t>
      </w:r>
      <w:r w:rsidR="007304D2">
        <w:rPr>
          <w:color w:val="333333"/>
          <w:sz w:val="22"/>
          <w:szCs w:val="22"/>
        </w:rPr>
        <w:t>1</w:t>
      </w:r>
      <w:r w:rsidR="00687EC1">
        <w:rPr>
          <w:color w:val="333333"/>
          <w:sz w:val="22"/>
          <w:szCs w:val="22"/>
        </w:rPr>
        <w:t xml:space="preserve"> (29.8% [21.4% to 39.7%])</w:t>
      </w:r>
      <w:r w:rsidR="0037119C">
        <w:rPr>
          <w:color w:val="333333"/>
          <w:sz w:val="22"/>
          <w:szCs w:val="22"/>
        </w:rPr>
        <w:t xml:space="preserve"> </w:t>
      </w:r>
      <w:r w:rsidRPr="00FF4CCF">
        <w:rPr>
          <w:color w:val="333333"/>
          <w:sz w:val="22"/>
          <w:szCs w:val="22"/>
        </w:rPr>
        <w:t>articles that</w:t>
      </w:r>
      <w:r w:rsidR="00FF4CCF">
        <w:rPr>
          <w:color w:val="333333"/>
          <w:sz w:val="22"/>
          <w:szCs w:val="22"/>
        </w:rPr>
        <w:t xml:space="preserve"> included</w:t>
      </w:r>
      <w:r w:rsidRPr="00FF4CCF">
        <w:rPr>
          <w:color w:val="333333"/>
          <w:sz w:val="22"/>
          <w:szCs w:val="22"/>
        </w:rPr>
        <w:t xml:space="preserve"> </w:t>
      </w:r>
      <w:r w:rsidR="0037119C">
        <w:rPr>
          <w:color w:val="333333"/>
          <w:sz w:val="22"/>
          <w:szCs w:val="22"/>
        </w:rPr>
        <w:t>supplemental materials, including</w:t>
      </w:r>
      <w:r w:rsidR="0037119C" w:rsidRPr="00FF4CCF">
        <w:rPr>
          <w:color w:val="333333"/>
          <w:sz w:val="22"/>
          <w:szCs w:val="22"/>
        </w:rPr>
        <w:t xml:space="preserve"> </w:t>
      </w:r>
      <w:r w:rsidRPr="00FF4CCF">
        <w:rPr>
          <w:color w:val="333333"/>
          <w:sz w:val="22"/>
          <w:szCs w:val="22"/>
        </w:rPr>
        <w:t xml:space="preserve">methods sections, </w:t>
      </w:r>
      <w:r w:rsidR="00C24105">
        <w:rPr>
          <w:color w:val="333333"/>
          <w:sz w:val="22"/>
          <w:szCs w:val="22"/>
        </w:rPr>
        <w:t>videos, tables,</w:t>
      </w:r>
      <w:r w:rsidR="00687EC1">
        <w:rPr>
          <w:color w:val="333333"/>
          <w:sz w:val="22"/>
          <w:szCs w:val="22"/>
        </w:rPr>
        <w:t xml:space="preserve"> survey materials,</w:t>
      </w:r>
      <w:r w:rsidR="00C24105">
        <w:rPr>
          <w:color w:val="333333"/>
          <w:sz w:val="22"/>
          <w:szCs w:val="22"/>
        </w:rPr>
        <w:t xml:space="preserve"> </w:t>
      </w:r>
      <w:r w:rsidR="009762C9">
        <w:rPr>
          <w:color w:val="333333"/>
          <w:sz w:val="22"/>
          <w:szCs w:val="22"/>
        </w:rPr>
        <w:t>and/</w:t>
      </w:r>
      <w:r w:rsidR="0037119C">
        <w:rPr>
          <w:color w:val="333333"/>
          <w:sz w:val="22"/>
          <w:szCs w:val="22"/>
        </w:rPr>
        <w:t xml:space="preserve">or </w:t>
      </w:r>
      <w:r w:rsidRPr="00FF4CCF">
        <w:rPr>
          <w:color w:val="333333"/>
          <w:sz w:val="22"/>
          <w:szCs w:val="22"/>
        </w:rPr>
        <w:t>figures</w:t>
      </w:r>
      <w:r w:rsidR="00FF4CCF">
        <w:rPr>
          <w:color w:val="333333"/>
          <w:sz w:val="22"/>
          <w:szCs w:val="22"/>
        </w:rPr>
        <w:t>,</w:t>
      </w:r>
      <w:r w:rsidRPr="00FF4CCF">
        <w:rPr>
          <w:color w:val="333333"/>
          <w:sz w:val="22"/>
          <w:szCs w:val="22"/>
        </w:rPr>
        <w:t xml:space="preserve"> either as a detailed appendix at the end of the </w:t>
      </w:r>
      <w:r w:rsidR="00FE6F02">
        <w:rPr>
          <w:color w:val="333333"/>
          <w:sz w:val="22"/>
          <w:szCs w:val="22"/>
        </w:rPr>
        <w:t xml:space="preserve">article </w:t>
      </w:r>
      <w:r w:rsidRPr="00FF4CCF">
        <w:rPr>
          <w:color w:val="333333"/>
          <w:sz w:val="22"/>
          <w:szCs w:val="22"/>
        </w:rPr>
        <w:t>or online</w:t>
      </w:r>
      <w:r w:rsidR="00FF4CCF">
        <w:rPr>
          <w:color w:val="333333"/>
          <w:sz w:val="22"/>
          <w:szCs w:val="22"/>
        </w:rPr>
        <w:t xml:space="preserve">. </w:t>
      </w:r>
      <w:r w:rsidR="00EA2321">
        <w:rPr>
          <w:color w:val="333333"/>
          <w:sz w:val="22"/>
          <w:szCs w:val="22"/>
        </w:rPr>
        <w:t>H</w:t>
      </w:r>
      <w:r w:rsidR="00EA2321" w:rsidRPr="00FF4CCF">
        <w:rPr>
          <w:color w:val="333333"/>
          <w:sz w:val="22"/>
          <w:szCs w:val="22"/>
        </w:rPr>
        <w:t>owever,</w:t>
      </w:r>
      <w:r w:rsidRPr="00FF4CCF">
        <w:rPr>
          <w:color w:val="333333"/>
          <w:sz w:val="22"/>
          <w:szCs w:val="22"/>
        </w:rPr>
        <w:t xml:space="preserve"> none</w:t>
      </w:r>
      <w:r w:rsidR="00EA2321">
        <w:rPr>
          <w:color w:val="333333"/>
          <w:sz w:val="22"/>
          <w:szCs w:val="22"/>
        </w:rPr>
        <w:t xml:space="preserve"> of the supplementary material</w:t>
      </w:r>
      <w:r w:rsidR="002A3E97">
        <w:rPr>
          <w:color w:val="333333"/>
          <w:sz w:val="22"/>
          <w:szCs w:val="22"/>
        </w:rPr>
        <w:t>s</w:t>
      </w:r>
      <w:r w:rsidRPr="00FF4CCF">
        <w:rPr>
          <w:color w:val="333333"/>
          <w:sz w:val="22"/>
          <w:szCs w:val="22"/>
        </w:rPr>
        <w:t xml:space="preserve"> allow</w:t>
      </w:r>
      <w:r w:rsidR="006804DB">
        <w:rPr>
          <w:color w:val="333333"/>
          <w:sz w:val="22"/>
          <w:szCs w:val="22"/>
        </w:rPr>
        <w:t>ed</w:t>
      </w:r>
      <w:r w:rsidRPr="00FF4CCF">
        <w:rPr>
          <w:color w:val="333333"/>
          <w:sz w:val="22"/>
          <w:szCs w:val="22"/>
        </w:rPr>
        <w:t xml:space="preserve"> for a reconstruction of a full protocol</w:t>
      </w:r>
      <w:r w:rsidR="002A1D8A">
        <w:rPr>
          <w:rFonts w:eastAsia="Times New Roman"/>
          <w:color w:val="000000"/>
          <w:sz w:val="20"/>
          <w:szCs w:val="20"/>
        </w:rPr>
        <w:t>.</w:t>
      </w:r>
      <w:r w:rsidR="009A34B6">
        <w:rPr>
          <w:color w:val="333333"/>
          <w:sz w:val="22"/>
          <w:szCs w:val="22"/>
        </w:rPr>
        <w:t xml:space="preserve"> Furthermore, none of the articles mentioned any </w:t>
      </w:r>
      <w:r w:rsidR="009A34B6" w:rsidRPr="004B180D">
        <w:rPr>
          <w:sz w:val="22"/>
          <w:szCs w:val="22"/>
        </w:rPr>
        <w:t>sharing of script</w:t>
      </w:r>
      <w:r w:rsidR="005C74BB" w:rsidRPr="004B180D">
        <w:rPr>
          <w:sz w:val="22"/>
          <w:szCs w:val="22"/>
        </w:rPr>
        <w:t>s</w:t>
      </w:r>
      <w:r w:rsidR="009A34B6" w:rsidRPr="004B180D">
        <w:rPr>
          <w:sz w:val="22"/>
          <w:szCs w:val="22"/>
        </w:rPr>
        <w:t>/</w:t>
      </w:r>
      <w:r w:rsidR="00087E30" w:rsidRPr="004B180D">
        <w:rPr>
          <w:sz w:val="22"/>
          <w:szCs w:val="22"/>
        </w:rPr>
        <w:t>code</w:t>
      </w:r>
      <w:r w:rsidR="009A34B6" w:rsidRPr="004B180D">
        <w:rPr>
          <w:sz w:val="22"/>
          <w:szCs w:val="22"/>
        </w:rPr>
        <w:t>.</w:t>
      </w:r>
      <w:r w:rsidR="009A34B6" w:rsidRPr="004B180D">
        <w:rPr>
          <w:color w:val="333333"/>
          <w:sz w:val="22"/>
          <w:szCs w:val="22"/>
        </w:rPr>
        <w:t xml:space="preserve"> </w:t>
      </w:r>
    </w:p>
    <w:p w14:paraId="7D66A11B" w14:textId="0C5D07C8" w:rsidR="00C06FF0" w:rsidRDefault="00B47501" w:rsidP="00B47501">
      <w:pPr>
        <w:spacing w:line="480" w:lineRule="auto"/>
        <w:rPr>
          <w:color w:val="333333"/>
          <w:sz w:val="22"/>
          <w:szCs w:val="22"/>
        </w:rPr>
      </w:pPr>
      <w:r>
        <w:rPr>
          <w:color w:val="333333"/>
          <w:sz w:val="22"/>
          <w:szCs w:val="22"/>
        </w:rPr>
        <w:tab/>
      </w:r>
      <w:r w:rsidR="00C06FF0" w:rsidRPr="00FF4CCF">
        <w:rPr>
          <w:color w:val="333333"/>
          <w:sz w:val="22"/>
          <w:szCs w:val="22"/>
        </w:rPr>
        <w:t>There were 1</w:t>
      </w:r>
      <w:r w:rsidR="009A34B6">
        <w:rPr>
          <w:color w:val="333333"/>
          <w:sz w:val="22"/>
          <w:szCs w:val="22"/>
        </w:rPr>
        <w:t>9</w:t>
      </w:r>
      <w:r w:rsidR="00C06FF0" w:rsidRPr="00FF4CCF">
        <w:rPr>
          <w:color w:val="333333"/>
          <w:sz w:val="22"/>
          <w:szCs w:val="22"/>
        </w:rPr>
        <w:t xml:space="preserve"> (1</w:t>
      </w:r>
      <w:r w:rsidR="009A34B6">
        <w:rPr>
          <w:color w:val="333333"/>
          <w:sz w:val="22"/>
          <w:szCs w:val="22"/>
        </w:rPr>
        <w:t>9</w:t>
      </w:r>
      <w:r w:rsidR="00C06FF0" w:rsidRPr="00FF4CCF">
        <w:rPr>
          <w:color w:val="333333"/>
          <w:sz w:val="22"/>
          <w:szCs w:val="22"/>
        </w:rPr>
        <w:t xml:space="preserve"> of 104, </w:t>
      </w:r>
      <w:r w:rsidR="00687EC1">
        <w:rPr>
          <w:color w:val="333333"/>
          <w:sz w:val="22"/>
          <w:szCs w:val="22"/>
        </w:rPr>
        <w:t>18.3</w:t>
      </w:r>
      <w:r w:rsidR="00C06FF0" w:rsidRPr="00FF4CCF">
        <w:rPr>
          <w:color w:val="333333"/>
          <w:sz w:val="22"/>
          <w:szCs w:val="22"/>
        </w:rPr>
        <w:t>%</w:t>
      </w:r>
      <w:r w:rsidR="00B73533">
        <w:rPr>
          <w:color w:val="333333"/>
          <w:sz w:val="22"/>
          <w:szCs w:val="22"/>
        </w:rPr>
        <w:t xml:space="preserve"> [</w:t>
      </w:r>
      <w:r w:rsidR="00687EC1">
        <w:rPr>
          <w:color w:val="333333"/>
          <w:sz w:val="22"/>
          <w:szCs w:val="22"/>
        </w:rPr>
        <w:t>11.6</w:t>
      </w:r>
      <w:r w:rsidR="00B73533">
        <w:rPr>
          <w:color w:val="333333"/>
          <w:sz w:val="22"/>
          <w:szCs w:val="22"/>
        </w:rPr>
        <w:t xml:space="preserve">% to </w:t>
      </w:r>
      <w:r w:rsidR="00687EC1">
        <w:rPr>
          <w:color w:val="333333"/>
          <w:sz w:val="22"/>
          <w:szCs w:val="22"/>
        </w:rPr>
        <w:t>27.3</w:t>
      </w:r>
      <w:r w:rsidR="00B73533">
        <w:rPr>
          <w:color w:val="333333"/>
          <w:sz w:val="22"/>
          <w:szCs w:val="22"/>
        </w:rPr>
        <w:t>%]</w:t>
      </w:r>
      <w:r w:rsidR="00C06FF0" w:rsidRPr="00FF4CCF">
        <w:rPr>
          <w:color w:val="333333"/>
          <w:sz w:val="22"/>
          <w:szCs w:val="22"/>
        </w:rPr>
        <w:t>) articles that discussed some level of publicly available data</w:t>
      </w:r>
      <w:r w:rsidR="00712C88">
        <w:rPr>
          <w:color w:val="333333"/>
          <w:sz w:val="22"/>
          <w:szCs w:val="22"/>
        </w:rPr>
        <w:t xml:space="preserve"> (</w:t>
      </w:r>
      <w:r w:rsidR="00712C88">
        <w:rPr>
          <w:b/>
          <w:color w:val="333333"/>
          <w:sz w:val="22"/>
          <w:szCs w:val="22"/>
        </w:rPr>
        <w:t>Table 1)</w:t>
      </w:r>
      <w:r w:rsidR="00C06FF0" w:rsidRPr="00FF4CCF">
        <w:rPr>
          <w:color w:val="333333"/>
          <w:sz w:val="22"/>
          <w:szCs w:val="22"/>
        </w:rPr>
        <w:t>.</w:t>
      </w:r>
      <w:r w:rsidR="001D7782">
        <w:rPr>
          <w:color w:val="333333"/>
          <w:sz w:val="22"/>
          <w:szCs w:val="22"/>
        </w:rPr>
        <w:t xml:space="preserve"> </w:t>
      </w:r>
      <w:r w:rsidR="009E308A">
        <w:rPr>
          <w:color w:val="333333"/>
          <w:sz w:val="22"/>
          <w:szCs w:val="22"/>
        </w:rPr>
        <w:t xml:space="preserve">While </w:t>
      </w:r>
      <w:r w:rsidR="00296A39">
        <w:rPr>
          <w:color w:val="333333"/>
          <w:sz w:val="22"/>
          <w:szCs w:val="22"/>
        </w:rPr>
        <w:t>1</w:t>
      </w:r>
      <w:r w:rsidR="003C3251">
        <w:rPr>
          <w:color w:val="333333"/>
          <w:sz w:val="22"/>
          <w:szCs w:val="22"/>
        </w:rPr>
        <w:t>3</w:t>
      </w:r>
      <w:r w:rsidR="00296A39">
        <w:rPr>
          <w:color w:val="333333"/>
          <w:sz w:val="22"/>
          <w:szCs w:val="22"/>
        </w:rPr>
        <w:t xml:space="preserve"> </w:t>
      </w:r>
      <w:r w:rsidR="00712C88">
        <w:rPr>
          <w:color w:val="333333"/>
          <w:sz w:val="22"/>
          <w:szCs w:val="22"/>
        </w:rPr>
        <w:t>provided dataset identifiers or accession codes</w:t>
      </w:r>
      <w:r w:rsidR="009E308A">
        <w:rPr>
          <w:color w:val="333333"/>
          <w:sz w:val="22"/>
          <w:szCs w:val="22"/>
        </w:rPr>
        <w:t xml:space="preserve">, </w:t>
      </w:r>
      <w:r w:rsidR="001D7782">
        <w:rPr>
          <w:color w:val="333333"/>
          <w:sz w:val="22"/>
          <w:szCs w:val="22"/>
        </w:rPr>
        <w:t xml:space="preserve">there were </w:t>
      </w:r>
      <w:r w:rsidR="009E308A">
        <w:rPr>
          <w:color w:val="333333"/>
          <w:sz w:val="22"/>
          <w:szCs w:val="22"/>
        </w:rPr>
        <w:t xml:space="preserve">four </w:t>
      </w:r>
      <w:r w:rsidR="001D7782">
        <w:rPr>
          <w:color w:val="333333"/>
          <w:sz w:val="22"/>
          <w:szCs w:val="22"/>
        </w:rPr>
        <w:t>articles that</w:t>
      </w:r>
      <w:r w:rsidR="009E308A">
        <w:rPr>
          <w:color w:val="333333"/>
          <w:sz w:val="22"/>
          <w:szCs w:val="22"/>
        </w:rPr>
        <w:t xml:space="preserve"> included supplementary excel data files.</w:t>
      </w:r>
      <w:r w:rsidR="00F11D9D" w:rsidRPr="00FF4CCF">
        <w:rPr>
          <w:color w:val="333333"/>
          <w:sz w:val="22"/>
          <w:szCs w:val="22"/>
        </w:rPr>
        <w:t xml:space="preserve"> </w:t>
      </w:r>
      <w:r w:rsidR="00C06FF0">
        <w:rPr>
          <w:color w:val="333333"/>
          <w:sz w:val="22"/>
          <w:szCs w:val="22"/>
        </w:rPr>
        <w:t xml:space="preserve">Although another article mentioned that all relevant data were within the supporting information files, the supplementary files did not contain any raw data (26413900). </w:t>
      </w:r>
    </w:p>
    <w:tbl>
      <w:tblPr>
        <w:tblStyle w:val="TableGrid"/>
        <w:tblW w:w="10435" w:type="dxa"/>
        <w:tblLook w:val="04A0" w:firstRow="1" w:lastRow="0" w:firstColumn="1" w:lastColumn="0" w:noHBand="0" w:noVBand="1"/>
      </w:tblPr>
      <w:tblGrid>
        <w:gridCol w:w="1165"/>
        <w:gridCol w:w="4731"/>
        <w:gridCol w:w="1860"/>
        <w:gridCol w:w="1203"/>
        <w:gridCol w:w="1476"/>
      </w:tblGrid>
      <w:tr w:rsidR="00B47501" w:rsidRPr="00A102D1" w14:paraId="71C979AF" w14:textId="77777777" w:rsidTr="001D7782">
        <w:trPr>
          <w:trHeight w:val="197"/>
        </w:trPr>
        <w:tc>
          <w:tcPr>
            <w:tcW w:w="10435" w:type="dxa"/>
            <w:gridSpan w:val="5"/>
          </w:tcPr>
          <w:p w14:paraId="06EDF480" w14:textId="7EE2F0BF" w:rsidR="00B47501" w:rsidRPr="00A102D1" w:rsidRDefault="00B47501" w:rsidP="007A2EB7">
            <w:pPr>
              <w:rPr>
                <w:b/>
                <w:sz w:val="20"/>
                <w:szCs w:val="20"/>
              </w:rPr>
            </w:pPr>
            <w:r w:rsidRPr="00A102D1">
              <w:rPr>
                <w:b/>
                <w:sz w:val="20"/>
                <w:szCs w:val="20"/>
              </w:rPr>
              <w:lastRenderedPageBreak/>
              <w:t xml:space="preserve">Table 1. Data sharing </w:t>
            </w:r>
            <w:r w:rsidR="00712C88" w:rsidRPr="00A102D1">
              <w:rPr>
                <w:b/>
                <w:sz w:val="20"/>
                <w:szCs w:val="20"/>
              </w:rPr>
              <w:t xml:space="preserve">characteristics among </w:t>
            </w:r>
            <w:r w:rsidR="007A2EB7" w:rsidRPr="00A102D1">
              <w:rPr>
                <w:b/>
                <w:sz w:val="20"/>
                <w:szCs w:val="20"/>
              </w:rPr>
              <w:t>1</w:t>
            </w:r>
            <w:r w:rsidR="007A2EB7">
              <w:rPr>
                <w:b/>
                <w:sz w:val="20"/>
                <w:szCs w:val="20"/>
              </w:rPr>
              <w:t>9</w:t>
            </w:r>
            <w:r w:rsidR="007A2EB7" w:rsidRPr="00A102D1">
              <w:rPr>
                <w:b/>
                <w:sz w:val="20"/>
                <w:szCs w:val="20"/>
              </w:rPr>
              <w:t xml:space="preserve"> </w:t>
            </w:r>
            <w:r w:rsidR="00712C88" w:rsidRPr="00A102D1">
              <w:rPr>
                <w:b/>
                <w:sz w:val="20"/>
                <w:szCs w:val="20"/>
              </w:rPr>
              <w:t xml:space="preserve">biomedical articles with </w:t>
            </w:r>
            <w:r w:rsidR="001D7782" w:rsidRPr="00A102D1">
              <w:rPr>
                <w:b/>
                <w:sz w:val="20"/>
                <w:szCs w:val="20"/>
              </w:rPr>
              <w:t xml:space="preserve">a </w:t>
            </w:r>
            <w:r w:rsidR="00712C88" w:rsidRPr="00A102D1">
              <w:rPr>
                <w:b/>
                <w:sz w:val="20"/>
                <w:szCs w:val="20"/>
              </w:rPr>
              <w:t>data sharing statement</w:t>
            </w:r>
          </w:p>
        </w:tc>
      </w:tr>
      <w:tr w:rsidR="00A102D1" w:rsidRPr="00A102D1" w14:paraId="0C34D312" w14:textId="77777777" w:rsidTr="00C2736A">
        <w:trPr>
          <w:trHeight w:val="548"/>
        </w:trPr>
        <w:tc>
          <w:tcPr>
            <w:tcW w:w="1165" w:type="dxa"/>
          </w:tcPr>
          <w:p w14:paraId="594E2EB3" w14:textId="53639814" w:rsidR="00B47501" w:rsidRPr="00A102D1" w:rsidRDefault="00B47501" w:rsidP="001D7782">
            <w:pPr>
              <w:rPr>
                <w:b/>
                <w:sz w:val="20"/>
                <w:szCs w:val="20"/>
              </w:rPr>
            </w:pPr>
            <w:r w:rsidRPr="00A102D1">
              <w:rPr>
                <w:b/>
                <w:sz w:val="20"/>
                <w:szCs w:val="20"/>
              </w:rPr>
              <w:t>PMID*</w:t>
            </w:r>
          </w:p>
        </w:tc>
        <w:tc>
          <w:tcPr>
            <w:tcW w:w="4731" w:type="dxa"/>
          </w:tcPr>
          <w:p w14:paraId="27627A3F" w14:textId="77777777" w:rsidR="00B47501" w:rsidRPr="00A102D1" w:rsidRDefault="00B47501" w:rsidP="001D7782">
            <w:pPr>
              <w:rPr>
                <w:b/>
                <w:sz w:val="20"/>
                <w:szCs w:val="20"/>
              </w:rPr>
            </w:pPr>
            <w:r w:rsidRPr="00A102D1">
              <w:rPr>
                <w:b/>
                <w:sz w:val="20"/>
                <w:szCs w:val="20"/>
              </w:rPr>
              <w:t>Data statement</w:t>
            </w:r>
          </w:p>
        </w:tc>
        <w:tc>
          <w:tcPr>
            <w:tcW w:w="1860" w:type="dxa"/>
          </w:tcPr>
          <w:p w14:paraId="07F887F9" w14:textId="4C093196" w:rsidR="00B47501" w:rsidRPr="00A102D1" w:rsidRDefault="009C1C10" w:rsidP="001D7782">
            <w:pPr>
              <w:rPr>
                <w:b/>
                <w:sz w:val="20"/>
                <w:szCs w:val="20"/>
                <w:vertAlign w:val="superscript"/>
              </w:rPr>
            </w:pPr>
            <w:r w:rsidRPr="00A102D1">
              <w:rPr>
                <w:b/>
                <w:sz w:val="20"/>
                <w:szCs w:val="20"/>
              </w:rPr>
              <w:t>Category</w:t>
            </w:r>
            <w:r w:rsidR="00A102D1" w:rsidRPr="00A102D1">
              <w:rPr>
                <w:b/>
                <w:sz w:val="20"/>
                <w:szCs w:val="20"/>
                <w:vertAlign w:val="superscript"/>
              </w:rPr>
              <w:t>a</w:t>
            </w:r>
          </w:p>
        </w:tc>
        <w:tc>
          <w:tcPr>
            <w:tcW w:w="1203" w:type="dxa"/>
          </w:tcPr>
          <w:p w14:paraId="64852110" w14:textId="02F73E3C" w:rsidR="00B47501" w:rsidRPr="00A102D1" w:rsidRDefault="001D7782" w:rsidP="001D7782">
            <w:pPr>
              <w:rPr>
                <w:b/>
                <w:sz w:val="20"/>
                <w:szCs w:val="20"/>
                <w:vertAlign w:val="superscript"/>
              </w:rPr>
            </w:pPr>
            <w:r w:rsidRPr="00A102D1">
              <w:rPr>
                <w:b/>
                <w:sz w:val="20"/>
                <w:szCs w:val="20"/>
              </w:rPr>
              <w:t>PubMed</w:t>
            </w:r>
            <w:r w:rsidR="002E0264">
              <w:rPr>
                <w:b/>
                <w:sz w:val="20"/>
                <w:szCs w:val="20"/>
                <w:vertAlign w:val="superscript"/>
              </w:rPr>
              <w:t>b</w:t>
            </w:r>
          </w:p>
        </w:tc>
        <w:tc>
          <w:tcPr>
            <w:tcW w:w="1476" w:type="dxa"/>
          </w:tcPr>
          <w:p w14:paraId="62525933" w14:textId="30F44279" w:rsidR="00B47501" w:rsidRPr="00A102D1" w:rsidRDefault="00B47501" w:rsidP="00A102D1">
            <w:pPr>
              <w:rPr>
                <w:b/>
                <w:sz w:val="20"/>
                <w:szCs w:val="20"/>
              </w:rPr>
            </w:pPr>
            <w:r w:rsidRPr="00A102D1">
              <w:rPr>
                <w:b/>
                <w:sz w:val="20"/>
                <w:szCs w:val="20"/>
              </w:rPr>
              <w:t>Functioning</w:t>
            </w:r>
            <w:r w:rsidR="00A102D1" w:rsidRPr="00A102D1">
              <w:rPr>
                <w:b/>
                <w:sz w:val="20"/>
                <w:szCs w:val="20"/>
                <w:vertAlign w:val="superscript"/>
              </w:rPr>
              <w:t>c</w:t>
            </w:r>
          </w:p>
        </w:tc>
      </w:tr>
      <w:tr w:rsidR="00A102D1" w:rsidRPr="00A102D1" w14:paraId="3840D26D" w14:textId="77777777" w:rsidTr="00C2736A">
        <w:tc>
          <w:tcPr>
            <w:tcW w:w="1165" w:type="dxa"/>
          </w:tcPr>
          <w:p w14:paraId="61920F56" w14:textId="77777777" w:rsidR="00B47501" w:rsidRPr="00A102D1" w:rsidRDefault="00B47501" w:rsidP="001D7782">
            <w:pPr>
              <w:rPr>
                <w:sz w:val="20"/>
                <w:szCs w:val="20"/>
              </w:rPr>
            </w:pPr>
            <w:r w:rsidRPr="00A102D1">
              <w:rPr>
                <w:sz w:val="20"/>
                <w:szCs w:val="20"/>
              </w:rPr>
              <w:t>26484203*</w:t>
            </w:r>
          </w:p>
        </w:tc>
        <w:tc>
          <w:tcPr>
            <w:tcW w:w="4731" w:type="dxa"/>
          </w:tcPr>
          <w:p w14:paraId="699F8B9F" w14:textId="361DA065" w:rsidR="00B47501" w:rsidRPr="00A102D1" w:rsidRDefault="00B47501" w:rsidP="001D7782">
            <w:pPr>
              <w:rPr>
                <w:sz w:val="20"/>
                <w:szCs w:val="20"/>
              </w:rPr>
            </w:pPr>
            <w:r w:rsidRPr="00A102D1">
              <w:rPr>
                <w:rFonts w:eastAsia="Times New Roman"/>
                <w:sz w:val="20"/>
                <w:szCs w:val="20"/>
                <w:shd w:val="clear" w:color="auto" w:fill="FFFFFF"/>
              </w:rPr>
              <w:t>“Gene Expression Omnibus (GEO) database repository with the dataset identifier GSE63072”</w:t>
            </w:r>
          </w:p>
        </w:tc>
        <w:tc>
          <w:tcPr>
            <w:tcW w:w="1860" w:type="dxa"/>
          </w:tcPr>
          <w:p w14:paraId="28BC52F7" w14:textId="07974E99" w:rsidR="00B47501" w:rsidRPr="00A102D1" w:rsidRDefault="00B47501" w:rsidP="001D7782">
            <w:pPr>
              <w:rPr>
                <w:sz w:val="20"/>
                <w:szCs w:val="20"/>
              </w:rPr>
            </w:pPr>
            <w:r w:rsidRPr="00A102D1">
              <w:rPr>
                <w:sz w:val="20"/>
                <w:szCs w:val="20"/>
              </w:rPr>
              <w:t>Identifiers</w:t>
            </w:r>
            <w:r w:rsidR="00712C88" w:rsidRPr="00A102D1">
              <w:rPr>
                <w:sz w:val="20"/>
                <w:szCs w:val="20"/>
              </w:rPr>
              <w:t>/accession numbers</w:t>
            </w:r>
          </w:p>
        </w:tc>
        <w:tc>
          <w:tcPr>
            <w:tcW w:w="1203" w:type="dxa"/>
          </w:tcPr>
          <w:p w14:paraId="5BC79F67" w14:textId="77777777" w:rsidR="00B47501" w:rsidRPr="00A102D1" w:rsidRDefault="00B47501" w:rsidP="001D7782">
            <w:pPr>
              <w:rPr>
                <w:sz w:val="20"/>
                <w:szCs w:val="20"/>
              </w:rPr>
            </w:pPr>
            <w:r w:rsidRPr="00A102D1">
              <w:rPr>
                <w:sz w:val="20"/>
                <w:szCs w:val="20"/>
              </w:rPr>
              <w:t>Yes</w:t>
            </w:r>
          </w:p>
        </w:tc>
        <w:tc>
          <w:tcPr>
            <w:tcW w:w="1476" w:type="dxa"/>
          </w:tcPr>
          <w:p w14:paraId="143B0BCF" w14:textId="77777777" w:rsidR="00B47501" w:rsidRPr="00A102D1" w:rsidRDefault="00B47501" w:rsidP="001D7782">
            <w:pPr>
              <w:rPr>
                <w:sz w:val="20"/>
                <w:szCs w:val="20"/>
              </w:rPr>
            </w:pPr>
            <w:r w:rsidRPr="00A102D1">
              <w:rPr>
                <w:sz w:val="20"/>
                <w:szCs w:val="20"/>
              </w:rPr>
              <w:t>Yes</w:t>
            </w:r>
          </w:p>
        </w:tc>
      </w:tr>
      <w:tr w:rsidR="00A102D1" w:rsidRPr="00A102D1" w14:paraId="2B961759" w14:textId="77777777" w:rsidTr="00C2736A">
        <w:tc>
          <w:tcPr>
            <w:tcW w:w="1165" w:type="dxa"/>
          </w:tcPr>
          <w:p w14:paraId="29D56B5A" w14:textId="77777777" w:rsidR="00B47501" w:rsidRPr="00A102D1" w:rsidRDefault="00B47501" w:rsidP="001D7782">
            <w:pPr>
              <w:rPr>
                <w:sz w:val="20"/>
                <w:szCs w:val="20"/>
              </w:rPr>
            </w:pPr>
            <w:r w:rsidRPr="00A102D1">
              <w:rPr>
                <w:sz w:val="20"/>
                <w:szCs w:val="20"/>
              </w:rPr>
              <w:t>27096608*</w:t>
            </w:r>
          </w:p>
        </w:tc>
        <w:tc>
          <w:tcPr>
            <w:tcW w:w="4731" w:type="dxa"/>
          </w:tcPr>
          <w:p w14:paraId="17F2D25F" w14:textId="299F07C7" w:rsidR="00B47501" w:rsidRPr="00A102D1" w:rsidRDefault="00B47501" w:rsidP="001D7782">
            <w:pPr>
              <w:rPr>
                <w:sz w:val="20"/>
                <w:szCs w:val="20"/>
              </w:rPr>
            </w:pPr>
            <w:r w:rsidRPr="00A102D1">
              <w:rPr>
                <w:rFonts w:eastAsia="Times New Roman"/>
                <w:sz w:val="20"/>
                <w:szCs w:val="20"/>
                <w:shd w:val="clear" w:color="auto" w:fill="FFFFFF"/>
              </w:rPr>
              <w:t>“All data are made available on a public repository (OpenfMRI, accession number ds000202). All other relevant data are added to the text as supplementary material.”</w:t>
            </w:r>
          </w:p>
        </w:tc>
        <w:tc>
          <w:tcPr>
            <w:tcW w:w="1860" w:type="dxa"/>
          </w:tcPr>
          <w:p w14:paraId="597D34BE" w14:textId="79D06204" w:rsidR="00B47501" w:rsidRPr="00A102D1" w:rsidRDefault="00712C88" w:rsidP="001D7782">
            <w:pPr>
              <w:rPr>
                <w:sz w:val="20"/>
                <w:szCs w:val="20"/>
              </w:rPr>
            </w:pPr>
            <w:r w:rsidRPr="00A102D1">
              <w:rPr>
                <w:sz w:val="20"/>
                <w:szCs w:val="20"/>
              </w:rPr>
              <w:t>Identifiers/accession numbers</w:t>
            </w:r>
          </w:p>
        </w:tc>
        <w:tc>
          <w:tcPr>
            <w:tcW w:w="1203" w:type="dxa"/>
          </w:tcPr>
          <w:p w14:paraId="335D39A3" w14:textId="77777777" w:rsidR="00B47501" w:rsidRPr="00A102D1" w:rsidRDefault="00B47501" w:rsidP="001D7782">
            <w:pPr>
              <w:rPr>
                <w:sz w:val="20"/>
                <w:szCs w:val="20"/>
              </w:rPr>
            </w:pPr>
            <w:r w:rsidRPr="00A102D1">
              <w:rPr>
                <w:sz w:val="20"/>
                <w:szCs w:val="20"/>
              </w:rPr>
              <w:t>No</w:t>
            </w:r>
          </w:p>
        </w:tc>
        <w:tc>
          <w:tcPr>
            <w:tcW w:w="1476" w:type="dxa"/>
          </w:tcPr>
          <w:p w14:paraId="1A78E92D" w14:textId="77777777" w:rsidR="00B47501" w:rsidRPr="00A102D1" w:rsidRDefault="00B47501" w:rsidP="001D7782">
            <w:pPr>
              <w:rPr>
                <w:sz w:val="20"/>
                <w:szCs w:val="20"/>
              </w:rPr>
            </w:pPr>
            <w:r w:rsidRPr="00A102D1">
              <w:rPr>
                <w:sz w:val="20"/>
                <w:szCs w:val="20"/>
              </w:rPr>
              <w:t>Yes</w:t>
            </w:r>
          </w:p>
        </w:tc>
      </w:tr>
      <w:tr w:rsidR="00A102D1" w:rsidRPr="00A102D1" w14:paraId="0038E42E" w14:textId="77777777" w:rsidTr="00C2736A">
        <w:tc>
          <w:tcPr>
            <w:tcW w:w="1165" w:type="dxa"/>
          </w:tcPr>
          <w:p w14:paraId="380A8D6B" w14:textId="77777777" w:rsidR="00B47501" w:rsidRPr="00A102D1" w:rsidRDefault="00B47501" w:rsidP="001D7782">
            <w:pPr>
              <w:rPr>
                <w:sz w:val="20"/>
                <w:szCs w:val="20"/>
              </w:rPr>
            </w:pPr>
            <w:r w:rsidRPr="00A102D1">
              <w:rPr>
                <w:sz w:val="20"/>
                <w:szCs w:val="20"/>
              </w:rPr>
              <w:t>27348411*</w:t>
            </w:r>
          </w:p>
        </w:tc>
        <w:tc>
          <w:tcPr>
            <w:tcW w:w="4731" w:type="dxa"/>
          </w:tcPr>
          <w:p w14:paraId="3CEFB724" w14:textId="54FA22E7" w:rsidR="00B47501" w:rsidRPr="00A102D1" w:rsidRDefault="00B47501" w:rsidP="001D7782">
            <w:pPr>
              <w:rPr>
                <w:sz w:val="20"/>
                <w:szCs w:val="20"/>
              </w:rPr>
            </w:pPr>
            <w:r w:rsidRPr="00A102D1">
              <w:rPr>
                <w:rFonts w:eastAsia="Times New Roman"/>
                <w:spacing w:val="3"/>
                <w:sz w:val="20"/>
                <w:szCs w:val="20"/>
                <w:shd w:val="clear" w:color="auto" w:fill="FFFFFF"/>
              </w:rPr>
              <w:t>“NCBI Sequence Read Archive: TCR sequence data, </w:t>
            </w:r>
            <w:hyperlink r:id="rId8" w:history="1">
              <w:r w:rsidRPr="00A102D1">
                <w:rPr>
                  <w:rFonts w:eastAsia="Times New Roman"/>
                  <w:spacing w:val="3"/>
                  <w:sz w:val="20"/>
                  <w:szCs w:val="20"/>
                  <w:shd w:val="clear" w:color="auto" w:fill="FFFFFF"/>
                </w:rPr>
                <w:t>PRJNA324707</w:t>
              </w:r>
            </w:hyperlink>
            <w:r w:rsidRPr="00A102D1">
              <w:rPr>
                <w:rFonts w:eastAsia="Times New Roman"/>
                <w:spacing w:val="3"/>
                <w:sz w:val="20"/>
                <w:szCs w:val="20"/>
                <w:shd w:val="clear" w:color="auto" w:fill="FFFFFF"/>
              </w:rPr>
              <w:t> and </w:t>
            </w:r>
            <w:hyperlink r:id="rId9" w:history="1">
              <w:r w:rsidRPr="00A102D1">
                <w:rPr>
                  <w:rFonts w:eastAsia="Times New Roman"/>
                  <w:spacing w:val="3"/>
                  <w:sz w:val="20"/>
                  <w:szCs w:val="20"/>
                  <w:shd w:val="clear" w:color="auto" w:fill="FFFFFF"/>
                </w:rPr>
                <w:t>PRJNA325247</w:t>
              </w:r>
            </w:hyperlink>
            <w:r w:rsidRPr="00A102D1">
              <w:rPr>
                <w:rFonts w:eastAsia="Times New Roman"/>
                <w:spacing w:val="3"/>
                <w:sz w:val="20"/>
                <w:szCs w:val="20"/>
                <w:shd w:val="clear" w:color="auto" w:fill="FFFFFF"/>
              </w:rPr>
              <w:t>. Supplementary excel files with additional data”</w:t>
            </w:r>
          </w:p>
        </w:tc>
        <w:tc>
          <w:tcPr>
            <w:tcW w:w="1860" w:type="dxa"/>
          </w:tcPr>
          <w:p w14:paraId="5351B98B" w14:textId="0DBDF17A" w:rsidR="00B47501" w:rsidRPr="00A102D1" w:rsidRDefault="00712C88" w:rsidP="001D7782">
            <w:pPr>
              <w:rPr>
                <w:sz w:val="20"/>
                <w:szCs w:val="20"/>
              </w:rPr>
            </w:pPr>
            <w:r w:rsidRPr="00A102D1">
              <w:rPr>
                <w:sz w:val="20"/>
                <w:szCs w:val="20"/>
              </w:rPr>
              <w:t>Identifiers/accession numbers;</w:t>
            </w:r>
            <w:r w:rsidR="00B47501" w:rsidRPr="00A102D1">
              <w:rPr>
                <w:sz w:val="20"/>
                <w:szCs w:val="20"/>
              </w:rPr>
              <w:t xml:space="preserve"> excel data</w:t>
            </w:r>
          </w:p>
        </w:tc>
        <w:tc>
          <w:tcPr>
            <w:tcW w:w="1203" w:type="dxa"/>
          </w:tcPr>
          <w:p w14:paraId="0147DEB2" w14:textId="436CAAED" w:rsidR="00B47501" w:rsidRPr="00A102D1" w:rsidRDefault="003C3251" w:rsidP="001D7782">
            <w:pPr>
              <w:rPr>
                <w:sz w:val="20"/>
                <w:szCs w:val="20"/>
              </w:rPr>
            </w:pPr>
            <w:r>
              <w:rPr>
                <w:sz w:val="20"/>
                <w:szCs w:val="20"/>
              </w:rPr>
              <w:t>Yes</w:t>
            </w:r>
          </w:p>
        </w:tc>
        <w:tc>
          <w:tcPr>
            <w:tcW w:w="1476" w:type="dxa"/>
          </w:tcPr>
          <w:p w14:paraId="3D36F3EF" w14:textId="77777777" w:rsidR="00B47501" w:rsidRPr="00A102D1" w:rsidRDefault="00B47501" w:rsidP="001D7782">
            <w:pPr>
              <w:rPr>
                <w:sz w:val="20"/>
                <w:szCs w:val="20"/>
              </w:rPr>
            </w:pPr>
            <w:r w:rsidRPr="00A102D1">
              <w:rPr>
                <w:sz w:val="20"/>
                <w:szCs w:val="20"/>
              </w:rPr>
              <w:t>Yes</w:t>
            </w:r>
          </w:p>
        </w:tc>
      </w:tr>
      <w:tr w:rsidR="00A102D1" w:rsidRPr="00A102D1" w14:paraId="41323EAC" w14:textId="77777777" w:rsidTr="00C2736A">
        <w:tc>
          <w:tcPr>
            <w:tcW w:w="1165" w:type="dxa"/>
          </w:tcPr>
          <w:p w14:paraId="21967B2D" w14:textId="77777777" w:rsidR="00B47501" w:rsidRPr="00A6539A" w:rsidRDefault="00B47501" w:rsidP="001D7782">
            <w:pPr>
              <w:rPr>
                <w:sz w:val="20"/>
                <w:szCs w:val="20"/>
              </w:rPr>
            </w:pPr>
            <w:r w:rsidRPr="00A6539A">
              <w:rPr>
                <w:sz w:val="20"/>
                <w:szCs w:val="20"/>
              </w:rPr>
              <w:t>27617276*</w:t>
            </w:r>
          </w:p>
        </w:tc>
        <w:tc>
          <w:tcPr>
            <w:tcW w:w="4731" w:type="dxa"/>
          </w:tcPr>
          <w:p w14:paraId="11A1B715" w14:textId="1B19C7F2" w:rsidR="00B47501" w:rsidRPr="00A6539A" w:rsidRDefault="00B47501" w:rsidP="001D7782">
            <w:pPr>
              <w:rPr>
                <w:sz w:val="20"/>
                <w:szCs w:val="20"/>
              </w:rPr>
            </w:pPr>
            <w:r w:rsidRPr="00A6539A">
              <w:rPr>
                <w:sz w:val="20"/>
                <w:szCs w:val="20"/>
              </w:rPr>
              <w:t>“</w:t>
            </w:r>
            <w:r w:rsidRPr="00A6539A">
              <w:rPr>
                <w:rFonts w:eastAsia="Times New Roman"/>
                <w:sz w:val="20"/>
                <w:szCs w:val="20"/>
                <w:shd w:val="clear" w:color="auto" w:fill="FFFFFF"/>
              </w:rPr>
              <w:t>Raw data derived from this analysis have been deposited to the ProteomeXchange Consortium via the PRIDE partner repository with the dataset identifier PRIDE: PXD002768”</w:t>
            </w:r>
          </w:p>
        </w:tc>
        <w:tc>
          <w:tcPr>
            <w:tcW w:w="1860" w:type="dxa"/>
          </w:tcPr>
          <w:p w14:paraId="03F96844" w14:textId="5DD98717" w:rsidR="00B47501" w:rsidRPr="00A6539A" w:rsidRDefault="00712C88" w:rsidP="001D7782">
            <w:pPr>
              <w:rPr>
                <w:sz w:val="20"/>
                <w:szCs w:val="20"/>
              </w:rPr>
            </w:pPr>
            <w:r w:rsidRPr="00A6539A">
              <w:rPr>
                <w:sz w:val="20"/>
                <w:szCs w:val="20"/>
              </w:rPr>
              <w:t>Identifiers/accession numbers</w:t>
            </w:r>
          </w:p>
        </w:tc>
        <w:tc>
          <w:tcPr>
            <w:tcW w:w="1203" w:type="dxa"/>
          </w:tcPr>
          <w:p w14:paraId="12219EB2" w14:textId="77777777" w:rsidR="00B47501" w:rsidRPr="00A6539A" w:rsidRDefault="00B47501" w:rsidP="001D7782">
            <w:pPr>
              <w:rPr>
                <w:sz w:val="20"/>
                <w:szCs w:val="20"/>
              </w:rPr>
            </w:pPr>
            <w:r w:rsidRPr="00A6539A">
              <w:rPr>
                <w:sz w:val="20"/>
                <w:szCs w:val="20"/>
              </w:rPr>
              <w:t>Yes</w:t>
            </w:r>
          </w:p>
        </w:tc>
        <w:tc>
          <w:tcPr>
            <w:tcW w:w="1476" w:type="dxa"/>
          </w:tcPr>
          <w:p w14:paraId="2ED1C9AA" w14:textId="77777777" w:rsidR="00B47501" w:rsidRPr="00A6539A" w:rsidRDefault="00B47501" w:rsidP="001D7782">
            <w:pPr>
              <w:rPr>
                <w:sz w:val="20"/>
                <w:szCs w:val="20"/>
              </w:rPr>
            </w:pPr>
            <w:r w:rsidRPr="00A6539A">
              <w:rPr>
                <w:sz w:val="20"/>
                <w:szCs w:val="20"/>
              </w:rPr>
              <w:t>Yes</w:t>
            </w:r>
          </w:p>
        </w:tc>
      </w:tr>
      <w:tr w:rsidR="00A102D1" w:rsidRPr="00A102D1" w14:paraId="0B2B49C0" w14:textId="77777777" w:rsidTr="00C2736A">
        <w:trPr>
          <w:trHeight w:val="449"/>
        </w:trPr>
        <w:tc>
          <w:tcPr>
            <w:tcW w:w="1165" w:type="dxa"/>
          </w:tcPr>
          <w:p w14:paraId="3F9B2400" w14:textId="77777777" w:rsidR="00B47501" w:rsidRPr="00A6539A" w:rsidRDefault="00B47501" w:rsidP="001D7782">
            <w:pPr>
              <w:rPr>
                <w:sz w:val="20"/>
                <w:szCs w:val="20"/>
              </w:rPr>
            </w:pPr>
            <w:r w:rsidRPr="00A6539A">
              <w:rPr>
                <w:sz w:val="20"/>
                <w:szCs w:val="20"/>
              </w:rPr>
              <w:t>28970499*</w:t>
            </w:r>
          </w:p>
        </w:tc>
        <w:tc>
          <w:tcPr>
            <w:tcW w:w="4731" w:type="dxa"/>
          </w:tcPr>
          <w:p w14:paraId="3DC0F3D5" w14:textId="77777777" w:rsidR="00B47501" w:rsidRPr="00A6539A" w:rsidRDefault="00B47501" w:rsidP="001D7782">
            <w:pPr>
              <w:rPr>
                <w:sz w:val="20"/>
                <w:szCs w:val="20"/>
              </w:rPr>
            </w:pPr>
            <w:r w:rsidRPr="00A6539A">
              <w:rPr>
                <w:sz w:val="20"/>
                <w:szCs w:val="20"/>
              </w:rPr>
              <w:t>“The dataset generated during and/or analysed during the current study are available from the corresponding author on reasonable request”</w:t>
            </w:r>
          </w:p>
        </w:tc>
        <w:tc>
          <w:tcPr>
            <w:tcW w:w="1860" w:type="dxa"/>
          </w:tcPr>
          <w:p w14:paraId="2E57186F" w14:textId="77777777" w:rsidR="00B47501" w:rsidRPr="00A6539A" w:rsidRDefault="00B47501" w:rsidP="001D7782">
            <w:pPr>
              <w:rPr>
                <w:sz w:val="20"/>
                <w:szCs w:val="20"/>
              </w:rPr>
            </w:pPr>
            <w:r w:rsidRPr="00A6539A">
              <w:rPr>
                <w:sz w:val="20"/>
                <w:szCs w:val="20"/>
              </w:rPr>
              <w:t>Upon request</w:t>
            </w:r>
          </w:p>
        </w:tc>
        <w:tc>
          <w:tcPr>
            <w:tcW w:w="1203" w:type="dxa"/>
          </w:tcPr>
          <w:p w14:paraId="5E511CEF" w14:textId="77777777" w:rsidR="00B47501" w:rsidRPr="00A6539A" w:rsidRDefault="00B47501" w:rsidP="001D7782">
            <w:pPr>
              <w:rPr>
                <w:sz w:val="20"/>
                <w:szCs w:val="20"/>
              </w:rPr>
            </w:pPr>
            <w:r w:rsidRPr="00A6539A">
              <w:rPr>
                <w:sz w:val="20"/>
                <w:szCs w:val="20"/>
              </w:rPr>
              <w:t>No</w:t>
            </w:r>
          </w:p>
        </w:tc>
        <w:tc>
          <w:tcPr>
            <w:tcW w:w="1476" w:type="dxa"/>
          </w:tcPr>
          <w:p w14:paraId="68CFE905" w14:textId="77777777" w:rsidR="00B47501" w:rsidRPr="00A6539A" w:rsidRDefault="00B47501" w:rsidP="001D7782">
            <w:pPr>
              <w:rPr>
                <w:sz w:val="20"/>
                <w:szCs w:val="20"/>
              </w:rPr>
            </w:pPr>
            <w:r w:rsidRPr="00A6539A">
              <w:rPr>
                <w:sz w:val="20"/>
                <w:szCs w:val="20"/>
              </w:rPr>
              <w:t>N/A</w:t>
            </w:r>
          </w:p>
        </w:tc>
      </w:tr>
      <w:tr w:rsidR="00A102D1" w:rsidRPr="00A102D1" w14:paraId="7B3BBD82" w14:textId="77777777" w:rsidTr="00C2736A">
        <w:trPr>
          <w:trHeight w:val="449"/>
        </w:trPr>
        <w:tc>
          <w:tcPr>
            <w:tcW w:w="1165" w:type="dxa"/>
          </w:tcPr>
          <w:p w14:paraId="16B8F191" w14:textId="77777777" w:rsidR="00B47501" w:rsidRPr="00A6539A" w:rsidRDefault="00B47501" w:rsidP="001D7782">
            <w:pPr>
              <w:rPr>
                <w:sz w:val="20"/>
                <w:szCs w:val="20"/>
              </w:rPr>
            </w:pPr>
            <w:r w:rsidRPr="00A6539A">
              <w:rPr>
                <w:sz w:val="20"/>
                <w:szCs w:val="20"/>
              </w:rPr>
              <w:t>28632753*</w:t>
            </w:r>
          </w:p>
        </w:tc>
        <w:tc>
          <w:tcPr>
            <w:tcW w:w="4731" w:type="dxa"/>
          </w:tcPr>
          <w:p w14:paraId="5017FE99" w14:textId="77777777" w:rsidR="00B47501" w:rsidRPr="00A102D1" w:rsidRDefault="00B47501" w:rsidP="001D7782">
            <w:pPr>
              <w:rPr>
                <w:rFonts w:eastAsia="Times New Roman"/>
                <w:sz w:val="20"/>
                <w:szCs w:val="20"/>
              </w:rPr>
            </w:pPr>
            <w:r w:rsidRPr="00A6539A">
              <w:rPr>
                <w:sz w:val="20"/>
                <w:szCs w:val="20"/>
              </w:rPr>
              <w:t>“</w:t>
            </w:r>
            <w:r w:rsidRPr="00A6539A">
              <w:rPr>
                <w:rFonts w:eastAsia="Times New Roman"/>
                <w:sz w:val="20"/>
                <w:szCs w:val="20"/>
                <w:shd w:val="clear" w:color="auto" w:fill="FFFFFF"/>
              </w:rPr>
              <w:t>All relevant data are within the paper and its Supporting Information files</w:t>
            </w:r>
            <w:r w:rsidRPr="00A102D1">
              <w:rPr>
                <w:rFonts w:eastAsia="Times New Roman"/>
                <w:sz w:val="20"/>
                <w:szCs w:val="20"/>
              </w:rPr>
              <w:t>”</w:t>
            </w:r>
          </w:p>
        </w:tc>
        <w:tc>
          <w:tcPr>
            <w:tcW w:w="1860" w:type="dxa"/>
          </w:tcPr>
          <w:p w14:paraId="438F12E4" w14:textId="77777777" w:rsidR="00B47501" w:rsidRPr="00A6539A" w:rsidRDefault="00B47501" w:rsidP="001D7782">
            <w:pPr>
              <w:rPr>
                <w:sz w:val="20"/>
                <w:szCs w:val="20"/>
              </w:rPr>
            </w:pPr>
            <w:r w:rsidRPr="00A6539A">
              <w:rPr>
                <w:sz w:val="20"/>
                <w:szCs w:val="20"/>
              </w:rPr>
              <w:t>Excel data</w:t>
            </w:r>
          </w:p>
        </w:tc>
        <w:tc>
          <w:tcPr>
            <w:tcW w:w="1203" w:type="dxa"/>
          </w:tcPr>
          <w:p w14:paraId="62D49077" w14:textId="77777777" w:rsidR="00B47501" w:rsidRPr="00A6539A" w:rsidRDefault="00B47501" w:rsidP="001D7782">
            <w:pPr>
              <w:rPr>
                <w:sz w:val="20"/>
                <w:szCs w:val="20"/>
              </w:rPr>
            </w:pPr>
            <w:r w:rsidRPr="00A6539A">
              <w:rPr>
                <w:sz w:val="20"/>
                <w:szCs w:val="20"/>
              </w:rPr>
              <w:t>No</w:t>
            </w:r>
          </w:p>
        </w:tc>
        <w:tc>
          <w:tcPr>
            <w:tcW w:w="1476" w:type="dxa"/>
          </w:tcPr>
          <w:p w14:paraId="0FB704B1" w14:textId="77777777" w:rsidR="00B47501" w:rsidRPr="00A6539A" w:rsidRDefault="00B47501" w:rsidP="001D7782">
            <w:pPr>
              <w:rPr>
                <w:sz w:val="20"/>
                <w:szCs w:val="20"/>
              </w:rPr>
            </w:pPr>
            <w:r w:rsidRPr="00A6539A">
              <w:rPr>
                <w:sz w:val="20"/>
                <w:szCs w:val="20"/>
              </w:rPr>
              <w:t>Yes</w:t>
            </w:r>
          </w:p>
        </w:tc>
      </w:tr>
      <w:tr w:rsidR="00A102D1" w:rsidRPr="00A102D1" w14:paraId="0541511E" w14:textId="77777777" w:rsidTr="00C2736A">
        <w:trPr>
          <w:trHeight w:val="449"/>
        </w:trPr>
        <w:tc>
          <w:tcPr>
            <w:tcW w:w="1165" w:type="dxa"/>
          </w:tcPr>
          <w:p w14:paraId="3DE221CF" w14:textId="77777777" w:rsidR="00B47501" w:rsidRPr="00A6539A" w:rsidRDefault="00B47501" w:rsidP="001D7782">
            <w:pPr>
              <w:rPr>
                <w:sz w:val="20"/>
                <w:szCs w:val="20"/>
              </w:rPr>
            </w:pPr>
            <w:r w:rsidRPr="00A6539A">
              <w:rPr>
                <w:sz w:val="20"/>
                <w:szCs w:val="20"/>
              </w:rPr>
              <w:t>28241009*</w:t>
            </w:r>
          </w:p>
        </w:tc>
        <w:tc>
          <w:tcPr>
            <w:tcW w:w="4731" w:type="dxa"/>
          </w:tcPr>
          <w:p w14:paraId="2737C629" w14:textId="77777777" w:rsidR="00B47501" w:rsidRPr="00A102D1" w:rsidRDefault="00B47501" w:rsidP="001D7782">
            <w:pPr>
              <w:rPr>
                <w:rFonts w:eastAsia="Times New Roman"/>
                <w:sz w:val="20"/>
                <w:szCs w:val="20"/>
              </w:rPr>
            </w:pPr>
            <w:r w:rsidRPr="00A6539A">
              <w:rPr>
                <w:sz w:val="20"/>
                <w:szCs w:val="20"/>
              </w:rPr>
              <w:t>“</w:t>
            </w:r>
            <w:r w:rsidRPr="00A6539A">
              <w:rPr>
                <w:rFonts w:eastAsia="Times New Roman"/>
                <w:sz w:val="20"/>
                <w:szCs w:val="20"/>
                <w:shd w:val="clear" w:color="auto" w:fill="FFFFFF"/>
              </w:rPr>
              <w:t>All relevant data are within the paper and its Supporting Information files. The accession codes for LSSmCherry1 and RDSmCherry1 are KX638424 and KX638425, which can be viewed here: </w:t>
            </w:r>
            <w:hyperlink r:id="rId10" w:history="1">
              <w:r w:rsidRPr="00A6539A">
                <w:rPr>
                  <w:rFonts w:eastAsia="Times New Roman"/>
                  <w:sz w:val="20"/>
                  <w:szCs w:val="20"/>
                  <w:shd w:val="clear" w:color="auto" w:fill="FFFFFF"/>
                </w:rPr>
                <w:t>https://www.ncbi.nlm.nih.gov/genbank/</w:t>
              </w:r>
            </w:hyperlink>
            <w:r w:rsidRPr="00A102D1">
              <w:rPr>
                <w:rFonts w:eastAsia="Times New Roman"/>
                <w:sz w:val="20"/>
                <w:szCs w:val="20"/>
              </w:rPr>
              <w:t>”</w:t>
            </w:r>
          </w:p>
        </w:tc>
        <w:tc>
          <w:tcPr>
            <w:tcW w:w="1860" w:type="dxa"/>
          </w:tcPr>
          <w:p w14:paraId="21B9E312" w14:textId="7E0B8E69" w:rsidR="00B47501" w:rsidRPr="00A6539A" w:rsidRDefault="00712C88" w:rsidP="001D7782">
            <w:pPr>
              <w:rPr>
                <w:sz w:val="20"/>
                <w:szCs w:val="20"/>
              </w:rPr>
            </w:pPr>
            <w:r w:rsidRPr="00A6539A">
              <w:rPr>
                <w:sz w:val="20"/>
                <w:szCs w:val="20"/>
              </w:rPr>
              <w:t xml:space="preserve">Identifiers/accession numbers; </w:t>
            </w:r>
            <w:r w:rsidR="00B47501" w:rsidRPr="00A6539A">
              <w:rPr>
                <w:sz w:val="20"/>
                <w:szCs w:val="20"/>
              </w:rPr>
              <w:t>excel data</w:t>
            </w:r>
          </w:p>
        </w:tc>
        <w:tc>
          <w:tcPr>
            <w:tcW w:w="1203" w:type="dxa"/>
          </w:tcPr>
          <w:p w14:paraId="7348EAA6" w14:textId="77777777" w:rsidR="00B47501" w:rsidRPr="00A6539A" w:rsidRDefault="00B47501" w:rsidP="001D7782">
            <w:pPr>
              <w:rPr>
                <w:sz w:val="20"/>
                <w:szCs w:val="20"/>
              </w:rPr>
            </w:pPr>
            <w:r w:rsidRPr="00A6539A">
              <w:rPr>
                <w:sz w:val="20"/>
                <w:szCs w:val="20"/>
              </w:rPr>
              <w:t>No</w:t>
            </w:r>
          </w:p>
        </w:tc>
        <w:tc>
          <w:tcPr>
            <w:tcW w:w="1476" w:type="dxa"/>
          </w:tcPr>
          <w:p w14:paraId="4F5EDC96" w14:textId="77777777" w:rsidR="00B47501" w:rsidRPr="00A6539A" w:rsidRDefault="00B47501" w:rsidP="001D7782">
            <w:pPr>
              <w:rPr>
                <w:sz w:val="20"/>
                <w:szCs w:val="20"/>
              </w:rPr>
            </w:pPr>
            <w:r w:rsidRPr="00A6539A">
              <w:rPr>
                <w:sz w:val="20"/>
                <w:szCs w:val="20"/>
              </w:rPr>
              <w:t>Yes</w:t>
            </w:r>
          </w:p>
        </w:tc>
      </w:tr>
      <w:tr w:rsidR="00A102D1" w:rsidRPr="00A102D1" w14:paraId="0DC88326" w14:textId="77777777" w:rsidTr="00C2736A">
        <w:trPr>
          <w:trHeight w:val="476"/>
        </w:trPr>
        <w:tc>
          <w:tcPr>
            <w:tcW w:w="1165" w:type="dxa"/>
          </w:tcPr>
          <w:p w14:paraId="35D1B195" w14:textId="77777777" w:rsidR="00B47501" w:rsidRPr="00A6539A" w:rsidRDefault="00B47501" w:rsidP="001D7782">
            <w:pPr>
              <w:rPr>
                <w:sz w:val="20"/>
                <w:szCs w:val="20"/>
              </w:rPr>
            </w:pPr>
            <w:r w:rsidRPr="00A6539A">
              <w:rPr>
                <w:sz w:val="20"/>
                <w:szCs w:val="20"/>
              </w:rPr>
              <w:t>28886694*</w:t>
            </w:r>
          </w:p>
        </w:tc>
        <w:tc>
          <w:tcPr>
            <w:tcW w:w="4731" w:type="dxa"/>
          </w:tcPr>
          <w:p w14:paraId="4896781F" w14:textId="77777777" w:rsidR="00B47501" w:rsidRPr="00A102D1" w:rsidRDefault="00B47501" w:rsidP="001D7782">
            <w:pPr>
              <w:rPr>
                <w:rFonts w:eastAsia="Times New Roman"/>
                <w:sz w:val="20"/>
                <w:szCs w:val="20"/>
              </w:rPr>
            </w:pPr>
            <w:r w:rsidRPr="00A6539A">
              <w:rPr>
                <w:sz w:val="20"/>
                <w:szCs w:val="20"/>
              </w:rPr>
              <w:t>“</w:t>
            </w:r>
            <w:r w:rsidRPr="00A102D1">
              <w:rPr>
                <w:rFonts w:eastAsia="Times New Roman"/>
                <w:sz w:val="20"/>
                <w:szCs w:val="20"/>
              </w:rPr>
              <w:t>Sequence data of 15 RNA-seq have been uploaded to the NCBI database, and the SRA number was SRX2843778”</w:t>
            </w:r>
          </w:p>
        </w:tc>
        <w:tc>
          <w:tcPr>
            <w:tcW w:w="1860" w:type="dxa"/>
          </w:tcPr>
          <w:p w14:paraId="4F8B12AE" w14:textId="2407132F" w:rsidR="00B47501" w:rsidRPr="00A6539A" w:rsidRDefault="00712C88" w:rsidP="001D7782">
            <w:pPr>
              <w:rPr>
                <w:sz w:val="20"/>
                <w:szCs w:val="20"/>
              </w:rPr>
            </w:pPr>
            <w:r w:rsidRPr="00A6539A">
              <w:rPr>
                <w:sz w:val="20"/>
                <w:szCs w:val="20"/>
              </w:rPr>
              <w:t>Identifiers/accession numbers</w:t>
            </w:r>
          </w:p>
        </w:tc>
        <w:tc>
          <w:tcPr>
            <w:tcW w:w="1203" w:type="dxa"/>
          </w:tcPr>
          <w:p w14:paraId="255879C0" w14:textId="77777777" w:rsidR="00B47501" w:rsidRPr="00A6539A" w:rsidRDefault="00B47501" w:rsidP="001D7782">
            <w:pPr>
              <w:rPr>
                <w:sz w:val="20"/>
                <w:szCs w:val="20"/>
              </w:rPr>
            </w:pPr>
            <w:r w:rsidRPr="00A6539A">
              <w:rPr>
                <w:sz w:val="20"/>
                <w:szCs w:val="20"/>
              </w:rPr>
              <w:t>No</w:t>
            </w:r>
          </w:p>
        </w:tc>
        <w:tc>
          <w:tcPr>
            <w:tcW w:w="1476" w:type="dxa"/>
          </w:tcPr>
          <w:p w14:paraId="4E437ABD" w14:textId="77777777" w:rsidR="00B47501" w:rsidRPr="00A6539A" w:rsidRDefault="00B47501" w:rsidP="001D7782">
            <w:pPr>
              <w:rPr>
                <w:sz w:val="20"/>
                <w:szCs w:val="20"/>
              </w:rPr>
            </w:pPr>
            <w:r w:rsidRPr="00A6539A">
              <w:rPr>
                <w:sz w:val="20"/>
                <w:szCs w:val="20"/>
              </w:rPr>
              <w:t>No</w:t>
            </w:r>
          </w:p>
        </w:tc>
      </w:tr>
      <w:tr w:rsidR="00A102D1" w:rsidRPr="00A102D1" w14:paraId="72B5EC52" w14:textId="77777777" w:rsidTr="00C2736A">
        <w:trPr>
          <w:trHeight w:val="341"/>
        </w:trPr>
        <w:tc>
          <w:tcPr>
            <w:tcW w:w="1165" w:type="dxa"/>
          </w:tcPr>
          <w:p w14:paraId="605BFE27" w14:textId="77777777" w:rsidR="00B47501" w:rsidRPr="00A6539A" w:rsidRDefault="00B47501" w:rsidP="001D7782">
            <w:pPr>
              <w:rPr>
                <w:sz w:val="20"/>
                <w:szCs w:val="20"/>
              </w:rPr>
            </w:pPr>
            <w:r w:rsidRPr="00A6539A">
              <w:rPr>
                <w:sz w:val="20"/>
                <w:szCs w:val="20"/>
              </w:rPr>
              <w:t>27214551</w:t>
            </w:r>
          </w:p>
        </w:tc>
        <w:tc>
          <w:tcPr>
            <w:tcW w:w="4731" w:type="dxa"/>
          </w:tcPr>
          <w:p w14:paraId="44320498" w14:textId="77777777" w:rsidR="00B47501" w:rsidRPr="00A102D1" w:rsidRDefault="00B47501" w:rsidP="001D7782">
            <w:pPr>
              <w:rPr>
                <w:rFonts w:eastAsia="Times New Roman"/>
                <w:sz w:val="20"/>
                <w:szCs w:val="20"/>
              </w:rPr>
            </w:pPr>
            <w:r w:rsidRPr="00A6539A">
              <w:rPr>
                <w:sz w:val="20"/>
                <w:szCs w:val="20"/>
              </w:rPr>
              <w:t>“</w:t>
            </w:r>
            <w:r w:rsidRPr="00A6539A">
              <w:rPr>
                <w:rFonts w:eastAsia="Times New Roman"/>
                <w:sz w:val="20"/>
                <w:szCs w:val="20"/>
                <w:shd w:val="clear" w:color="auto" w:fill="FFFFFF"/>
              </w:rPr>
              <w:t>Supplemental material available online with this article</w:t>
            </w:r>
            <w:r w:rsidRPr="00A102D1">
              <w:rPr>
                <w:rFonts w:eastAsia="Times New Roman"/>
                <w:sz w:val="20"/>
                <w:szCs w:val="20"/>
              </w:rPr>
              <w:t>”</w:t>
            </w:r>
          </w:p>
        </w:tc>
        <w:tc>
          <w:tcPr>
            <w:tcW w:w="1860" w:type="dxa"/>
          </w:tcPr>
          <w:p w14:paraId="4DE720AC" w14:textId="11BEE249" w:rsidR="00B47501" w:rsidRPr="00A6539A" w:rsidRDefault="00B47501" w:rsidP="001D7782">
            <w:pPr>
              <w:rPr>
                <w:sz w:val="20"/>
                <w:szCs w:val="20"/>
              </w:rPr>
            </w:pPr>
            <w:r w:rsidRPr="00A6539A">
              <w:rPr>
                <w:sz w:val="20"/>
                <w:szCs w:val="20"/>
              </w:rPr>
              <w:t>Primers used for qPCR analyses</w:t>
            </w:r>
            <w:r w:rsidR="00712C88" w:rsidRPr="00A6539A">
              <w:rPr>
                <w:sz w:val="20"/>
                <w:szCs w:val="20"/>
              </w:rPr>
              <w:t>;</w:t>
            </w:r>
            <w:r w:rsidRPr="00A6539A">
              <w:rPr>
                <w:sz w:val="20"/>
                <w:szCs w:val="20"/>
              </w:rPr>
              <w:t xml:space="preserve"> excel data</w:t>
            </w:r>
          </w:p>
        </w:tc>
        <w:tc>
          <w:tcPr>
            <w:tcW w:w="1203" w:type="dxa"/>
          </w:tcPr>
          <w:p w14:paraId="36DD3E14" w14:textId="77777777" w:rsidR="00B47501" w:rsidRPr="00A6539A" w:rsidRDefault="00B47501" w:rsidP="001D7782">
            <w:pPr>
              <w:rPr>
                <w:sz w:val="20"/>
                <w:szCs w:val="20"/>
              </w:rPr>
            </w:pPr>
            <w:r w:rsidRPr="00A6539A">
              <w:rPr>
                <w:sz w:val="20"/>
                <w:szCs w:val="20"/>
              </w:rPr>
              <w:t>No</w:t>
            </w:r>
          </w:p>
        </w:tc>
        <w:tc>
          <w:tcPr>
            <w:tcW w:w="1476" w:type="dxa"/>
          </w:tcPr>
          <w:p w14:paraId="60A345B4" w14:textId="77777777" w:rsidR="00B47501" w:rsidRPr="00A6539A" w:rsidRDefault="00B47501" w:rsidP="001D7782">
            <w:pPr>
              <w:rPr>
                <w:sz w:val="20"/>
                <w:szCs w:val="20"/>
              </w:rPr>
            </w:pPr>
            <w:r w:rsidRPr="00A6539A">
              <w:rPr>
                <w:sz w:val="20"/>
                <w:szCs w:val="20"/>
              </w:rPr>
              <w:t>Yes</w:t>
            </w:r>
          </w:p>
        </w:tc>
      </w:tr>
      <w:tr w:rsidR="00A102D1" w:rsidRPr="00A102D1" w14:paraId="39B2E14C" w14:textId="77777777" w:rsidTr="00C2736A">
        <w:trPr>
          <w:trHeight w:val="521"/>
        </w:trPr>
        <w:tc>
          <w:tcPr>
            <w:tcW w:w="1165" w:type="dxa"/>
          </w:tcPr>
          <w:p w14:paraId="4837EF23" w14:textId="77777777" w:rsidR="00B47501" w:rsidRPr="00A6539A" w:rsidRDefault="00B47501" w:rsidP="001D7782">
            <w:pPr>
              <w:rPr>
                <w:sz w:val="20"/>
                <w:szCs w:val="20"/>
              </w:rPr>
            </w:pPr>
            <w:r w:rsidRPr="00A6539A">
              <w:rPr>
                <w:sz w:val="20"/>
                <w:szCs w:val="20"/>
              </w:rPr>
              <w:t>27791002</w:t>
            </w:r>
          </w:p>
        </w:tc>
        <w:tc>
          <w:tcPr>
            <w:tcW w:w="4731" w:type="dxa"/>
          </w:tcPr>
          <w:p w14:paraId="24DDFA8B" w14:textId="77777777" w:rsidR="00B47501" w:rsidRPr="00A102D1" w:rsidRDefault="00B47501" w:rsidP="001D7782">
            <w:pPr>
              <w:rPr>
                <w:rFonts w:eastAsia="Times New Roman"/>
                <w:sz w:val="20"/>
                <w:szCs w:val="20"/>
              </w:rPr>
            </w:pPr>
            <w:r w:rsidRPr="00A6539A">
              <w:rPr>
                <w:sz w:val="20"/>
                <w:szCs w:val="20"/>
              </w:rPr>
              <w:t>“</w:t>
            </w:r>
            <w:r w:rsidRPr="00A6539A">
              <w:rPr>
                <w:rFonts w:eastAsia="Times New Roman"/>
                <w:sz w:val="20"/>
                <w:szCs w:val="20"/>
                <w:shd w:val="clear" w:color="auto" w:fill="FFFFFF"/>
              </w:rPr>
              <w:t>The data reported in this paper have been deposited in the Gene Expression Omnibus (GEO) database, </w:t>
            </w:r>
            <w:hyperlink r:id="rId11" w:history="1">
              <w:r w:rsidRPr="00A6539A">
                <w:rPr>
                  <w:rFonts w:eastAsia="Times New Roman"/>
                  <w:sz w:val="20"/>
                  <w:szCs w:val="20"/>
                  <w:shd w:val="clear" w:color="auto" w:fill="FFFFFF"/>
                </w:rPr>
                <w:t>www.ncbi.nlm.nih.gov/geo</w:t>
              </w:r>
            </w:hyperlink>
            <w:r w:rsidRPr="00A102D1">
              <w:rPr>
                <w:rFonts w:eastAsia="Times New Roman"/>
                <w:sz w:val="20"/>
                <w:szCs w:val="20"/>
              </w:rPr>
              <w:t xml:space="preserve"> </w:t>
            </w:r>
            <w:r w:rsidRPr="00A6539A">
              <w:rPr>
                <w:rFonts w:eastAsia="Times New Roman"/>
                <w:sz w:val="20"/>
                <w:szCs w:val="20"/>
                <w:shd w:val="clear" w:color="auto" w:fill="FFFFFF"/>
              </w:rPr>
              <w:t>(accession no. </w:t>
            </w:r>
            <w:hyperlink r:id="rId12" w:history="1">
              <w:r w:rsidRPr="00A6539A">
                <w:rPr>
                  <w:rFonts w:eastAsia="Times New Roman"/>
                  <w:sz w:val="20"/>
                  <w:szCs w:val="20"/>
                  <w:shd w:val="clear" w:color="auto" w:fill="FFFFFF"/>
                </w:rPr>
                <w:t>GSE86536</w:t>
              </w:r>
            </w:hyperlink>
            <w:r w:rsidRPr="00A6539A">
              <w:rPr>
                <w:rFonts w:eastAsia="Times New Roman"/>
                <w:sz w:val="20"/>
                <w:szCs w:val="20"/>
                <w:shd w:val="clear" w:color="auto" w:fill="FFFFFF"/>
              </w:rPr>
              <w:t>).</w:t>
            </w:r>
            <w:r w:rsidRPr="00A102D1">
              <w:rPr>
                <w:rFonts w:eastAsia="Times New Roman"/>
                <w:sz w:val="20"/>
                <w:szCs w:val="20"/>
              </w:rPr>
              <w:t>”</w:t>
            </w:r>
          </w:p>
        </w:tc>
        <w:tc>
          <w:tcPr>
            <w:tcW w:w="1860" w:type="dxa"/>
          </w:tcPr>
          <w:p w14:paraId="72E15E64" w14:textId="467004FB" w:rsidR="00B47501" w:rsidRPr="00A6539A" w:rsidRDefault="00712C88" w:rsidP="001D7782">
            <w:pPr>
              <w:rPr>
                <w:sz w:val="20"/>
                <w:szCs w:val="20"/>
              </w:rPr>
            </w:pPr>
            <w:r w:rsidRPr="00A6539A">
              <w:rPr>
                <w:sz w:val="20"/>
                <w:szCs w:val="20"/>
              </w:rPr>
              <w:t>Identifiers/accession numbers</w:t>
            </w:r>
          </w:p>
        </w:tc>
        <w:tc>
          <w:tcPr>
            <w:tcW w:w="1203" w:type="dxa"/>
          </w:tcPr>
          <w:p w14:paraId="4AEF0F80" w14:textId="77777777" w:rsidR="00B47501" w:rsidRPr="00A6539A" w:rsidRDefault="00B47501" w:rsidP="001D7782">
            <w:pPr>
              <w:rPr>
                <w:sz w:val="20"/>
                <w:szCs w:val="20"/>
              </w:rPr>
            </w:pPr>
            <w:r w:rsidRPr="00A6539A">
              <w:rPr>
                <w:sz w:val="20"/>
                <w:szCs w:val="20"/>
              </w:rPr>
              <w:t>No</w:t>
            </w:r>
          </w:p>
        </w:tc>
        <w:tc>
          <w:tcPr>
            <w:tcW w:w="1476" w:type="dxa"/>
          </w:tcPr>
          <w:p w14:paraId="50326E00" w14:textId="77777777" w:rsidR="00B47501" w:rsidRPr="00A6539A" w:rsidRDefault="00B47501" w:rsidP="001D7782">
            <w:pPr>
              <w:rPr>
                <w:sz w:val="20"/>
                <w:szCs w:val="20"/>
              </w:rPr>
            </w:pPr>
            <w:r w:rsidRPr="00A6539A">
              <w:rPr>
                <w:sz w:val="20"/>
                <w:szCs w:val="20"/>
              </w:rPr>
              <w:t>Yes</w:t>
            </w:r>
          </w:p>
        </w:tc>
      </w:tr>
      <w:tr w:rsidR="00A102D1" w:rsidRPr="00A102D1" w14:paraId="6BBDE83A" w14:textId="77777777" w:rsidTr="00C2736A">
        <w:trPr>
          <w:trHeight w:val="836"/>
        </w:trPr>
        <w:tc>
          <w:tcPr>
            <w:tcW w:w="1165" w:type="dxa"/>
          </w:tcPr>
          <w:p w14:paraId="1E79FEA6" w14:textId="77777777" w:rsidR="00B47501" w:rsidRPr="00A6539A" w:rsidRDefault="00B47501" w:rsidP="001D7782">
            <w:pPr>
              <w:rPr>
                <w:sz w:val="20"/>
                <w:szCs w:val="20"/>
              </w:rPr>
            </w:pPr>
            <w:r w:rsidRPr="00A6539A">
              <w:rPr>
                <w:sz w:val="20"/>
                <w:szCs w:val="20"/>
              </w:rPr>
              <w:t>26238763</w:t>
            </w:r>
          </w:p>
        </w:tc>
        <w:tc>
          <w:tcPr>
            <w:tcW w:w="4731" w:type="dxa"/>
          </w:tcPr>
          <w:p w14:paraId="492AD835" w14:textId="77777777" w:rsidR="00B47501" w:rsidRPr="00A6539A" w:rsidRDefault="00B47501" w:rsidP="001D7782">
            <w:pPr>
              <w:rPr>
                <w:sz w:val="20"/>
                <w:szCs w:val="20"/>
              </w:rPr>
            </w:pPr>
            <w:r w:rsidRPr="00A6539A">
              <w:rPr>
                <w:sz w:val="20"/>
                <w:szCs w:val="20"/>
              </w:rPr>
              <w:t>“The mass spectrometry proteomics data have been deposited to the ProteomeXchange Consortium via the PRIDE partner repository with the dataset identifier PXD001593 and 10.6019/PXD001592”</w:t>
            </w:r>
          </w:p>
        </w:tc>
        <w:tc>
          <w:tcPr>
            <w:tcW w:w="1860" w:type="dxa"/>
          </w:tcPr>
          <w:p w14:paraId="0BB5420C" w14:textId="527BE567" w:rsidR="00B47501" w:rsidRPr="00A6539A" w:rsidRDefault="00712C88" w:rsidP="001D7782">
            <w:pPr>
              <w:rPr>
                <w:sz w:val="20"/>
                <w:szCs w:val="20"/>
              </w:rPr>
            </w:pPr>
            <w:r w:rsidRPr="00A6539A">
              <w:rPr>
                <w:sz w:val="20"/>
                <w:szCs w:val="20"/>
              </w:rPr>
              <w:t>Identifiers/accession numbers</w:t>
            </w:r>
          </w:p>
        </w:tc>
        <w:tc>
          <w:tcPr>
            <w:tcW w:w="1203" w:type="dxa"/>
          </w:tcPr>
          <w:p w14:paraId="43B38334" w14:textId="77777777" w:rsidR="00B47501" w:rsidRPr="00A6539A" w:rsidRDefault="00B47501" w:rsidP="001D7782">
            <w:pPr>
              <w:rPr>
                <w:sz w:val="20"/>
                <w:szCs w:val="20"/>
              </w:rPr>
            </w:pPr>
            <w:r w:rsidRPr="00A6539A">
              <w:rPr>
                <w:sz w:val="20"/>
                <w:szCs w:val="20"/>
              </w:rPr>
              <w:t>No</w:t>
            </w:r>
          </w:p>
        </w:tc>
        <w:tc>
          <w:tcPr>
            <w:tcW w:w="1476" w:type="dxa"/>
          </w:tcPr>
          <w:p w14:paraId="58BD283F" w14:textId="77777777" w:rsidR="00B47501" w:rsidRPr="00A6539A" w:rsidRDefault="00B47501" w:rsidP="001D7782">
            <w:pPr>
              <w:rPr>
                <w:sz w:val="20"/>
                <w:szCs w:val="20"/>
              </w:rPr>
            </w:pPr>
            <w:r w:rsidRPr="00A6539A">
              <w:rPr>
                <w:sz w:val="20"/>
                <w:szCs w:val="20"/>
              </w:rPr>
              <w:t>Yes</w:t>
            </w:r>
          </w:p>
        </w:tc>
      </w:tr>
      <w:tr w:rsidR="00A102D1" w:rsidRPr="00A102D1" w14:paraId="25665063" w14:textId="77777777" w:rsidTr="00C2736A">
        <w:trPr>
          <w:trHeight w:val="386"/>
        </w:trPr>
        <w:tc>
          <w:tcPr>
            <w:tcW w:w="1165" w:type="dxa"/>
          </w:tcPr>
          <w:p w14:paraId="6F82F620" w14:textId="77777777" w:rsidR="00B47501" w:rsidRPr="00A6539A" w:rsidRDefault="00B47501" w:rsidP="001D7782">
            <w:pPr>
              <w:rPr>
                <w:sz w:val="20"/>
                <w:szCs w:val="20"/>
              </w:rPr>
            </w:pPr>
            <w:r w:rsidRPr="00A6539A">
              <w:rPr>
                <w:sz w:val="20"/>
                <w:szCs w:val="20"/>
              </w:rPr>
              <w:t>27768894</w:t>
            </w:r>
          </w:p>
        </w:tc>
        <w:tc>
          <w:tcPr>
            <w:tcW w:w="4731" w:type="dxa"/>
          </w:tcPr>
          <w:p w14:paraId="0E29099D" w14:textId="77777777" w:rsidR="00B47501" w:rsidRPr="00A102D1" w:rsidRDefault="00B47501" w:rsidP="001D7782">
            <w:pPr>
              <w:rPr>
                <w:rFonts w:eastAsia="Times New Roman"/>
                <w:sz w:val="20"/>
                <w:szCs w:val="20"/>
              </w:rPr>
            </w:pPr>
            <w:r w:rsidRPr="00A6539A">
              <w:rPr>
                <w:sz w:val="20"/>
                <w:szCs w:val="20"/>
              </w:rPr>
              <w:t>“</w:t>
            </w:r>
            <w:r w:rsidRPr="00A102D1">
              <w:rPr>
                <w:rFonts w:eastAsia="Times New Roman"/>
                <w:sz w:val="20"/>
                <w:szCs w:val="20"/>
              </w:rPr>
              <w:t>The accession number for the coordinates and structures factors of CB1_AM6538 reported in this paper is PDB: 5TGZ”</w:t>
            </w:r>
          </w:p>
        </w:tc>
        <w:tc>
          <w:tcPr>
            <w:tcW w:w="1860" w:type="dxa"/>
          </w:tcPr>
          <w:p w14:paraId="5762735F" w14:textId="761C808C" w:rsidR="00B47501" w:rsidRPr="00A6539A" w:rsidRDefault="00712C88" w:rsidP="001D7782">
            <w:pPr>
              <w:rPr>
                <w:sz w:val="20"/>
                <w:szCs w:val="20"/>
              </w:rPr>
            </w:pPr>
            <w:r w:rsidRPr="00A6539A">
              <w:rPr>
                <w:sz w:val="20"/>
                <w:szCs w:val="20"/>
              </w:rPr>
              <w:t>Identifiers/accession numbers</w:t>
            </w:r>
          </w:p>
        </w:tc>
        <w:tc>
          <w:tcPr>
            <w:tcW w:w="1203" w:type="dxa"/>
          </w:tcPr>
          <w:p w14:paraId="76F0EB36" w14:textId="77777777" w:rsidR="00B47501" w:rsidRPr="00A6539A" w:rsidRDefault="00B47501" w:rsidP="001D7782">
            <w:pPr>
              <w:rPr>
                <w:sz w:val="20"/>
                <w:szCs w:val="20"/>
              </w:rPr>
            </w:pPr>
            <w:r w:rsidRPr="00A6539A">
              <w:rPr>
                <w:sz w:val="20"/>
                <w:szCs w:val="20"/>
              </w:rPr>
              <w:t>No</w:t>
            </w:r>
          </w:p>
        </w:tc>
        <w:tc>
          <w:tcPr>
            <w:tcW w:w="1476" w:type="dxa"/>
          </w:tcPr>
          <w:p w14:paraId="137C5F72" w14:textId="77777777" w:rsidR="00B47501" w:rsidRPr="00A6539A" w:rsidRDefault="00B47501" w:rsidP="001D7782">
            <w:pPr>
              <w:rPr>
                <w:sz w:val="20"/>
                <w:szCs w:val="20"/>
              </w:rPr>
            </w:pPr>
            <w:r w:rsidRPr="00A6539A">
              <w:rPr>
                <w:sz w:val="20"/>
                <w:szCs w:val="20"/>
              </w:rPr>
              <w:t>Yes</w:t>
            </w:r>
          </w:p>
        </w:tc>
      </w:tr>
      <w:tr w:rsidR="00A102D1" w:rsidRPr="00A102D1" w14:paraId="66CD9AA6" w14:textId="77777777" w:rsidTr="00C2736A">
        <w:trPr>
          <w:trHeight w:val="77"/>
        </w:trPr>
        <w:tc>
          <w:tcPr>
            <w:tcW w:w="1165" w:type="dxa"/>
          </w:tcPr>
          <w:p w14:paraId="6126B3BD" w14:textId="77777777" w:rsidR="00B47501" w:rsidRPr="00A6539A" w:rsidRDefault="00B47501" w:rsidP="001D7782">
            <w:pPr>
              <w:rPr>
                <w:sz w:val="20"/>
                <w:szCs w:val="20"/>
              </w:rPr>
            </w:pPr>
            <w:r w:rsidRPr="00A6539A">
              <w:rPr>
                <w:sz w:val="20"/>
                <w:szCs w:val="20"/>
              </w:rPr>
              <w:t>25252277</w:t>
            </w:r>
          </w:p>
        </w:tc>
        <w:tc>
          <w:tcPr>
            <w:tcW w:w="4731" w:type="dxa"/>
          </w:tcPr>
          <w:p w14:paraId="24CA4855" w14:textId="77777777" w:rsidR="00B47501" w:rsidRPr="00A102D1" w:rsidRDefault="00B47501" w:rsidP="001D7782">
            <w:pPr>
              <w:rPr>
                <w:rFonts w:eastAsia="Times New Roman"/>
                <w:sz w:val="20"/>
                <w:szCs w:val="20"/>
              </w:rPr>
            </w:pPr>
            <w:r w:rsidRPr="00A6539A">
              <w:rPr>
                <w:sz w:val="20"/>
                <w:szCs w:val="20"/>
              </w:rPr>
              <w:t>“</w:t>
            </w:r>
            <w:r w:rsidRPr="00A6539A">
              <w:rPr>
                <w:rFonts w:eastAsia="Times New Roman"/>
                <w:sz w:val="20"/>
                <w:szCs w:val="20"/>
                <w:shd w:val="clear" w:color="auto" w:fill="FFFFFF"/>
              </w:rPr>
              <w:t>We demonstrate SCoTMI on publicly available resting-state fMRI data from the Human Connectome Project</w:t>
            </w:r>
            <w:r w:rsidRPr="00A102D1">
              <w:rPr>
                <w:rFonts w:eastAsia="Times New Roman"/>
                <w:sz w:val="20"/>
                <w:szCs w:val="20"/>
              </w:rPr>
              <w:t>”</w:t>
            </w:r>
          </w:p>
        </w:tc>
        <w:tc>
          <w:tcPr>
            <w:tcW w:w="1860" w:type="dxa"/>
          </w:tcPr>
          <w:p w14:paraId="7F45A337" w14:textId="77777777" w:rsidR="00B47501" w:rsidRPr="00A6539A" w:rsidRDefault="00B47501" w:rsidP="001D7782">
            <w:pPr>
              <w:rPr>
                <w:sz w:val="20"/>
                <w:szCs w:val="20"/>
              </w:rPr>
            </w:pPr>
            <w:r w:rsidRPr="00A6539A">
              <w:rPr>
                <w:sz w:val="20"/>
                <w:szCs w:val="20"/>
              </w:rPr>
              <w:t>Public data</w:t>
            </w:r>
          </w:p>
        </w:tc>
        <w:tc>
          <w:tcPr>
            <w:tcW w:w="1203" w:type="dxa"/>
          </w:tcPr>
          <w:p w14:paraId="2D9379FB" w14:textId="77777777" w:rsidR="00B47501" w:rsidRPr="00A6539A" w:rsidRDefault="00B47501" w:rsidP="001D7782">
            <w:pPr>
              <w:rPr>
                <w:sz w:val="20"/>
                <w:szCs w:val="20"/>
              </w:rPr>
            </w:pPr>
            <w:r w:rsidRPr="00A6539A">
              <w:rPr>
                <w:sz w:val="20"/>
                <w:szCs w:val="20"/>
              </w:rPr>
              <w:t>No</w:t>
            </w:r>
          </w:p>
        </w:tc>
        <w:tc>
          <w:tcPr>
            <w:tcW w:w="1476" w:type="dxa"/>
          </w:tcPr>
          <w:p w14:paraId="0DBB558C" w14:textId="77777777" w:rsidR="00B47501" w:rsidRPr="00A6539A" w:rsidRDefault="00B47501" w:rsidP="001D7782">
            <w:pPr>
              <w:rPr>
                <w:sz w:val="20"/>
                <w:szCs w:val="20"/>
              </w:rPr>
            </w:pPr>
            <w:r w:rsidRPr="00A6539A">
              <w:rPr>
                <w:sz w:val="20"/>
                <w:szCs w:val="20"/>
              </w:rPr>
              <w:t>No</w:t>
            </w:r>
          </w:p>
        </w:tc>
      </w:tr>
      <w:tr w:rsidR="00A102D1" w:rsidRPr="00A102D1" w14:paraId="418DA8DC" w14:textId="77777777" w:rsidTr="00C2736A">
        <w:trPr>
          <w:trHeight w:val="836"/>
        </w:trPr>
        <w:tc>
          <w:tcPr>
            <w:tcW w:w="1165" w:type="dxa"/>
          </w:tcPr>
          <w:p w14:paraId="78B2B462" w14:textId="77777777" w:rsidR="00B47501" w:rsidRPr="00A6539A" w:rsidRDefault="00B47501" w:rsidP="001D7782">
            <w:pPr>
              <w:rPr>
                <w:sz w:val="20"/>
                <w:szCs w:val="20"/>
              </w:rPr>
            </w:pPr>
            <w:r w:rsidRPr="00A6539A">
              <w:rPr>
                <w:sz w:val="20"/>
                <w:szCs w:val="20"/>
              </w:rPr>
              <w:t>26639818</w:t>
            </w:r>
          </w:p>
        </w:tc>
        <w:tc>
          <w:tcPr>
            <w:tcW w:w="4731" w:type="dxa"/>
          </w:tcPr>
          <w:p w14:paraId="7ABF0AE2" w14:textId="77777777" w:rsidR="00B47501" w:rsidRPr="00A6539A" w:rsidRDefault="00B47501" w:rsidP="001D7782">
            <w:pPr>
              <w:rPr>
                <w:sz w:val="20"/>
                <w:szCs w:val="20"/>
              </w:rPr>
            </w:pPr>
            <w:r w:rsidRPr="00A6539A">
              <w:rPr>
                <w:sz w:val="20"/>
                <w:szCs w:val="20"/>
              </w:rPr>
              <w:t>“</w:t>
            </w:r>
            <w:r w:rsidRPr="00A6539A">
              <w:rPr>
                <w:i/>
                <w:sz w:val="20"/>
                <w:szCs w:val="20"/>
              </w:rPr>
              <w:t xml:space="preserve">ITBG2 </w:t>
            </w:r>
            <w:r w:rsidRPr="00A6539A">
              <w:rPr>
                <w:sz w:val="20"/>
                <w:szCs w:val="20"/>
              </w:rPr>
              <w:t xml:space="preserve">sequence variants identified in this study have already been submitted to GenBank allocated with 31 accession numbers from KJ528562 to KJ528592…Full data are also accessible using URL mentioned below; </w:t>
            </w:r>
            <w:hyperlink r:id="rId13" w:history="1">
              <w:r w:rsidRPr="00A6539A">
                <w:rPr>
                  <w:rStyle w:val="Hyperlink"/>
                  <w:color w:val="auto"/>
                  <w:sz w:val="20"/>
                  <w:szCs w:val="20"/>
                </w:rPr>
                <w:t>http://www.ncbi.nlm.nih.gov/nuccore?term=yassaee</w:t>
              </w:r>
            </w:hyperlink>
            <w:r w:rsidRPr="00A6539A">
              <w:rPr>
                <w:sz w:val="20"/>
                <w:szCs w:val="20"/>
              </w:rPr>
              <w:t xml:space="preserve">” </w:t>
            </w:r>
          </w:p>
        </w:tc>
        <w:tc>
          <w:tcPr>
            <w:tcW w:w="1860" w:type="dxa"/>
          </w:tcPr>
          <w:p w14:paraId="0E1186E7" w14:textId="3E7C7CC9" w:rsidR="00B47501" w:rsidRPr="00A6539A" w:rsidRDefault="00712C88" w:rsidP="001D7782">
            <w:pPr>
              <w:rPr>
                <w:sz w:val="20"/>
                <w:szCs w:val="20"/>
              </w:rPr>
            </w:pPr>
            <w:r w:rsidRPr="00A6539A">
              <w:rPr>
                <w:sz w:val="20"/>
                <w:szCs w:val="20"/>
              </w:rPr>
              <w:t>Identifiers/accession numbers</w:t>
            </w:r>
          </w:p>
        </w:tc>
        <w:tc>
          <w:tcPr>
            <w:tcW w:w="1203" w:type="dxa"/>
          </w:tcPr>
          <w:p w14:paraId="5170F6B4" w14:textId="77777777" w:rsidR="00B47501" w:rsidRPr="00A6539A" w:rsidRDefault="00B47501" w:rsidP="001D7782">
            <w:pPr>
              <w:rPr>
                <w:sz w:val="20"/>
                <w:szCs w:val="20"/>
              </w:rPr>
            </w:pPr>
            <w:r w:rsidRPr="00A6539A">
              <w:rPr>
                <w:sz w:val="20"/>
                <w:szCs w:val="20"/>
              </w:rPr>
              <w:t>No</w:t>
            </w:r>
          </w:p>
        </w:tc>
        <w:tc>
          <w:tcPr>
            <w:tcW w:w="1476" w:type="dxa"/>
          </w:tcPr>
          <w:p w14:paraId="75B5265D" w14:textId="77777777" w:rsidR="00B47501" w:rsidRPr="00A6539A" w:rsidRDefault="00B47501" w:rsidP="001D7782">
            <w:pPr>
              <w:rPr>
                <w:sz w:val="20"/>
                <w:szCs w:val="20"/>
              </w:rPr>
            </w:pPr>
            <w:r w:rsidRPr="00A6539A">
              <w:rPr>
                <w:sz w:val="20"/>
                <w:szCs w:val="20"/>
              </w:rPr>
              <w:t>Yes</w:t>
            </w:r>
          </w:p>
        </w:tc>
      </w:tr>
      <w:tr w:rsidR="00A102D1" w:rsidRPr="00A102D1" w14:paraId="4103BD4D" w14:textId="77777777" w:rsidTr="00C2736A">
        <w:trPr>
          <w:trHeight w:val="836"/>
        </w:trPr>
        <w:tc>
          <w:tcPr>
            <w:tcW w:w="1165" w:type="dxa"/>
          </w:tcPr>
          <w:p w14:paraId="7293C920" w14:textId="77777777" w:rsidR="00B47501" w:rsidRPr="00A102D1" w:rsidRDefault="00B47501" w:rsidP="001D7782">
            <w:pPr>
              <w:rPr>
                <w:sz w:val="20"/>
                <w:szCs w:val="20"/>
              </w:rPr>
            </w:pPr>
            <w:r w:rsidRPr="00A102D1">
              <w:rPr>
                <w:sz w:val="20"/>
                <w:szCs w:val="20"/>
              </w:rPr>
              <w:t>27871817</w:t>
            </w:r>
          </w:p>
        </w:tc>
        <w:tc>
          <w:tcPr>
            <w:tcW w:w="4731" w:type="dxa"/>
          </w:tcPr>
          <w:p w14:paraId="2A97BC39" w14:textId="38336DD5" w:rsidR="00B47501" w:rsidRPr="00A102D1" w:rsidRDefault="00B47501" w:rsidP="001D7782">
            <w:pPr>
              <w:pStyle w:val="NormalWeb"/>
              <w:spacing w:before="0" w:beforeAutospacing="0" w:after="0" w:afterAutospacing="0"/>
              <w:rPr>
                <w:sz w:val="20"/>
                <w:szCs w:val="20"/>
              </w:rPr>
            </w:pPr>
            <w:r w:rsidRPr="00A102D1">
              <w:rPr>
                <w:sz w:val="20"/>
                <w:szCs w:val="20"/>
              </w:rPr>
              <w:t>“Collection data and GenBank accession numbers for </w:t>
            </w:r>
            <w:r w:rsidRPr="00A102D1">
              <w:rPr>
                <w:i/>
                <w:iCs/>
                <w:sz w:val="20"/>
                <w:szCs w:val="20"/>
              </w:rPr>
              <w:t>Proctoeces</w:t>
            </w:r>
            <w:r w:rsidRPr="00A102D1">
              <w:rPr>
                <w:sz w:val="20"/>
                <w:szCs w:val="20"/>
              </w:rPr>
              <w:t xml:space="preserve"> taxa sequenced for this study are presented in Table 2….Newly generated 18S and 28S rDNA sequences were aligned with sequences of </w:t>
            </w:r>
            <w:r w:rsidRPr="00A102D1">
              <w:rPr>
                <w:sz w:val="20"/>
                <w:szCs w:val="20"/>
              </w:rPr>
              <w:lastRenderedPageBreak/>
              <w:t>species of </w:t>
            </w:r>
            <w:r w:rsidRPr="00A102D1">
              <w:rPr>
                <w:i/>
                <w:iCs/>
                <w:sz w:val="20"/>
                <w:szCs w:val="20"/>
              </w:rPr>
              <w:t>Proctoeces</w:t>
            </w:r>
            <w:r w:rsidRPr="00A102D1">
              <w:rPr>
                <w:sz w:val="20"/>
                <w:szCs w:val="20"/>
              </w:rPr>
              <w:t> and other fellodistomid taxa available on GenBank (Table 3).”</w:t>
            </w:r>
          </w:p>
        </w:tc>
        <w:tc>
          <w:tcPr>
            <w:tcW w:w="1860" w:type="dxa"/>
          </w:tcPr>
          <w:p w14:paraId="1A1CAA41" w14:textId="57855FDA" w:rsidR="00B47501" w:rsidRPr="00A102D1" w:rsidRDefault="00712C88" w:rsidP="001D7782">
            <w:pPr>
              <w:rPr>
                <w:sz w:val="20"/>
                <w:szCs w:val="20"/>
              </w:rPr>
            </w:pPr>
            <w:r w:rsidRPr="00A6539A">
              <w:rPr>
                <w:sz w:val="20"/>
                <w:szCs w:val="20"/>
              </w:rPr>
              <w:lastRenderedPageBreak/>
              <w:t>Identifiers/accession numbers</w:t>
            </w:r>
          </w:p>
        </w:tc>
        <w:tc>
          <w:tcPr>
            <w:tcW w:w="1203" w:type="dxa"/>
          </w:tcPr>
          <w:p w14:paraId="58BC4765" w14:textId="1B5EFEAF" w:rsidR="00B47501" w:rsidRPr="00A102D1" w:rsidRDefault="005E7F3A" w:rsidP="001D7782">
            <w:pPr>
              <w:rPr>
                <w:sz w:val="20"/>
                <w:szCs w:val="20"/>
              </w:rPr>
            </w:pPr>
            <w:r>
              <w:rPr>
                <w:sz w:val="20"/>
                <w:szCs w:val="20"/>
              </w:rPr>
              <w:t>Yes</w:t>
            </w:r>
          </w:p>
        </w:tc>
        <w:tc>
          <w:tcPr>
            <w:tcW w:w="1476" w:type="dxa"/>
          </w:tcPr>
          <w:p w14:paraId="4A0BC7FB" w14:textId="77777777" w:rsidR="00B47501" w:rsidRPr="00A102D1" w:rsidRDefault="00B47501" w:rsidP="001D7782">
            <w:pPr>
              <w:rPr>
                <w:sz w:val="20"/>
                <w:szCs w:val="20"/>
              </w:rPr>
            </w:pPr>
            <w:r w:rsidRPr="00A102D1">
              <w:rPr>
                <w:sz w:val="20"/>
                <w:szCs w:val="20"/>
              </w:rPr>
              <w:t>N/A</w:t>
            </w:r>
          </w:p>
        </w:tc>
      </w:tr>
      <w:tr w:rsidR="00A102D1" w:rsidRPr="00A102D1" w14:paraId="5DD89119" w14:textId="77777777" w:rsidTr="00C2736A">
        <w:trPr>
          <w:trHeight w:val="836"/>
        </w:trPr>
        <w:tc>
          <w:tcPr>
            <w:tcW w:w="1165" w:type="dxa"/>
          </w:tcPr>
          <w:p w14:paraId="47821A00" w14:textId="77777777" w:rsidR="00B47501" w:rsidRPr="00A6539A" w:rsidRDefault="00B47501" w:rsidP="001D7782">
            <w:pPr>
              <w:rPr>
                <w:sz w:val="20"/>
                <w:szCs w:val="20"/>
              </w:rPr>
            </w:pPr>
            <w:r w:rsidRPr="00A6539A">
              <w:rPr>
                <w:sz w:val="20"/>
                <w:szCs w:val="20"/>
              </w:rPr>
              <w:lastRenderedPageBreak/>
              <w:t>28349993</w:t>
            </w:r>
          </w:p>
        </w:tc>
        <w:tc>
          <w:tcPr>
            <w:tcW w:w="4731" w:type="dxa"/>
          </w:tcPr>
          <w:p w14:paraId="652C4279" w14:textId="4D48B449" w:rsidR="00B47501" w:rsidRPr="00A102D1" w:rsidRDefault="00B47501" w:rsidP="001D7782">
            <w:pPr>
              <w:rPr>
                <w:rFonts w:eastAsia="Times New Roman"/>
                <w:sz w:val="20"/>
                <w:szCs w:val="20"/>
              </w:rPr>
            </w:pPr>
            <w:r w:rsidRPr="00A6539A">
              <w:rPr>
                <w:sz w:val="20"/>
                <w:szCs w:val="20"/>
              </w:rPr>
              <w:t>“</w:t>
            </w:r>
            <w:r w:rsidRPr="00A6539A">
              <w:rPr>
                <w:rFonts w:eastAsia="Times New Roman"/>
                <w:spacing w:val="3"/>
                <w:sz w:val="20"/>
                <w:szCs w:val="20"/>
                <w:shd w:val="clear" w:color="auto" w:fill="FFFFFF"/>
              </w:rPr>
              <w:t>The genotype data of the 1000 Genomes Project Phase 1 based on 1,092 healthy subjects-525 male (48.1%) and 567 female</w:t>
            </w:r>
            <w:r w:rsidR="00013C92">
              <w:rPr>
                <w:rFonts w:eastAsia="Times New Roman"/>
                <w:spacing w:val="3"/>
                <w:sz w:val="20"/>
                <w:szCs w:val="20"/>
                <w:shd w:val="clear" w:color="auto" w:fill="FFFFFF"/>
              </w:rPr>
              <w:t xml:space="preserve"> </w:t>
            </w:r>
            <w:r w:rsidRPr="00A6539A">
              <w:rPr>
                <w:rFonts w:eastAsia="Times New Roman"/>
                <w:spacing w:val="3"/>
                <w:sz w:val="20"/>
                <w:szCs w:val="20"/>
                <w:shd w:val="clear" w:color="auto" w:fill="FFFFFF"/>
              </w:rPr>
              <w:t>(51.9%; </w:t>
            </w:r>
            <w:hyperlink r:id="rId14" w:history="1">
              <w:r w:rsidRPr="00A6539A">
                <w:rPr>
                  <w:rFonts w:eastAsia="Times New Roman"/>
                  <w:spacing w:val="3"/>
                  <w:sz w:val="20"/>
                  <w:szCs w:val="20"/>
                  <w:shd w:val="clear" w:color="auto" w:fill="FFFFFF"/>
                </w:rPr>
                <w:t>www.1000genomes.org</w:t>
              </w:r>
            </w:hyperlink>
            <w:r w:rsidRPr="00A6539A">
              <w:rPr>
                <w:rFonts w:eastAsia="Times New Roman"/>
                <w:spacing w:val="3"/>
                <w:sz w:val="20"/>
                <w:szCs w:val="20"/>
                <w:shd w:val="clear" w:color="auto" w:fill="FFFFFF"/>
              </w:rPr>
              <w:t>) were used as the control group.</w:t>
            </w:r>
            <w:r w:rsidRPr="00A102D1">
              <w:rPr>
                <w:rFonts w:eastAsia="Times New Roman"/>
                <w:sz w:val="20"/>
                <w:szCs w:val="20"/>
              </w:rPr>
              <w:t>”</w:t>
            </w:r>
          </w:p>
        </w:tc>
        <w:tc>
          <w:tcPr>
            <w:tcW w:w="1860" w:type="dxa"/>
          </w:tcPr>
          <w:p w14:paraId="6DFEF8F1" w14:textId="77777777" w:rsidR="00B47501" w:rsidRPr="00A6539A" w:rsidRDefault="00B47501" w:rsidP="001D7782">
            <w:pPr>
              <w:rPr>
                <w:sz w:val="20"/>
                <w:szCs w:val="20"/>
              </w:rPr>
            </w:pPr>
            <w:r w:rsidRPr="00A6539A">
              <w:rPr>
                <w:sz w:val="20"/>
                <w:szCs w:val="20"/>
              </w:rPr>
              <w:t>Data link</w:t>
            </w:r>
          </w:p>
        </w:tc>
        <w:tc>
          <w:tcPr>
            <w:tcW w:w="1203" w:type="dxa"/>
          </w:tcPr>
          <w:p w14:paraId="69A11F59" w14:textId="77777777" w:rsidR="00B47501" w:rsidRPr="00A6539A" w:rsidRDefault="00B47501" w:rsidP="001D7782">
            <w:pPr>
              <w:rPr>
                <w:sz w:val="20"/>
                <w:szCs w:val="20"/>
              </w:rPr>
            </w:pPr>
            <w:r w:rsidRPr="00A6539A">
              <w:rPr>
                <w:sz w:val="20"/>
                <w:szCs w:val="20"/>
              </w:rPr>
              <w:t>No</w:t>
            </w:r>
          </w:p>
        </w:tc>
        <w:tc>
          <w:tcPr>
            <w:tcW w:w="1476" w:type="dxa"/>
          </w:tcPr>
          <w:p w14:paraId="653C8574" w14:textId="77777777" w:rsidR="00B47501" w:rsidRPr="00A6539A" w:rsidRDefault="00B47501" w:rsidP="001D7782">
            <w:pPr>
              <w:rPr>
                <w:sz w:val="20"/>
                <w:szCs w:val="20"/>
              </w:rPr>
            </w:pPr>
            <w:r w:rsidRPr="00A6539A">
              <w:rPr>
                <w:sz w:val="20"/>
                <w:szCs w:val="20"/>
              </w:rPr>
              <w:t>Yes</w:t>
            </w:r>
          </w:p>
        </w:tc>
      </w:tr>
      <w:tr w:rsidR="00E66132" w:rsidRPr="00A102D1" w14:paraId="441C9B21" w14:textId="77777777" w:rsidTr="00C2736A">
        <w:trPr>
          <w:trHeight w:val="836"/>
        </w:trPr>
        <w:tc>
          <w:tcPr>
            <w:tcW w:w="1165" w:type="dxa"/>
          </w:tcPr>
          <w:p w14:paraId="55716EED" w14:textId="7C027AE3" w:rsidR="00E66132" w:rsidRPr="00A6539A" w:rsidRDefault="005A28C9" w:rsidP="001D7782">
            <w:pPr>
              <w:rPr>
                <w:sz w:val="20"/>
                <w:szCs w:val="20"/>
              </w:rPr>
            </w:pPr>
            <w:r>
              <w:rPr>
                <w:sz w:val="20"/>
                <w:szCs w:val="20"/>
              </w:rPr>
              <w:t>28528644</w:t>
            </w:r>
          </w:p>
        </w:tc>
        <w:tc>
          <w:tcPr>
            <w:tcW w:w="4731" w:type="dxa"/>
          </w:tcPr>
          <w:p w14:paraId="7BB95788" w14:textId="05D16066" w:rsidR="00E66132" w:rsidRPr="00A6539A" w:rsidRDefault="003E61A2" w:rsidP="001D7782">
            <w:pPr>
              <w:rPr>
                <w:sz w:val="20"/>
                <w:szCs w:val="20"/>
              </w:rPr>
            </w:pPr>
            <w:r>
              <w:rPr>
                <w:sz w:val="20"/>
                <w:szCs w:val="20"/>
              </w:rPr>
              <w:t>“Gene expression array data will be provided or personal research purposes through the corresponding author; residual tissues from the studies may be applied for through the Tayside Tissue Bank, Dundee, Scotland”</w:t>
            </w:r>
          </w:p>
        </w:tc>
        <w:tc>
          <w:tcPr>
            <w:tcW w:w="1860" w:type="dxa"/>
          </w:tcPr>
          <w:p w14:paraId="105FE9A8" w14:textId="5F10A728" w:rsidR="00E66132" w:rsidRPr="00A6539A" w:rsidRDefault="003E61A2" w:rsidP="001D7782">
            <w:pPr>
              <w:rPr>
                <w:sz w:val="20"/>
                <w:szCs w:val="20"/>
              </w:rPr>
            </w:pPr>
            <w:r>
              <w:rPr>
                <w:sz w:val="20"/>
                <w:szCs w:val="20"/>
              </w:rPr>
              <w:t>Upon request</w:t>
            </w:r>
          </w:p>
        </w:tc>
        <w:tc>
          <w:tcPr>
            <w:tcW w:w="1203" w:type="dxa"/>
          </w:tcPr>
          <w:p w14:paraId="4A937F36" w14:textId="1EEE78F0" w:rsidR="00E66132" w:rsidRPr="00A6539A" w:rsidRDefault="003E61A2" w:rsidP="001D7782">
            <w:pPr>
              <w:rPr>
                <w:sz w:val="20"/>
                <w:szCs w:val="20"/>
              </w:rPr>
            </w:pPr>
            <w:r>
              <w:rPr>
                <w:sz w:val="20"/>
                <w:szCs w:val="20"/>
              </w:rPr>
              <w:t>No</w:t>
            </w:r>
          </w:p>
        </w:tc>
        <w:tc>
          <w:tcPr>
            <w:tcW w:w="1476" w:type="dxa"/>
          </w:tcPr>
          <w:p w14:paraId="178428C4" w14:textId="13596FF3" w:rsidR="00E66132" w:rsidRPr="00A6539A" w:rsidRDefault="003E61A2" w:rsidP="001D7782">
            <w:pPr>
              <w:rPr>
                <w:sz w:val="20"/>
                <w:szCs w:val="20"/>
              </w:rPr>
            </w:pPr>
            <w:r>
              <w:rPr>
                <w:sz w:val="20"/>
                <w:szCs w:val="20"/>
              </w:rPr>
              <w:t>N/A</w:t>
            </w:r>
          </w:p>
        </w:tc>
      </w:tr>
      <w:tr w:rsidR="00BA64F7" w:rsidRPr="00A102D1" w14:paraId="311E63BB" w14:textId="77777777" w:rsidTr="00C2736A">
        <w:trPr>
          <w:trHeight w:val="836"/>
        </w:trPr>
        <w:tc>
          <w:tcPr>
            <w:tcW w:w="1165" w:type="dxa"/>
          </w:tcPr>
          <w:p w14:paraId="4361D7DC" w14:textId="08D12215" w:rsidR="00BA64F7" w:rsidRPr="00A6539A" w:rsidRDefault="00E6118B" w:rsidP="001D7782">
            <w:pPr>
              <w:rPr>
                <w:sz w:val="20"/>
                <w:szCs w:val="20"/>
              </w:rPr>
            </w:pPr>
            <w:r>
              <w:rPr>
                <w:sz w:val="20"/>
                <w:szCs w:val="20"/>
              </w:rPr>
              <w:t>28412520</w:t>
            </w:r>
          </w:p>
        </w:tc>
        <w:tc>
          <w:tcPr>
            <w:tcW w:w="4731" w:type="dxa"/>
          </w:tcPr>
          <w:p w14:paraId="1BA2E1C0" w14:textId="39E14C4B" w:rsidR="00BA64F7" w:rsidRPr="00A6539A" w:rsidRDefault="00E6118B" w:rsidP="001D7782">
            <w:pPr>
              <w:rPr>
                <w:sz w:val="20"/>
                <w:szCs w:val="20"/>
              </w:rPr>
            </w:pPr>
            <w:r>
              <w:rPr>
                <w:sz w:val="20"/>
                <w:szCs w:val="20"/>
              </w:rPr>
              <w:t>“The accession number for the RNA-sequencing and whole-genome sequencing data reported in this paper is Sequence Read Archive: SRP100435”</w:t>
            </w:r>
          </w:p>
        </w:tc>
        <w:tc>
          <w:tcPr>
            <w:tcW w:w="1860" w:type="dxa"/>
          </w:tcPr>
          <w:p w14:paraId="52BB3986" w14:textId="5982DDEA" w:rsidR="00BA64F7" w:rsidRPr="00A6539A" w:rsidRDefault="00E6118B" w:rsidP="001D7782">
            <w:pPr>
              <w:rPr>
                <w:sz w:val="20"/>
                <w:szCs w:val="20"/>
              </w:rPr>
            </w:pPr>
            <w:r>
              <w:rPr>
                <w:sz w:val="20"/>
                <w:szCs w:val="20"/>
              </w:rPr>
              <w:t>Identifiers/accession numbers</w:t>
            </w:r>
          </w:p>
        </w:tc>
        <w:tc>
          <w:tcPr>
            <w:tcW w:w="1203" w:type="dxa"/>
          </w:tcPr>
          <w:p w14:paraId="739A9B0D" w14:textId="3E472DCD" w:rsidR="00BA64F7" w:rsidRPr="00A6539A" w:rsidRDefault="00E6118B" w:rsidP="001D7782">
            <w:pPr>
              <w:rPr>
                <w:sz w:val="20"/>
                <w:szCs w:val="20"/>
              </w:rPr>
            </w:pPr>
            <w:r>
              <w:rPr>
                <w:sz w:val="20"/>
                <w:szCs w:val="20"/>
              </w:rPr>
              <w:t>No</w:t>
            </w:r>
          </w:p>
        </w:tc>
        <w:tc>
          <w:tcPr>
            <w:tcW w:w="1476" w:type="dxa"/>
          </w:tcPr>
          <w:p w14:paraId="0D3B259B" w14:textId="27B5617A" w:rsidR="00BA64F7" w:rsidRPr="00A6539A" w:rsidRDefault="00296A39" w:rsidP="001D7782">
            <w:pPr>
              <w:rPr>
                <w:sz w:val="20"/>
                <w:szCs w:val="20"/>
              </w:rPr>
            </w:pPr>
            <w:r>
              <w:rPr>
                <w:sz w:val="20"/>
                <w:szCs w:val="20"/>
              </w:rPr>
              <w:t>Yes</w:t>
            </w:r>
          </w:p>
        </w:tc>
      </w:tr>
      <w:tr w:rsidR="003C3251" w:rsidRPr="00A102D1" w14:paraId="7BFE22BF" w14:textId="77777777" w:rsidTr="00C2736A">
        <w:trPr>
          <w:trHeight w:val="836"/>
        </w:trPr>
        <w:tc>
          <w:tcPr>
            <w:tcW w:w="1165" w:type="dxa"/>
          </w:tcPr>
          <w:p w14:paraId="09D4CF42" w14:textId="045CD1EF" w:rsidR="003C3251" w:rsidRDefault="003C3251" w:rsidP="001D7782">
            <w:pPr>
              <w:rPr>
                <w:sz w:val="20"/>
                <w:szCs w:val="20"/>
              </w:rPr>
            </w:pPr>
            <w:r>
              <w:rPr>
                <w:sz w:val="20"/>
                <w:szCs w:val="20"/>
              </w:rPr>
              <w:t>27108998</w:t>
            </w:r>
          </w:p>
        </w:tc>
        <w:tc>
          <w:tcPr>
            <w:tcW w:w="4731" w:type="dxa"/>
          </w:tcPr>
          <w:p w14:paraId="0E7A19B6" w14:textId="0DC2B2A6" w:rsidR="003C3251" w:rsidRPr="00F10C64" w:rsidRDefault="003C3251" w:rsidP="003C3251">
            <w:pPr>
              <w:rPr>
                <w:sz w:val="20"/>
                <w:szCs w:val="20"/>
              </w:rPr>
            </w:pPr>
            <w:r>
              <w:rPr>
                <w:sz w:val="20"/>
                <w:szCs w:val="20"/>
              </w:rPr>
              <w:t>“</w:t>
            </w:r>
            <w:r>
              <w:rPr>
                <w:rFonts w:eastAsia="Times New Roman"/>
                <w:color w:val="000000"/>
                <w:sz w:val="20"/>
                <w:szCs w:val="20"/>
              </w:rPr>
              <w:t>The complete genome sequence of SAIBK2 obtained in this study was submitted to Genbank database under the accession number of KU317090"</w:t>
            </w:r>
          </w:p>
          <w:p w14:paraId="441FC7AE" w14:textId="42A8033A" w:rsidR="003C3251" w:rsidRDefault="003C3251" w:rsidP="001D7782">
            <w:pPr>
              <w:rPr>
                <w:sz w:val="20"/>
                <w:szCs w:val="20"/>
              </w:rPr>
            </w:pPr>
          </w:p>
        </w:tc>
        <w:tc>
          <w:tcPr>
            <w:tcW w:w="1860" w:type="dxa"/>
          </w:tcPr>
          <w:p w14:paraId="123C3A9A" w14:textId="2098D1AD" w:rsidR="003C3251" w:rsidRDefault="003C3251" w:rsidP="001D7782">
            <w:pPr>
              <w:rPr>
                <w:sz w:val="20"/>
                <w:szCs w:val="20"/>
              </w:rPr>
            </w:pPr>
            <w:r>
              <w:rPr>
                <w:sz w:val="20"/>
                <w:szCs w:val="20"/>
              </w:rPr>
              <w:t>Identifiers/accession numbers</w:t>
            </w:r>
          </w:p>
        </w:tc>
        <w:tc>
          <w:tcPr>
            <w:tcW w:w="1203" w:type="dxa"/>
          </w:tcPr>
          <w:p w14:paraId="2BA0D800" w14:textId="0CC01F9D" w:rsidR="003C3251" w:rsidRDefault="003C3251" w:rsidP="001D7782">
            <w:pPr>
              <w:rPr>
                <w:sz w:val="20"/>
                <w:szCs w:val="20"/>
              </w:rPr>
            </w:pPr>
            <w:r>
              <w:rPr>
                <w:sz w:val="20"/>
                <w:szCs w:val="20"/>
              </w:rPr>
              <w:t>No</w:t>
            </w:r>
          </w:p>
        </w:tc>
        <w:tc>
          <w:tcPr>
            <w:tcW w:w="1476" w:type="dxa"/>
          </w:tcPr>
          <w:p w14:paraId="548B385D" w14:textId="2AEF9EAF" w:rsidR="003C3251" w:rsidRDefault="003C3251" w:rsidP="001D7782">
            <w:pPr>
              <w:rPr>
                <w:sz w:val="20"/>
                <w:szCs w:val="20"/>
              </w:rPr>
            </w:pPr>
            <w:r>
              <w:rPr>
                <w:sz w:val="20"/>
                <w:szCs w:val="20"/>
              </w:rPr>
              <w:t>Yes</w:t>
            </w:r>
          </w:p>
        </w:tc>
      </w:tr>
      <w:tr w:rsidR="00A102D1" w:rsidRPr="00A102D1" w14:paraId="2C564CF0" w14:textId="77777777" w:rsidTr="00A102D1">
        <w:trPr>
          <w:trHeight w:val="179"/>
        </w:trPr>
        <w:tc>
          <w:tcPr>
            <w:tcW w:w="10435" w:type="dxa"/>
            <w:gridSpan w:val="5"/>
          </w:tcPr>
          <w:p w14:paraId="50C000B8" w14:textId="49298E83" w:rsidR="00340072" w:rsidRDefault="00340072" w:rsidP="001D7782">
            <w:pPr>
              <w:rPr>
                <w:sz w:val="20"/>
                <w:szCs w:val="20"/>
              </w:rPr>
            </w:pPr>
            <w:r>
              <w:rPr>
                <w:sz w:val="20"/>
                <w:szCs w:val="20"/>
              </w:rPr>
              <w:t>N/A = not applicable</w:t>
            </w:r>
          </w:p>
          <w:p w14:paraId="2F9E04B8" w14:textId="49E73037" w:rsidR="00340072" w:rsidRPr="00A6539A" w:rsidRDefault="00B47501" w:rsidP="001D7782">
            <w:pPr>
              <w:rPr>
                <w:sz w:val="20"/>
                <w:szCs w:val="20"/>
              </w:rPr>
            </w:pPr>
            <w:r w:rsidRPr="00A6539A">
              <w:rPr>
                <w:sz w:val="20"/>
                <w:szCs w:val="20"/>
              </w:rPr>
              <w:t xml:space="preserve">* </w:t>
            </w:r>
            <w:r w:rsidR="002A3E97" w:rsidRPr="00A6539A">
              <w:rPr>
                <w:sz w:val="20"/>
                <w:szCs w:val="20"/>
              </w:rPr>
              <w:t>P</w:t>
            </w:r>
            <w:r w:rsidR="002A3E97">
              <w:rPr>
                <w:sz w:val="20"/>
                <w:szCs w:val="20"/>
              </w:rPr>
              <w:t xml:space="preserve">ubMed Central Open </w:t>
            </w:r>
            <w:r w:rsidR="00013C92">
              <w:rPr>
                <w:sz w:val="20"/>
                <w:szCs w:val="20"/>
              </w:rPr>
              <w:t>Access</w:t>
            </w:r>
            <w:r w:rsidR="002A3E97">
              <w:rPr>
                <w:sz w:val="20"/>
                <w:szCs w:val="20"/>
              </w:rPr>
              <w:t xml:space="preserve"> (PMCOA)</w:t>
            </w:r>
            <w:r w:rsidR="002A3E97" w:rsidRPr="00A6539A">
              <w:rPr>
                <w:sz w:val="20"/>
                <w:szCs w:val="20"/>
              </w:rPr>
              <w:t xml:space="preserve"> </w:t>
            </w:r>
            <w:r w:rsidRPr="00A6539A">
              <w:rPr>
                <w:sz w:val="20"/>
                <w:szCs w:val="20"/>
              </w:rPr>
              <w:t>articles</w:t>
            </w:r>
          </w:p>
          <w:p w14:paraId="769A6901" w14:textId="77777777" w:rsidR="00A102D1" w:rsidRPr="00A6539A" w:rsidRDefault="00A102D1" w:rsidP="001D7782">
            <w:pPr>
              <w:rPr>
                <w:sz w:val="20"/>
                <w:szCs w:val="20"/>
              </w:rPr>
            </w:pPr>
            <w:r w:rsidRPr="00A6539A">
              <w:rPr>
                <w:sz w:val="20"/>
                <w:szCs w:val="20"/>
                <w:vertAlign w:val="superscript"/>
              </w:rPr>
              <w:t>a</w:t>
            </w:r>
            <w:r w:rsidRPr="00A6539A">
              <w:rPr>
                <w:sz w:val="20"/>
                <w:szCs w:val="20"/>
              </w:rPr>
              <w:t xml:space="preserve"> Category of data sharing</w:t>
            </w:r>
          </w:p>
          <w:p w14:paraId="206542B8" w14:textId="77777777" w:rsidR="00A102D1" w:rsidRPr="00A6539A" w:rsidRDefault="00A102D1" w:rsidP="001D7782">
            <w:pPr>
              <w:rPr>
                <w:sz w:val="20"/>
                <w:szCs w:val="20"/>
              </w:rPr>
            </w:pPr>
            <w:r w:rsidRPr="00A6539A">
              <w:rPr>
                <w:sz w:val="20"/>
                <w:szCs w:val="20"/>
                <w:vertAlign w:val="superscript"/>
              </w:rPr>
              <w:t>b</w:t>
            </w:r>
            <w:r w:rsidRPr="00A6539A">
              <w:rPr>
                <w:sz w:val="20"/>
                <w:szCs w:val="20"/>
              </w:rPr>
              <w:t xml:space="preserve"> Data sharing information available at the abstract/PubMed level</w:t>
            </w:r>
          </w:p>
          <w:p w14:paraId="584363BE" w14:textId="5A8DB078" w:rsidR="00A102D1" w:rsidRPr="00A6539A" w:rsidRDefault="00A102D1" w:rsidP="001D7782">
            <w:pPr>
              <w:rPr>
                <w:sz w:val="20"/>
                <w:szCs w:val="20"/>
              </w:rPr>
            </w:pPr>
            <w:r w:rsidRPr="00A6539A">
              <w:rPr>
                <w:sz w:val="20"/>
                <w:szCs w:val="20"/>
                <w:vertAlign w:val="superscript"/>
              </w:rPr>
              <w:t>c</w:t>
            </w:r>
            <w:r w:rsidRPr="00A6539A">
              <w:rPr>
                <w:sz w:val="20"/>
                <w:szCs w:val="20"/>
              </w:rPr>
              <w:t xml:space="preserve"> Were the links, identifiers, or accession numbers functioning?</w:t>
            </w:r>
          </w:p>
        </w:tc>
      </w:tr>
    </w:tbl>
    <w:p w14:paraId="0ED8D30B" w14:textId="1B58FB32" w:rsidR="006B3519" w:rsidRDefault="006B3519" w:rsidP="00580B8C">
      <w:pPr>
        <w:spacing w:line="480" w:lineRule="auto"/>
        <w:ind w:firstLine="720"/>
        <w:rPr>
          <w:color w:val="333333"/>
          <w:sz w:val="22"/>
          <w:szCs w:val="22"/>
        </w:rPr>
      </w:pPr>
    </w:p>
    <w:p w14:paraId="4EC36002" w14:textId="77777777" w:rsidR="004B099A" w:rsidRDefault="00C06FF0" w:rsidP="00062478">
      <w:pPr>
        <w:spacing w:line="480" w:lineRule="auto"/>
        <w:outlineLvl w:val="0"/>
        <w:rPr>
          <w:b/>
          <w:sz w:val="22"/>
          <w:szCs w:val="22"/>
        </w:rPr>
      </w:pPr>
      <w:r>
        <w:rPr>
          <w:b/>
          <w:sz w:val="22"/>
          <w:szCs w:val="22"/>
        </w:rPr>
        <w:t>Articles Claiming to Contain Novel Findings Versus Replication Efforts</w:t>
      </w:r>
    </w:p>
    <w:p w14:paraId="32A8B964" w14:textId="00A49C1E" w:rsidR="00F11D9D" w:rsidRDefault="00C06FF0" w:rsidP="00F11D9D">
      <w:pPr>
        <w:spacing w:line="480" w:lineRule="auto"/>
        <w:rPr>
          <w:color w:val="333333"/>
          <w:sz w:val="22"/>
          <w:szCs w:val="22"/>
        </w:rPr>
      </w:pPr>
      <w:r w:rsidRPr="00C06FF0">
        <w:rPr>
          <w:b/>
          <w:sz w:val="22"/>
          <w:szCs w:val="22"/>
        </w:rPr>
        <w:tab/>
      </w:r>
      <w:r w:rsidRPr="00F11D9D">
        <w:rPr>
          <w:color w:val="333333"/>
          <w:sz w:val="22"/>
          <w:szCs w:val="22"/>
        </w:rPr>
        <w:t>Among the 97 biomedical articles with empirical data, excluding case studies and case series, systematic reviews/meta-analyses, and cost effectiveness/decision analyses studies, only five</w:t>
      </w:r>
      <w:r w:rsidR="003C3ED1">
        <w:rPr>
          <w:color w:val="333333"/>
          <w:sz w:val="22"/>
          <w:szCs w:val="22"/>
        </w:rPr>
        <w:t xml:space="preserve"> (5.2% [1.9% to 12.2%]</w:t>
      </w:r>
      <w:r w:rsidR="00340072">
        <w:rPr>
          <w:color w:val="333333"/>
          <w:sz w:val="22"/>
          <w:szCs w:val="22"/>
        </w:rPr>
        <w:t>)</w:t>
      </w:r>
      <w:r w:rsidRPr="00F11D9D">
        <w:rPr>
          <w:color w:val="333333"/>
          <w:sz w:val="22"/>
          <w:szCs w:val="22"/>
        </w:rPr>
        <w:t xml:space="preserve"> were inferred to be replication efforts trying to validate previous knowledge. Over half (</w:t>
      </w:r>
      <w:r w:rsidR="00561910" w:rsidRPr="00F11D9D">
        <w:rPr>
          <w:color w:val="333333"/>
          <w:sz w:val="22"/>
          <w:szCs w:val="22"/>
        </w:rPr>
        <w:t>5</w:t>
      </w:r>
      <w:r w:rsidR="004F45A0">
        <w:rPr>
          <w:color w:val="333333"/>
          <w:sz w:val="22"/>
          <w:szCs w:val="22"/>
        </w:rPr>
        <w:t>6</w:t>
      </w:r>
      <w:r w:rsidR="002A3E97">
        <w:rPr>
          <w:color w:val="333333"/>
          <w:sz w:val="22"/>
          <w:szCs w:val="22"/>
        </w:rPr>
        <w:t xml:space="preserve">, </w:t>
      </w:r>
      <w:r w:rsidR="00850485" w:rsidRPr="00F11D9D">
        <w:rPr>
          <w:color w:val="333333"/>
          <w:sz w:val="22"/>
          <w:szCs w:val="22"/>
        </w:rPr>
        <w:t>5</w:t>
      </w:r>
      <w:r w:rsidR="004F45A0">
        <w:rPr>
          <w:color w:val="333333"/>
          <w:sz w:val="22"/>
          <w:szCs w:val="22"/>
        </w:rPr>
        <w:t>7</w:t>
      </w:r>
      <w:r w:rsidRPr="00F11D9D">
        <w:rPr>
          <w:color w:val="333333"/>
          <w:sz w:val="22"/>
          <w:szCs w:val="22"/>
        </w:rPr>
        <w:t>.7%</w:t>
      </w:r>
      <w:r w:rsidR="00B73533">
        <w:rPr>
          <w:color w:val="333333"/>
          <w:sz w:val="22"/>
          <w:szCs w:val="22"/>
        </w:rPr>
        <w:t xml:space="preserve"> [</w:t>
      </w:r>
      <w:r w:rsidR="00850485">
        <w:rPr>
          <w:color w:val="333333"/>
          <w:sz w:val="22"/>
          <w:szCs w:val="22"/>
        </w:rPr>
        <w:t>4</w:t>
      </w:r>
      <w:r w:rsidR="004F45A0">
        <w:rPr>
          <w:color w:val="333333"/>
          <w:sz w:val="22"/>
          <w:szCs w:val="22"/>
        </w:rPr>
        <w:t>7</w:t>
      </w:r>
      <w:r w:rsidR="00B73533">
        <w:rPr>
          <w:color w:val="333333"/>
          <w:sz w:val="22"/>
          <w:szCs w:val="22"/>
        </w:rPr>
        <w:t>.</w:t>
      </w:r>
      <w:r w:rsidR="00850485">
        <w:rPr>
          <w:color w:val="333333"/>
          <w:sz w:val="22"/>
          <w:szCs w:val="22"/>
        </w:rPr>
        <w:t>3</w:t>
      </w:r>
      <w:r w:rsidR="00B73533">
        <w:rPr>
          <w:color w:val="333333"/>
          <w:sz w:val="22"/>
          <w:szCs w:val="22"/>
        </w:rPr>
        <w:t xml:space="preserve">% to </w:t>
      </w:r>
      <w:r w:rsidR="00850485">
        <w:rPr>
          <w:color w:val="333333"/>
          <w:sz w:val="22"/>
          <w:szCs w:val="22"/>
        </w:rPr>
        <w:t>6</w:t>
      </w:r>
      <w:r w:rsidR="004F45A0">
        <w:rPr>
          <w:color w:val="333333"/>
          <w:sz w:val="22"/>
          <w:szCs w:val="22"/>
        </w:rPr>
        <w:t>7</w:t>
      </w:r>
      <w:r w:rsidR="00B73533">
        <w:rPr>
          <w:color w:val="333333"/>
          <w:sz w:val="22"/>
          <w:szCs w:val="22"/>
        </w:rPr>
        <w:t>.6%</w:t>
      </w:r>
      <w:r w:rsidR="002A3E97">
        <w:rPr>
          <w:color w:val="333333"/>
          <w:sz w:val="22"/>
          <w:szCs w:val="22"/>
        </w:rPr>
        <w:t>]</w:t>
      </w:r>
      <w:r w:rsidRPr="00F11D9D">
        <w:rPr>
          <w:color w:val="333333"/>
          <w:sz w:val="22"/>
          <w:szCs w:val="22"/>
        </w:rPr>
        <w:t>) claimed to present some novel findings and 10 (10.3%</w:t>
      </w:r>
      <w:r w:rsidR="00B73533">
        <w:rPr>
          <w:color w:val="333333"/>
          <w:sz w:val="22"/>
          <w:szCs w:val="22"/>
        </w:rPr>
        <w:t xml:space="preserve"> [5.3% to 18.6%]</w:t>
      </w:r>
      <w:r w:rsidRPr="00F11D9D">
        <w:rPr>
          <w:color w:val="333333"/>
          <w:sz w:val="22"/>
          <w:szCs w:val="22"/>
        </w:rPr>
        <w:t>) had statements of both study novelty and some form of replication. There were 26 (26.8%</w:t>
      </w:r>
      <w:r w:rsidR="00B73533">
        <w:rPr>
          <w:color w:val="333333"/>
          <w:sz w:val="22"/>
          <w:szCs w:val="22"/>
        </w:rPr>
        <w:t xml:space="preserve"> [</w:t>
      </w:r>
      <w:r w:rsidR="002D5AF5">
        <w:rPr>
          <w:color w:val="333333"/>
          <w:sz w:val="22"/>
          <w:szCs w:val="22"/>
        </w:rPr>
        <w:t>18.6% to 36.9%]</w:t>
      </w:r>
      <w:r w:rsidRPr="00F11D9D">
        <w:rPr>
          <w:color w:val="333333"/>
          <w:sz w:val="22"/>
          <w:szCs w:val="22"/>
        </w:rPr>
        <w:t xml:space="preserve">) </w:t>
      </w:r>
      <w:r w:rsidR="002A3E97">
        <w:rPr>
          <w:color w:val="333333"/>
          <w:sz w:val="22"/>
          <w:szCs w:val="22"/>
        </w:rPr>
        <w:t xml:space="preserve">articles </w:t>
      </w:r>
      <w:r w:rsidRPr="00F11D9D">
        <w:rPr>
          <w:color w:val="333333"/>
          <w:sz w:val="22"/>
          <w:szCs w:val="22"/>
        </w:rPr>
        <w:t>that either had no statement or an unclear statement</w:t>
      </w:r>
      <w:r>
        <w:rPr>
          <w:color w:val="333333"/>
          <w:sz w:val="22"/>
          <w:szCs w:val="22"/>
        </w:rPr>
        <w:t xml:space="preserve"> in the abstract and/or introduction about whether the article presented novel findings or replication efforts.</w:t>
      </w:r>
    </w:p>
    <w:p w14:paraId="16CE261E" w14:textId="77777777" w:rsidR="00C06FF0" w:rsidRDefault="00C06FF0" w:rsidP="00062478">
      <w:pPr>
        <w:spacing w:line="480" w:lineRule="auto"/>
        <w:outlineLvl w:val="0"/>
        <w:rPr>
          <w:b/>
          <w:color w:val="333333"/>
          <w:sz w:val="22"/>
          <w:szCs w:val="22"/>
        </w:rPr>
      </w:pPr>
      <w:r>
        <w:rPr>
          <w:b/>
          <w:color w:val="333333"/>
          <w:sz w:val="22"/>
          <w:szCs w:val="22"/>
        </w:rPr>
        <w:t>Subsequent Citing by Replication Studies</w:t>
      </w:r>
    </w:p>
    <w:p w14:paraId="7D991DAB" w14:textId="410CC9F6" w:rsidR="00C06FF0" w:rsidRDefault="00C06FF0" w:rsidP="00C06FF0">
      <w:pPr>
        <w:spacing w:line="480" w:lineRule="auto"/>
        <w:ind w:firstLine="720"/>
        <w:rPr>
          <w:color w:val="333333"/>
          <w:sz w:val="22"/>
          <w:szCs w:val="22"/>
        </w:rPr>
      </w:pPr>
      <w:r w:rsidRPr="00502923">
        <w:rPr>
          <w:color w:val="333333"/>
          <w:sz w:val="22"/>
          <w:szCs w:val="22"/>
        </w:rPr>
        <w:t>Of the 97 biomedical articles with empirical data, there were two articles that had at least some portion of their findings replicated. One of the replicating articles used an “almost comparable study design but over a long</w:t>
      </w:r>
      <w:r w:rsidR="00340072">
        <w:rPr>
          <w:color w:val="333333"/>
          <w:sz w:val="22"/>
          <w:szCs w:val="22"/>
        </w:rPr>
        <w:t>er</w:t>
      </w:r>
      <w:r w:rsidRPr="00502923">
        <w:rPr>
          <w:color w:val="333333"/>
          <w:sz w:val="22"/>
          <w:szCs w:val="22"/>
        </w:rPr>
        <w:t xml:space="preserve"> period” and included some patients with different characteristics</w:t>
      </w:r>
      <w:r w:rsidR="00D32E51">
        <w:rPr>
          <w:color w:val="333333"/>
          <w:sz w:val="22"/>
          <w:szCs w:val="22"/>
        </w:rPr>
        <w:t xml:space="preserve"> (Index</w:t>
      </w:r>
      <w:r w:rsidR="005772DC">
        <w:rPr>
          <w:color w:val="333333"/>
          <w:sz w:val="22"/>
          <w:szCs w:val="22"/>
        </w:rPr>
        <w:t xml:space="preserve"> article</w:t>
      </w:r>
      <w:r w:rsidR="00D32E51">
        <w:rPr>
          <w:color w:val="333333"/>
          <w:sz w:val="22"/>
          <w:szCs w:val="22"/>
        </w:rPr>
        <w:t xml:space="preserve">: </w:t>
      </w:r>
      <w:r w:rsidR="005772DC">
        <w:rPr>
          <w:color w:val="333333"/>
          <w:sz w:val="22"/>
          <w:szCs w:val="22"/>
        </w:rPr>
        <w:t>24415438,</w:t>
      </w:r>
      <w:r w:rsidR="00D32E51">
        <w:rPr>
          <w:color w:val="333333"/>
          <w:sz w:val="22"/>
          <w:szCs w:val="22"/>
        </w:rPr>
        <w:t xml:space="preserve"> replication: 27363404)</w:t>
      </w:r>
      <w:r w:rsidRPr="00502923">
        <w:rPr>
          <w:color w:val="333333"/>
          <w:sz w:val="22"/>
          <w:szCs w:val="22"/>
        </w:rPr>
        <w:t>.</w:t>
      </w:r>
      <w:r w:rsidR="00C13915">
        <w:rPr>
          <w:color w:val="333333"/>
          <w:sz w:val="22"/>
          <w:szCs w:val="22"/>
        </w:rPr>
        <w:fldChar w:fldCharType="begin"/>
      </w:r>
      <w:r w:rsidR="00D567A8">
        <w:rPr>
          <w:color w:val="333333"/>
          <w:sz w:val="22"/>
          <w:szCs w:val="22"/>
        </w:rPr>
        <w:instrText xml:space="preserve"> ADDIN EN.CITE &lt;EndNote&gt;&lt;Cite&gt;&lt;Author&gt;Mortuaire&lt;/Author&gt;&lt;Year&gt;2016&lt;/Year&gt;&lt;IDText&gt;Comparison of endoscopic and external resections for sinonasal instestinal-type adenocarcinoma&lt;/IDText&gt;&lt;DisplayText&gt;[17]&lt;/DisplayText&gt;&lt;record&gt;&lt;dates&gt;&lt;pub-dates&gt;&lt;date&gt;Dec&lt;/date&gt;&lt;/pub-dates&gt;&lt;year&gt;2016&lt;/year&gt;&lt;/dates&gt;&lt;keywords&gt;&lt;keyword&gt;Adenocarcinoma&lt;/keyword&gt;&lt;keyword&gt;Aged&lt;/keyword&gt;&lt;keyword&gt;Disease-Free Survival&lt;/keyword&gt;&lt;keyword&gt;Endoscopy&lt;/keyword&gt;&lt;keyword&gt;Ethmoid Sinus&lt;/keyword&gt;&lt;keyword&gt;Female&lt;/keyword&gt;&lt;keyword&gt;Follow-Up Studies&lt;/keyword&gt;&lt;keyword&gt;Humans&lt;/keyword&gt;&lt;keyword&gt;Male&lt;/keyword&gt;&lt;keyword&gt;Middle Aged&lt;/keyword&gt;&lt;keyword&gt;Nasal Septum&lt;/keyword&gt;&lt;keyword&gt;Neoplasm Recurrence, Local&lt;/keyword&gt;&lt;keyword&gt;Paranasal Sinus Neoplasms&lt;/keyword&gt;&lt;keyword&gt;Radiotherapy, Adjuvant&lt;/keyword&gt;&lt;keyword&gt;Radiotherapy, Conformal&lt;/keyword&gt;&lt;keyword&gt;Reproducibility of Results&lt;/keyword&gt;&lt;keyword&gt;Retrospective Studies&lt;/keyword&gt;&lt;keyword&gt;Statistics, Nonparametric&lt;/keyword&gt;&lt;keyword&gt;Adenocarcinoma&lt;/keyword&gt;&lt;keyword&gt;Endoscopic surgery&lt;/keyword&gt;&lt;keyword&gt;Ethmoid&lt;/keyword&gt;&lt;keyword&gt;Olfactory cleft&lt;/keyword&gt;&lt;keyword&gt;Radiotherapy&lt;/keyword&gt;&lt;/keywords&gt;&lt;urls&gt;&lt;related-urls&gt;&lt;url&gt;https://www.ncbi.nlm.nih.gov/pubmed/27363404&lt;/url&gt;&lt;/related-urls&gt;&lt;/urls&gt;&lt;isbn&gt;1434-4726&lt;/isbn&gt;&lt;titles&gt;&lt;title&gt;Comparison of endoscopic and external resections for sinonasal instestinal-type adenocarcinoma&lt;/title&gt;&lt;secondary-title&gt;Eur Arch Otorhinolaryngol&lt;/secondary-title&gt;&lt;/titles&gt;&lt;pages&gt;4343-4350&lt;/pages&gt;&lt;number&gt;12&lt;/number&gt;&lt;contributors&gt;&lt;authors&gt;&lt;author&gt;Mortuaire, G.&lt;/author&gt;&lt;author&gt;Leroy, X.&lt;/author&gt;&lt;author&gt;Vandenhende-Szymanski, C.&lt;/author&gt;&lt;author&gt;Chevalier, D.&lt;/author&gt;&lt;author&gt;Thisse, A. S.&lt;/author&gt;&lt;/authors&gt;&lt;/contributors&gt;&lt;edition&gt;2016/06/30&lt;/edition&gt;&lt;language&gt;eng&lt;/language&gt;&lt;added-date format="utc"&gt;1528041346&lt;/added-date&gt;&lt;ref-type name="Journal Article"&gt;17&lt;/ref-type&gt;&lt;rec-number&gt;394&lt;/rec-number&gt;&lt;last-updated-date format="utc"&gt;1528041346&lt;/last-updated-date&gt;&lt;accession-num&gt;27363404&lt;/accession-num&gt;&lt;electronic-resource-num&gt;10.1007/s00405-016-4181-4&lt;/electronic-resource-num&gt;&lt;volume&gt;273&lt;/volume&gt;&lt;/record&gt;&lt;/Cite&gt;&lt;/EndNote&gt;</w:instrText>
      </w:r>
      <w:r w:rsidR="00C13915">
        <w:rPr>
          <w:color w:val="333333"/>
          <w:sz w:val="22"/>
          <w:szCs w:val="22"/>
        </w:rPr>
        <w:fldChar w:fldCharType="separate"/>
      </w:r>
      <w:r w:rsidR="00D567A8">
        <w:rPr>
          <w:noProof/>
          <w:color w:val="333333"/>
          <w:sz w:val="22"/>
          <w:szCs w:val="22"/>
        </w:rPr>
        <w:t>[17]</w:t>
      </w:r>
      <w:r w:rsidR="00C13915">
        <w:rPr>
          <w:color w:val="333333"/>
          <w:sz w:val="22"/>
          <w:szCs w:val="22"/>
        </w:rPr>
        <w:fldChar w:fldCharType="end"/>
      </w:r>
      <w:r w:rsidRPr="00502923">
        <w:rPr>
          <w:color w:val="333333"/>
          <w:sz w:val="22"/>
          <w:szCs w:val="22"/>
        </w:rPr>
        <w:t xml:space="preserve"> The second was a partial replication effort with a longer follow-up</w:t>
      </w:r>
      <w:r w:rsidR="00D32E51">
        <w:rPr>
          <w:color w:val="333333"/>
          <w:sz w:val="22"/>
          <w:szCs w:val="22"/>
        </w:rPr>
        <w:t xml:space="preserve"> </w:t>
      </w:r>
      <w:r w:rsidR="00D32E51">
        <w:rPr>
          <w:color w:val="333333"/>
          <w:sz w:val="22"/>
          <w:szCs w:val="22"/>
        </w:rPr>
        <w:lastRenderedPageBreak/>
        <w:t>(Index</w:t>
      </w:r>
      <w:r w:rsidR="005772DC">
        <w:rPr>
          <w:color w:val="333333"/>
          <w:sz w:val="22"/>
          <w:szCs w:val="22"/>
        </w:rPr>
        <w:t xml:space="preserve"> article</w:t>
      </w:r>
      <w:r w:rsidR="00D32E51">
        <w:rPr>
          <w:color w:val="333333"/>
          <w:sz w:val="22"/>
          <w:szCs w:val="22"/>
        </w:rPr>
        <w:t>: 27067885, replication: 27241577)</w:t>
      </w:r>
      <w:r w:rsidRPr="00502923">
        <w:rPr>
          <w:color w:val="333333"/>
          <w:sz w:val="22"/>
          <w:szCs w:val="22"/>
        </w:rPr>
        <w:t>. Only one article was included in a subsequent systematic review.</w:t>
      </w:r>
    </w:p>
    <w:p w14:paraId="761421FA" w14:textId="77777777" w:rsidR="000B5C66" w:rsidRPr="00D32E51" w:rsidRDefault="000B5C66" w:rsidP="00062478">
      <w:pPr>
        <w:spacing w:line="480" w:lineRule="auto"/>
        <w:outlineLvl w:val="0"/>
        <w:rPr>
          <w:b/>
          <w:sz w:val="22"/>
          <w:szCs w:val="22"/>
        </w:rPr>
      </w:pPr>
      <w:r w:rsidRPr="00D32E51">
        <w:rPr>
          <w:b/>
          <w:sz w:val="22"/>
          <w:szCs w:val="22"/>
        </w:rPr>
        <w:t>Comparison Based on PMCID and PMCOA Status</w:t>
      </w:r>
    </w:p>
    <w:p w14:paraId="7D687392" w14:textId="17163EE1" w:rsidR="000B5C66" w:rsidRPr="00D32E51" w:rsidRDefault="000B5C66" w:rsidP="00D32E51">
      <w:pPr>
        <w:spacing w:line="480" w:lineRule="auto"/>
        <w:ind w:firstLine="720"/>
        <w:rPr>
          <w:b/>
          <w:sz w:val="22"/>
          <w:szCs w:val="22"/>
        </w:rPr>
      </w:pPr>
      <w:r w:rsidRPr="00D32E51">
        <w:rPr>
          <w:color w:val="333333"/>
          <w:sz w:val="22"/>
          <w:szCs w:val="22"/>
        </w:rPr>
        <w:t xml:space="preserve">As shown in Table </w:t>
      </w:r>
      <w:r w:rsidR="009E308A">
        <w:rPr>
          <w:color w:val="333333"/>
          <w:sz w:val="22"/>
          <w:szCs w:val="22"/>
        </w:rPr>
        <w:t>3</w:t>
      </w:r>
      <w:r w:rsidRPr="00D32E51">
        <w:rPr>
          <w:color w:val="333333"/>
          <w:sz w:val="22"/>
          <w:szCs w:val="22"/>
        </w:rPr>
        <w:t xml:space="preserve">, there were no statistically significant differences between PMCOA and non-PMCOA </w:t>
      </w:r>
      <w:r w:rsidR="00955BCC">
        <w:rPr>
          <w:color w:val="333333"/>
          <w:sz w:val="22"/>
          <w:szCs w:val="22"/>
        </w:rPr>
        <w:t>article</w:t>
      </w:r>
      <w:r w:rsidR="00955BCC" w:rsidRPr="00D32E51">
        <w:rPr>
          <w:color w:val="333333"/>
          <w:sz w:val="22"/>
          <w:szCs w:val="22"/>
        </w:rPr>
        <w:t xml:space="preserve">s </w:t>
      </w:r>
      <w:r w:rsidRPr="00D32E51">
        <w:rPr>
          <w:color w:val="333333"/>
          <w:sz w:val="22"/>
          <w:szCs w:val="22"/>
        </w:rPr>
        <w:t xml:space="preserve">or between </w:t>
      </w:r>
      <w:r w:rsidR="00955BCC">
        <w:rPr>
          <w:color w:val="333333"/>
          <w:sz w:val="22"/>
          <w:szCs w:val="22"/>
        </w:rPr>
        <w:t>article</w:t>
      </w:r>
      <w:r w:rsidRPr="00D32E51">
        <w:rPr>
          <w:color w:val="333333"/>
          <w:sz w:val="22"/>
          <w:szCs w:val="22"/>
        </w:rPr>
        <w:t>s with</w:t>
      </w:r>
      <w:r w:rsidR="000B0602">
        <w:rPr>
          <w:color w:val="333333"/>
          <w:sz w:val="22"/>
          <w:szCs w:val="22"/>
        </w:rPr>
        <w:t xml:space="preserve"> a</w:t>
      </w:r>
      <w:r w:rsidRPr="00D32E51">
        <w:rPr>
          <w:color w:val="333333"/>
          <w:sz w:val="22"/>
          <w:szCs w:val="22"/>
        </w:rPr>
        <w:t xml:space="preserve"> PMCID or without </w:t>
      </w:r>
      <w:r w:rsidR="000B0602">
        <w:rPr>
          <w:color w:val="333333"/>
          <w:sz w:val="22"/>
          <w:szCs w:val="22"/>
        </w:rPr>
        <w:t xml:space="preserve">a </w:t>
      </w:r>
      <w:r w:rsidRPr="00D32E51">
        <w:rPr>
          <w:color w:val="333333"/>
          <w:sz w:val="22"/>
          <w:szCs w:val="22"/>
        </w:rPr>
        <w:t xml:space="preserve">PMCID. However, there was a suggestion for fewer articles having </w:t>
      </w:r>
      <w:r w:rsidR="002D5AF5">
        <w:rPr>
          <w:color w:val="333333"/>
          <w:sz w:val="22"/>
          <w:szCs w:val="22"/>
        </w:rPr>
        <w:t xml:space="preserve">a statement of </w:t>
      </w:r>
      <w:r w:rsidRPr="00D32E51">
        <w:rPr>
          <w:color w:val="333333"/>
          <w:sz w:val="22"/>
          <w:szCs w:val="22"/>
        </w:rPr>
        <w:t>no conflict</w:t>
      </w:r>
      <w:r w:rsidR="000B0602">
        <w:rPr>
          <w:color w:val="333333"/>
          <w:sz w:val="22"/>
          <w:szCs w:val="22"/>
        </w:rPr>
        <w:t>s</w:t>
      </w:r>
      <w:r w:rsidRPr="00D32E51">
        <w:rPr>
          <w:color w:val="333333"/>
          <w:sz w:val="22"/>
          <w:szCs w:val="22"/>
        </w:rPr>
        <w:t xml:space="preserve"> of interest</w:t>
      </w:r>
      <w:r w:rsidR="00BD2EF4">
        <w:rPr>
          <w:color w:val="333333"/>
          <w:sz w:val="22"/>
          <w:szCs w:val="22"/>
        </w:rPr>
        <w:t xml:space="preserve"> (p=0.014) and more articles including a statement pertaining to data sharing (p=0.049)</w:t>
      </w:r>
      <w:r w:rsidRPr="00D32E51">
        <w:rPr>
          <w:color w:val="333333"/>
          <w:sz w:val="22"/>
          <w:szCs w:val="22"/>
        </w:rPr>
        <w:t xml:space="preserve"> in the PMCOA group than in the non-PMCOA group. Furthermore, </w:t>
      </w:r>
      <w:r w:rsidR="00F164FF">
        <w:rPr>
          <w:color w:val="333333"/>
          <w:sz w:val="22"/>
          <w:szCs w:val="22"/>
        </w:rPr>
        <w:t xml:space="preserve">there was a suggestion that </w:t>
      </w:r>
      <w:r w:rsidRPr="00D32E51">
        <w:rPr>
          <w:color w:val="333333"/>
          <w:sz w:val="22"/>
          <w:szCs w:val="22"/>
        </w:rPr>
        <w:t>articles without PMCID were less likely to mention funding and to have public funding than in the PMCID group (p=0.</w:t>
      </w:r>
      <w:r w:rsidR="001335E9" w:rsidRPr="00D32E51">
        <w:rPr>
          <w:color w:val="333333"/>
          <w:sz w:val="22"/>
          <w:szCs w:val="22"/>
        </w:rPr>
        <w:t>0</w:t>
      </w:r>
      <w:r w:rsidR="001335E9">
        <w:rPr>
          <w:color w:val="333333"/>
          <w:sz w:val="22"/>
          <w:szCs w:val="22"/>
        </w:rPr>
        <w:t>15</w:t>
      </w:r>
      <w:r w:rsidRPr="00D32E51">
        <w:rPr>
          <w:color w:val="333333"/>
          <w:sz w:val="22"/>
          <w:szCs w:val="22"/>
        </w:rPr>
        <w:t>).</w:t>
      </w:r>
    </w:p>
    <w:tbl>
      <w:tblPr>
        <w:tblStyle w:val="TableGrid"/>
        <w:tblpPr w:leftFromText="180" w:rightFromText="180" w:vertAnchor="text" w:horzAnchor="page" w:tblpX="1450" w:tblpY="533"/>
        <w:tblW w:w="9977" w:type="dxa"/>
        <w:tblLayout w:type="fixed"/>
        <w:tblLook w:val="04A0" w:firstRow="1" w:lastRow="0" w:firstColumn="1" w:lastColumn="0" w:noHBand="0" w:noVBand="1"/>
      </w:tblPr>
      <w:tblGrid>
        <w:gridCol w:w="2777"/>
        <w:gridCol w:w="629"/>
        <w:gridCol w:w="724"/>
        <w:gridCol w:w="630"/>
        <w:gridCol w:w="718"/>
        <w:gridCol w:w="537"/>
        <w:gridCol w:w="812"/>
        <w:gridCol w:w="718"/>
        <w:gridCol w:w="722"/>
        <w:gridCol w:w="1170"/>
        <w:gridCol w:w="540"/>
      </w:tblGrid>
      <w:tr w:rsidR="00A6539A" w:rsidRPr="005772DC" w14:paraId="03567831" w14:textId="77777777" w:rsidTr="00830CDD">
        <w:trPr>
          <w:trHeight w:val="77"/>
        </w:trPr>
        <w:tc>
          <w:tcPr>
            <w:tcW w:w="9977" w:type="dxa"/>
            <w:gridSpan w:val="11"/>
            <w:noWrap/>
          </w:tcPr>
          <w:p w14:paraId="2B269CB4" w14:textId="3CAC79A9" w:rsidR="002104C2" w:rsidRPr="005772DC" w:rsidRDefault="002104C2" w:rsidP="009E308A">
            <w:pPr>
              <w:rPr>
                <w:rFonts w:eastAsia="Times New Roman"/>
                <w:b/>
                <w:sz w:val="20"/>
                <w:szCs w:val="20"/>
              </w:rPr>
            </w:pPr>
            <w:r w:rsidRPr="005772DC">
              <w:rPr>
                <w:rFonts w:eastAsia="Times New Roman"/>
                <w:b/>
                <w:sz w:val="20"/>
                <w:szCs w:val="20"/>
              </w:rPr>
              <w:t xml:space="preserve">Table </w:t>
            </w:r>
            <w:r w:rsidR="009E308A" w:rsidRPr="005772DC">
              <w:rPr>
                <w:rFonts w:eastAsia="Times New Roman"/>
                <w:b/>
                <w:sz w:val="20"/>
                <w:szCs w:val="20"/>
              </w:rPr>
              <w:t>3</w:t>
            </w:r>
            <w:r w:rsidRPr="005772DC">
              <w:rPr>
                <w:rFonts w:eastAsia="Times New Roman"/>
                <w:b/>
                <w:sz w:val="20"/>
                <w:szCs w:val="20"/>
              </w:rPr>
              <w:t>. Articles in the PMCOA Versus Non-PMCOA and PMC</w:t>
            </w:r>
            <w:r w:rsidR="000B0602">
              <w:rPr>
                <w:rFonts w:eastAsia="Times New Roman"/>
                <w:b/>
                <w:sz w:val="20"/>
                <w:szCs w:val="20"/>
              </w:rPr>
              <w:t>ID</w:t>
            </w:r>
            <w:r w:rsidRPr="005772DC">
              <w:rPr>
                <w:rFonts w:eastAsia="Times New Roman"/>
                <w:b/>
                <w:sz w:val="20"/>
                <w:szCs w:val="20"/>
              </w:rPr>
              <w:t xml:space="preserve"> Versus non-PMC</w:t>
            </w:r>
            <w:r w:rsidR="000B0602">
              <w:rPr>
                <w:rFonts w:eastAsia="Times New Roman"/>
                <w:b/>
                <w:sz w:val="20"/>
                <w:szCs w:val="20"/>
              </w:rPr>
              <w:t>ID</w:t>
            </w:r>
            <w:r w:rsidRPr="005772DC">
              <w:rPr>
                <w:rFonts w:eastAsia="Times New Roman"/>
                <w:b/>
                <w:sz w:val="20"/>
                <w:szCs w:val="20"/>
              </w:rPr>
              <w:t xml:space="preserve"> Categories</w:t>
            </w:r>
          </w:p>
        </w:tc>
      </w:tr>
      <w:tr w:rsidR="00A6539A" w:rsidRPr="005772DC" w14:paraId="71312F88" w14:textId="77777777" w:rsidTr="0014313B">
        <w:trPr>
          <w:trHeight w:val="300"/>
        </w:trPr>
        <w:tc>
          <w:tcPr>
            <w:tcW w:w="2777" w:type="dxa"/>
            <w:noWrap/>
            <w:hideMark/>
          </w:tcPr>
          <w:p w14:paraId="274D9844" w14:textId="62604444" w:rsidR="002104C2" w:rsidRPr="004B180D" w:rsidRDefault="002104C2" w:rsidP="0028045D">
            <w:pPr>
              <w:rPr>
                <w:rFonts w:eastAsia="Times New Roman"/>
                <w:b/>
                <w:sz w:val="20"/>
                <w:szCs w:val="20"/>
                <w:vertAlign w:val="superscript"/>
              </w:rPr>
            </w:pPr>
            <w:r w:rsidRPr="005772DC">
              <w:rPr>
                <w:rFonts w:eastAsia="Times New Roman"/>
                <w:b/>
                <w:sz w:val="20"/>
                <w:szCs w:val="20"/>
              </w:rPr>
              <w:t>Variable</w:t>
            </w:r>
            <w:r w:rsidR="0081664C">
              <w:rPr>
                <w:rFonts w:eastAsia="Times New Roman"/>
                <w:b/>
                <w:sz w:val="20"/>
                <w:szCs w:val="20"/>
                <w:vertAlign w:val="superscript"/>
              </w:rPr>
              <w:t>a</w:t>
            </w:r>
          </w:p>
        </w:tc>
        <w:tc>
          <w:tcPr>
            <w:tcW w:w="1353" w:type="dxa"/>
            <w:gridSpan w:val="2"/>
            <w:noWrap/>
            <w:hideMark/>
          </w:tcPr>
          <w:p w14:paraId="66D71F79" w14:textId="77777777" w:rsidR="002104C2" w:rsidRPr="005772DC" w:rsidRDefault="002104C2" w:rsidP="0028045D">
            <w:pPr>
              <w:jc w:val="center"/>
              <w:rPr>
                <w:rFonts w:eastAsia="Times New Roman"/>
                <w:b/>
                <w:sz w:val="20"/>
                <w:szCs w:val="20"/>
              </w:rPr>
            </w:pPr>
            <w:r w:rsidRPr="005772DC">
              <w:rPr>
                <w:rFonts w:eastAsia="Times New Roman"/>
                <w:b/>
                <w:sz w:val="20"/>
                <w:szCs w:val="20"/>
              </w:rPr>
              <w:t>PMCOA</w:t>
            </w:r>
          </w:p>
        </w:tc>
        <w:tc>
          <w:tcPr>
            <w:tcW w:w="1348" w:type="dxa"/>
            <w:gridSpan w:val="2"/>
            <w:noWrap/>
            <w:hideMark/>
          </w:tcPr>
          <w:p w14:paraId="65DF5CB1" w14:textId="77777777" w:rsidR="002104C2" w:rsidRPr="005772DC" w:rsidRDefault="002104C2" w:rsidP="0028045D">
            <w:pPr>
              <w:jc w:val="center"/>
              <w:rPr>
                <w:rFonts w:eastAsia="Times New Roman"/>
                <w:b/>
                <w:sz w:val="20"/>
                <w:szCs w:val="20"/>
              </w:rPr>
            </w:pPr>
            <w:r w:rsidRPr="005772DC">
              <w:rPr>
                <w:rFonts w:eastAsia="Times New Roman"/>
                <w:b/>
                <w:sz w:val="20"/>
                <w:szCs w:val="20"/>
              </w:rPr>
              <w:t>Non-PMCOA</w:t>
            </w:r>
          </w:p>
        </w:tc>
        <w:tc>
          <w:tcPr>
            <w:tcW w:w="537" w:type="dxa"/>
          </w:tcPr>
          <w:p w14:paraId="44F3D62E" w14:textId="0B8916C7" w:rsidR="002104C2" w:rsidRPr="005772DC" w:rsidRDefault="002104C2" w:rsidP="0081664C">
            <w:pPr>
              <w:jc w:val="center"/>
              <w:rPr>
                <w:rFonts w:eastAsia="Times New Roman"/>
                <w:b/>
                <w:sz w:val="20"/>
                <w:szCs w:val="20"/>
                <w:vertAlign w:val="superscript"/>
              </w:rPr>
            </w:pPr>
            <w:r w:rsidRPr="005772DC">
              <w:rPr>
                <w:rFonts w:eastAsia="Times New Roman"/>
                <w:b/>
                <w:i/>
                <w:sz w:val="20"/>
                <w:szCs w:val="20"/>
              </w:rPr>
              <w:t xml:space="preserve">P </w:t>
            </w:r>
            <w:r w:rsidR="0081664C">
              <w:rPr>
                <w:rFonts w:eastAsia="Times New Roman"/>
                <w:b/>
                <w:i/>
                <w:sz w:val="20"/>
                <w:szCs w:val="20"/>
                <w:vertAlign w:val="superscript"/>
              </w:rPr>
              <w:t>b</w:t>
            </w:r>
          </w:p>
        </w:tc>
        <w:tc>
          <w:tcPr>
            <w:tcW w:w="1530" w:type="dxa"/>
            <w:gridSpan w:val="2"/>
          </w:tcPr>
          <w:p w14:paraId="596C816B" w14:textId="39B4A7D5" w:rsidR="002104C2" w:rsidRPr="005772DC" w:rsidRDefault="002104C2" w:rsidP="0028045D">
            <w:pPr>
              <w:jc w:val="center"/>
              <w:rPr>
                <w:rFonts w:eastAsia="Times New Roman"/>
                <w:b/>
                <w:i/>
                <w:sz w:val="20"/>
                <w:szCs w:val="20"/>
              </w:rPr>
            </w:pPr>
            <w:r w:rsidRPr="005772DC">
              <w:rPr>
                <w:rFonts w:eastAsia="Times New Roman"/>
                <w:b/>
                <w:sz w:val="20"/>
                <w:szCs w:val="20"/>
              </w:rPr>
              <w:t>PMC</w:t>
            </w:r>
            <w:r w:rsidR="000B0602">
              <w:rPr>
                <w:rFonts w:eastAsia="Times New Roman"/>
                <w:b/>
                <w:sz w:val="20"/>
                <w:szCs w:val="20"/>
              </w:rPr>
              <w:t>ID</w:t>
            </w:r>
          </w:p>
        </w:tc>
        <w:tc>
          <w:tcPr>
            <w:tcW w:w="1892" w:type="dxa"/>
            <w:gridSpan w:val="2"/>
          </w:tcPr>
          <w:p w14:paraId="32ADD67D" w14:textId="77AA5AC1" w:rsidR="002104C2" w:rsidRPr="005772DC" w:rsidRDefault="002104C2" w:rsidP="0028045D">
            <w:pPr>
              <w:jc w:val="center"/>
              <w:rPr>
                <w:rFonts w:eastAsia="Times New Roman"/>
                <w:b/>
                <w:i/>
                <w:sz w:val="20"/>
                <w:szCs w:val="20"/>
              </w:rPr>
            </w:pPr>
            <w:r w:rsidRPr="005772DC">
              <w:rPr>
                <w:rFonts w:eastAsia="Times New Roman"/>
                <w:b/>
                <w:sz w:val="20"/>
                <w:szCs w:val="20"/>
              </w:rPr>
              <w:t>Non-PMC</w:t>
            </w:r>
            <w:r w:rsidR="000B0602">
              <w:rPr>
                <w:rFonts w:eastAsia="Times New Roman"/>
                <w:b/>
                <w:sz w:val="20"/>
                <w:szCs w:val="20"/>
              </w:rPr>
              <w:t>ID</w:t>
            </w:r>
          </w:p>
        </w:tc>
        <w:tc>
          <w:tcPr>
            <w:tcW w:w="540" w:type="dxa"/>
          </w:tcPr>
          <w:p w14:paraId="520A5379" w14:textId="26B1E932" w:rsidR="002104C2" w:rsidRPr="005772DC" w:rsidRDefault="002104C2" w:rsidP="0081664C">
            <w:pPr>
              <w:jc w:val="center"/>
              <w:rPr>
                <w:rFonts w:eastAsia="Times New Roman"/>
                <w:b/>
                <w:sz w:val="20"/>
                <w:szCs w:val="20"/>
              </w:rPr>
            </w:pPr>
            <w:r w:rsidRPr="005772DC">
              <w:rPr>
                <w:rFonts w:eastAsia="Times New Roman"/>
                <w:b/>
                <w:i/>
                <w:sz w:val="20"/>
                <w:szCs w:val="20"/>
              </w:rPr>
              <w:t xml:space="preserve">P </w:t>
            </w:r>
            <w:r w:rsidR="0081664C">
              <w:rPr>
                <w:rFonts w:eastAsia="Times New Roman"/>
                <w:b/>
                <w:i/>
                <w:sz w:val="20"/>
                <w:szCs w:val="20"/>
                <w:vertAlign w:val="superscript"/>
              </w:rPr>
              <w:t>b</w:t>
            </w:r>
          </w:p>
        </w:tc>
      </w:tr>
      <w:tr w:rsidR="00A6539A" w:rsidRPr="005772DC" w14:paraId="22615098" w14:textId="77777777" w:rsidTr="0014313B">
        <w:trPr>
          <w:trHeight w:val="77"/>
        </w:trPr>
        <w:tc>
          <w:tcPr>
            <w:tcW w:w="2777" w:type="dxa"/>
            <w:noWrap/>
            <w:hideMark/>
          </w:tcPr>
          <w:p w14:paraId="06F967CD" w14:textId="77777777" w:rsidR="002104C2" w:rsidRPr="005772DC" w:rsidRDefault="002104C2" w:rsidP="0028045D">
            <w:pPr>
              <w:rPr>
                <w:rFonts w:eastAsia="Times New Roman"/>
                <w:sz w:val="20"/>
                <w:szCs w:val="20"/>
              </w:rPr>
            </w:pPr>
          </w:p>
        </w:tc>
        <w:tc>
          <w:tcPr>
            <w:tcW w:w="629" w:type="dxa"/>
            <w:noWrap/>
            <w:hideMark/>
          </w:tcPr>
          <w:p w14:paraId="290FCC76" w14:textId="77777777" w:rsidR="002104C2" w:rsidRPr="005772DC" w:rsidRDefault="002104C2" w:rsidP="0028045D">
            <w:pPr>
              <w:jc w:val="center"/>
              <w:rPr>
                <w:rFonts w:eastAsia="Times New Roman"/>
                <w:sz w:val="20"/>
                <w:szCs w:val="20"/>
              </w:rPr>
            </w:pPr>
            <w:r w:rsidRPr="005772DC">
              <w:rPr>
                <w:rFonts w:eastAsia="Times New Roman"/>
                <w:sz w:val="20"/>
                <w:szCs w:val="20"/>
              </w:rPr>
              <w:t>N</w:t>
            </w:r>
          </w:p>
        </w:tc>
        <w:tc>
          <w:tcPr>
            <w:tcW w:w="724" w:type="dxa"/>
          </w:tcPr>
          <w:p w14:paraId="5E238C0E" w14:textId="77777777" w:rsidR="002104C2" w:rsidRPr="005772DC" w:rsidRDefault="002104C2" w:rsidP="0028045D">
            <w:pPr>
              <w:jc w:val="center"/>
              <w:rPr>
                <w:rFonts w:eastAsia="Times New Roman"/>
                <w:sz w:val="20"/>
                <w:szCs w:val="20"/>
              </w:rPr>
            </w:pPr>
            <w:r w:rsidRPr="005772DC">
              <w:rPr>
                <w:rFonts w:eastAsia="Times New Roman"/>
                <w:sz w:val="20"/>
                <w:szCs w:val="20"/>
              </w:rPr>
              <w:t>%</w:t>
            </w:r>
          </w:p>
        </w:tc>
        <w:tc>
          <w:tcPr>
            <w:tcW w:w="630" w:type="dxa"/>
            <w:noWrap/>
            <w:hideMark/>
          </w:tcPr>
          <w:p w14:paraId="14C0CFFA" w14:textId="77777777" w:rsidR="002104C2" w:rsidRPr="005772DC" w:rsidRDefault="002104C2" w:rsidP="0028045D">
            <w:pPr>
              <w:jc w:val="center"/>
              <w:rPr>
                <w:rFonts w:eastAsia="Times New Roman"/>
                <w:sz w:val="20"/>
                <w:szCs w:val="20"/>
              </w:rPr>
            </w:pPr>
            <w:r w:rsidRPr="005772DC">
              <w:rPr>
                <w:rFonts w:eastAsia="Times New Roman"/>
                <w:sz w:val="20"/>
                <w:szCs w:val="20"/>
              </w:rPr>
              <w:t>N</w:t>
            </w:r>
          </w:p>
        </w:tc>
        <w:tc>
          <w:tcPr>
            <w:tcW w:w="718" w:type="dxa"/>
          </w:tcPr>
          <w:p w14:paraId="43F769F6" w14:textId="77777777" w:rsidR="002104C2" w:rsidRPr="005772DC" w:rsidRDefault="002104C2" w:rsidP="0028045D">
            <w:pPr>
              <w:jc w:val="center"/>
              <w:rPr>
                <w:rFonts w:eastAsia="Times New Roman"/>
                <w:sz w:val="20"/>
                <w:szCs w:val="20"/>
              </w:rPr>
            </w:pPr>
            <w:r w:rsidRPr="005772DC">
              <w:rPr>
                <w:rFonts w:eastAsia="Times New Roman"/>
                <w:sz w:val="20"/>
                <w:szCs w:val="20"/>
              </w:rPr>
              <w:t>%</w:t>
            </w:r>
          </w:p>
        </w:tc>
        <w:tc>
          <w:tcPr>
            <w:tcW w:w="537" w:type="dxa"/>
          </w:tcPr>
          <w:p w14:paraId="05A8C86E" w14:textId="77777777" w:rsidR="002104C2" w:rsidRPr="005772DC" w:rsidRDefault="002104C2" w:rsidP="0028045D">
            <w:pPr>
              <w:jc w:val="center"/>
              <w:rPr>
                <w:rFonts w:eastAsia="Times New Roman"/>
                <w:sz w:val="20"/>
                <w:szCs w:val="20"/>
              </w:rPr>
            </w:pPr>
          </w:p>
        </w:tc>
        <w:tc>
          <w:tcPr>
            <w:tcW w:w="812" w:type="dxa"/>
          </w:tcPr>
          <w:p w14:paraId="371DD112" w14:textId="77777777" w:rsidR="002104C2" w:rsidRPr="005772DC" w:rsidRDefault="002104C2" w:rsidP="0028045D">
            <w:pPr>
              <w:jc w:val="center"/>
              <w:rPr>
                <w:rFonts w:eastAsia="Times New Roman"/>
                <w:sz w:val="20"/>
                <w:szCs w:val="20"/>
              </w:rPr>
            </w:pPr>
            <w:r w:rsidRPr="005772DC">
              <w:rPr>
                <w:rFonts w:eastAsia="Times New Roman"/>
                <w:sz w:val="20"/>
                <w:szCs w:val="20"/>
              </w:rPr>
              <w:t>N</w:t>
            </w:r>
          </w:p>
        </w:tc>
        <w:tc>
          <w:tcPr>
            <w:tcW w:w="718" w:type="dxa"/>
          </w:tcPr>
          <w:p w14:paraId="0DEA605B" w14:textId="77777777" w:rsidR="002104C2" w:rsidRPr="005772DC" w:rsidRDefault="002104C2" w:rsidP="0028045D">
            <w:pPr>
              <w:jc w:val="center"/>
              <w:rPr>
                <w:rFonts w:eastAsia="Times New Roman"/>
                <w:sz w:val="20"/>
                <w:szCs w:val="20"/>
              </w:rPr>
            </w:pPr>
            <w:r w:rsidRPr="005772DC">
              <w:rPr>
                <w:rFonts w:eastAsia="Times New Roman"/>
                <w:sz w:val="20"/>
                <w:szCs w:val="20"/>
              </w:rPr>
              <w:t>%</w:t>
            </w:r>
          </w:p>
        </w:tc>
        <w:tc>
          <w:tcPr>
            <w:tcW w:w="722" w:type="dxa"/>
          </w:tcPr>
          <w:p w14:paraId="737F3B1A" w14:textId="77777777" w:rsidR="002104C2" w:rsidRPr="005772DC" w:rsidRDefault="002104C2" w:rsidP="0028045D">
            <w:pPr>
              <w:jc w:val="center"/>
              <w:rPr>
                <w:rFonts w:eastAsia="Times New Roman"/>
                <w:sz w:val="20"/>
                <w:szCs w:val="20"/>
              </w:rPr>
            </w:pPr>
            <w:r w:rsidRPr="005772DC">
              <w:rPr>
                <w:rFonts w:eastAsia="Times New Roman"/>
                <w:sz w:val="20"/>
                <w:szCs w:val="20"/>
              </w:rPr>
              <w:t>N</w:t>
            </w:r>
          </w:p>
        </w:tc>
        <w:tc>
          <w:tcPr>
            <w:tcW w:w="1170" w:type="dxa"/>
          </w:tcPr>
          <w:p w14:paraId="730B4F8D" w14:textId="77777777" w:rsidR="002104C2" w:rsidRPr="005772DC" w:rsidRDefault="002104C2" w:rsidP="0028045D">
            <w:pPr>
              <w:jc w:val="center"/>
              <w:rPr>
                <w:rFonts w:eastAsia="Times New Roman"/>
                <w:sz w:val="20"/>
                <w:szCs w:val="20"/>
              </w:rPr>
            </w:pPr>
            <w:r w:rsidRPr="005772DC">
              <w:rPr>
                <w:rFonts w:eastAsia="Times New Roman"/>
                <w:sz w:val="20"/>
                <w:szCs w:val="20"/>
              </w:rPr>
              <w:t>%</w:t>
            </w:r>
          </w:p>
        </w:tc>
        <w:tc>
          <w:tcPr>
            <w:tcW w:w="540" w:type="dxa"/>
          </w:tcPr>
          <w:p w14:paraId="13F7BED9" w14:textId="77777777" w:rsidR="002104C2" w:rsidRPr="005772DC" w:rsidRDefault="002104C2" w:rsidP="0028045D">
            <w:pPr>
              <w:jc w:val="center"/>
              <w:rPr>
                <w:rFonts w:eastAsia="Times New Roman"/>
                <w:sz w:val="20"/>
                <w:szCs w:val="20"/>
              </w:rPr>
            </w:pPr>
          </w:p>
        </w:tc>
      </w:tr>
      <w:tr w:rsidR="00A6539A" w:rsidRPr="005772DC" w14:paraId="6954768F" w14:textId="77777777" w:rsidTr="0014313B">
        <w:trPr>
          <w:trHeight w:val="92"/>
        </w:trPr>
        <w:tc>
          <w:tcPr>
            <w:tcW w:w="2777" w:type="dxa"/>
            <w:noWrap/>
          </w:tcPr>
          <w:p w14:paraId="0A5D8ED2" w14:textId="77777777" w:rsidR="002104C2" w:rsidRPr="005772DC" w:rsidRDefault="002104C2" w:rsidP="0028045D">
            <w:pPr>
              <w:rPr>
                <w:rFonts w:eastAsia="Times New Roman"/>
                <w:b/>
                <w:sz w:val="20"/>
                <w:szCs w:val="20"/>
              </w:rPr>
            </w:pPr>
            <w:r w:rsidRPr="005772DC">
              <w:rPr>
                <w:rFonts w:eastAsia="Times New Roman"/>
                <w:b/>
                <w:sz w:val="20"/>
                <w:szCs w:val="20"/>
              </w:rPr>
              <w:t>Funding</w:t>
            </w:r>
          </w:p>
        </w:tc>
        <w:tc>
          <w:tcPr>
            <w:tcW w:w="1353" w:type="dxa"/>
            <w:gridSpan w:val="2"/>
            <w:noWrap/>
          </w:tcPr>
          <w:p w14:paraId="423CB939" w14:textId="77777777" w:rsidR="002104C2" w:rsidRPr="005772DC" w:rsidRDefault="002104C2" w:rsidP="0028045D">
            <w:pPr>
              <w:jc w:val="center"/>
              <w:rPr>
                <w:rFonts w:eastAsia="Times New Roman"/>
                <w:sz w:val="20"/>
                <w:szCs w:val="20"/>
              </w:rPr>
            </w:pPr>
            <w:r w:rsidRPr="005772DC">
              <w:rPr>
                <w:rFonts w:eastAsia="Times New Roman"/>
                <w:b/>
                <w:sz w:val="20"/>
                <w:szCs w:val="20"/>
              </w:rPr>
              <w:t>N = 37</w:t>
            </w:r>
          </w:p>
        </w:tc>
        <w:tc>
          <w:tcPr>
            <w:tcW w:w="1348" w:type="dxa"/>
            <w:gridSpan w:val="2"/>
            <w:noWrap/>
          </w:tcPr>
          <w:p w14:paraId="2E9A9C9F" w14:textId="38A66255" w:rsidR="002104C2" w:rsidRPr="005772DC" w:rsidRDefault="002104C2" w:rsidP="00E65A28">
            <w:pPr>
              <w:jc w:val="center"/>
              <w:rPr>
                <w:rFonts w:eastAsia="Times New Roman"/>
                <w:sz w:val="20"/>
                <w:szCs w:val="20"/>
              </w:rPr>
            </w:pPr>
            <w:r w:rsidRPr="005772DC">
              <w:rPr>
                <w:rFonts w:eastAsia="Times New Roman"/>
                <w:b/>
                <w:sz w:val="20"/>
                <w:szCs w:val="20"/>
              </w:rPr>
              <w:t xml:space="preserve">N = </w:t>
            </w:r>
            <w:r w:rsidR="00E65A28" w:rsidRPr="005772DC">
              <w:rPr>
                <w:rFonts w:eastAsia="Times New Roman"/>
                <w:b/>
                <w:sz w:val="20"/>
                <w:szCs w:val="20"/>
              </w:rPr>
              <w:t>11</w:t>
            </w:r>
            <w:r w:rsidR="00E65A28">
              <w:rPr>
                <w:rFonts w:eastAsia="Times New Roman"/>
                <w:b/>
                <w:sz w:val="20"/>
                <w:szCs w:val="20"/>
              </w:rPr>
              <w:t>2</w:t>
            </w:r>
          </w:p>
        </w:tc>
        <w:tc>
          <w:tcPr>
            <w:tcW w:w="537" w:type="dxa"/>
          </w:tcPr>
          <w:p w14:paraId="7C773C3A" w14:textId="77777777" w:rsidR="002104C2" w:rsidRPr="005772DC" w:rsidRDefault="002104C2" w:rsidP="0028045D">
            <w:pPr>
              <w:rPr>
                <w:rFonts w:eastAsia="Times New Roman"/>
                <w:sz w:val="20"/>
                <w:szCs w:val="20"/>
              </w:rPr>
            </w:pPr>
          </w:p>
        </w:tc>
        <w:tc>
          <w:tcPr>
            <w:tcW w:w="1530" w:type="dxa"/>
            <w:gridSpan w:val="2"/>
          </w:tcPr>
          <w:p w14:paraId="054E6D51" w14:textId="77777777" w:rsidR="002104C2" w:rsidRPr="005772DC" w:rsidRDefault="002104C2" w:rsidP="0028045D">
            <w:pPr>
              <w:jc w:val="center"/>
              <w:rPr>
                <w:rFonts w:eastAsia="Times New Roman"/>
                <w:b/>
                <w:sz w:val="20"/>
                <w:szCs w:val="20"/>
              </w:rPr>
            </w:pPr>
            <w:r w:rsidRPr="005772DC">
              <w:rPr>
                <w:rFonts w:eastAsia="Times New Roman"/>
                <w:b/>
                <w:sz w:val="20"/>
                <w:szCs w:val="20"/>
              </w:rPr>
              <w:t>N = 64</w:t>
            </w:r>
          </w:p>
        </w:tc>
        <w:tc>
          <w:tcPr>
            <w:tcW w:w="1892" w:type="dxa"/>
            <w:gridSpan w:val="2"/>
          </w:tcPr>
          <w:p w14:paraId="2CC473CD" w14:textId="7FB80ADE" w:rsidR="002104C2" w:rsidRPr="005772DC" w:rsidRDefault="002104C2" w:rsidP="00DF19F5">
            <w:pPr>
              <w:jc w:val="center"/>
              <w:rPr>
                <w:rFonts w:eastAsia="Times New Roman"/>
                <w:sz w:val="20"/>
                <w:szCs w:val="20"/>
              </w:rPr>
            </w:pPr>
            <w:r w:rsidRPr="005772DC">
              <w:rPr>
                <w:rFonts w:eastAsia="Times New Roman"/>
                <w:b/>
                <w:sz w:val="20"/>
                <w:szCs w:val="20"/>
              </w:rPr>
              <w:t xml:space="preserve">N = </w:t>
            </w:r>
            <w:r w:rsidR="00DF19F5" w:rsidRPr="005772DC">
              <w:rPr>
                <w:rFonts w:eastAsia="Times New Roman"/>
                <w:b/>
                <w:sz w:val="20"/>
                <w:szCs w:val="20"/>
              </w:rPr>
              <w:t>8</w:t>
            </w:r>
            <w:r w:rsidR="00DF19F5">
              <w:rPr>
                <w:rFonts w:eastAsia="Times New Roman"/>
                <w:b/>
                <w:sz w:val="20"/>
                <w:szCs w:val="20"/>
              </w:rPr>
              <w:t>5</w:t>
            </w:r>
          </w:p>
        </w:tc>
        <w:tc>
          <w:tcPr>
            <w:tcW w:w="540" w:type="dxa"/>
          </w:tcPr>
          <w:p w14:paraId="079B3BDE" w14:textId="77777777" w:rsidR="002104C2" w:rsidRPr="005772DC" w:rsidRDefault="002104C2" w:rsidP="0028045D">
            <w:pPr>
              <w:rPr>
                <w:rFonts w:eastAsia="Times New Roman"/>
                <w:sz w:val="20"/>
                <w:szCs w:val="20"/>
              </w:rPr>
            </w:pPr>
            <w:r w:rsidRPr="005772DC">
              <w:rPr>
                <w:rFonts w:eastAsia="Times New Roman"/>
                <w:sz w:val="20"/>
                <w:szCs w:val="20"/>
              </w:rPr>
              <w:t xml:space="preserve">* </w:t>
            </w:r>
          </w:p>
        </w:tc>
      </w:tr>
      <w:tr w:rsidR="00A6539A" w:rsidRPr="005772DC" w14:paraId="379EFA49" w14:textId="77777777" w:rsidTr="0014313B">
        <w:trPr>
          <w:trHeight w:val="186"/>
        </w:trPr>
        <w:tc>
          <w:tcPr>
            <w:tcW w:w="2777" w:type="dxa"/>
            <w:noWrap/>
            <w:hideMark/>
          </w:tcPr>
          <w:p w14:paraId="68552DA7" w14:textId="77777777" w:rsidR="002104C2" w:rsidRPr="005772DC" w:rsidRDefault="002104C2" w:rsidP="0028045D">
            <w:pPr>
              <w:rPr>
                <w:rFonts w:eastAsia="Times New Roman"/>
                <w:sz w:val="20"/>
                <w:szCs w:val="20"/>
              </w:rPr>
            </w:pPr>
            <w:r w:rsidRPr="005772DC">
              <w:rPr>
                <w:rFonts w:eastAsia="Times New Roman"/>
                <w:sz w:val="20"/>
                <w:szCs w:val="20"/>
              </w:rPr>
              <w:t>No mention</w:t>
            </w:r>
          </w:p>
        </w:tc>
        <w:tc>
          <w:tcPr>
            <w:tcW w:w="629" w:type="dxa"/>
            <w:noWrap/>
            <w:hideMark/>
          </w:tcPr>
          <w:p w14:paraId="26C55A7A" w14:textId="77777777" w:rsidR="002104C2" w:rsidRPr="005772DC" w:rsidRDefault="002104C2" w:rsidP="0028045D">
            <w:pPr>
              <w:rPr>
                <w:rFonts w:eastAsia="Times New Roman"/>
                <w:sz w:val="20"/>
                <w:szCs w:val="20"/>
              </w:rPr>
            </w:pPr>
            <w:r w:rsidRPr="005772DC">
              <w:rPr>
                <w:rFonts w:eastAsia="Times New Roman"/>
                <w:sz w:val="20"/>
                <w:szCs w:val="20"/>
              </w:rPr>
              <w:t>10</w:t>
            </w:r>
          </w:p>
        </w:tc>
        <w:tc>
          <w:tcPr>
            <w:tcW w:w="724" w:type="dxa"/>
            <w:noWrap/>
            <w:hideMark/>
          </w:tcPr>
          <w:p w14:paraId="7C2CC8FE" w14:textId="77777777" w:rsidR="002104C2" w:rsidRPr="005772DC" w:rsidRDefault="002104C2" w:rsidP="0028045D">
            <w:pPr>
              <w:rPr>
                <w:rFonts w:eastAsia="Times New Roman"/>
                <w:sz w:val="20"/>
                <w:szCs w:val="20"/>
              </w:rPr>
            </w:pPr>
            <w:r w:rsidRPr="005772DC">
              <w:rPr>
                <w:rFonts w:eastAsia="Times New Roman"/>
                <w:sz w:val="20"/>
                <w:szCs w:val="20"/>
              </w:rPr>
              <w:t>27.0</w:t>
            </w:r>
          </w:p>
        </w:tc>
        <w:tc>
          <w:tcPr>
            <w:tcW w:w="630" w:type="dxa"/>
            <w:noWrap/>
            <w:hideMark/>
          </w:tcPr>
          <w:p w14:paraId="5D27ADD6" w14:textId="3859EB7E" w:rsidR="002104C2" w:rsidRPr="005772DC" w:rsidRDefault="00932B90" w:rsidP="00932B90">
            <w:pPr>
              <w:rPr>
                <w:rFonts w:eastAsia="Times New Roman"/>
                <w:sz w:val="20"/>
                <w:szCs w:val="20"/>
              </w:rPr>
            </w:pPr>
            <w:r w:rsidRPr="005772DC">
              <w:rPr>
                <w:rFonts w:eastAsia="Times New Roman"/>
                <w:sz w:val="20"/>
                <w:szCs w:val="20"/>
              </w:rPr>
              <w:t>3</w:t>
            </w:r>
            <w:r>
              <w:rPr>
                <w:rFonts w:eastAsia="Times New Roman"/>
                <w:sz w:val="20"/>
                <w:szCs w:val="20"/>
              </w:rPr>
              <w:t>6</w:t>
            </w:r>
          </w:p>
        </w:tc>
        <w:tc>
          <w:tcPr>
            <w:tcW w:w="718" w:type="dxa"/>
            <w:noWrap/>
            <w:hideMark/>
          </w:tcPr>
          <w:p w14:paraId="5644C46E" w14:textId="18FA556E" w:rsidR="002104C2" w:rsidRPr="005772DC" w:rsidRDefault="00A715F7" w:rsidP="00A715F7">
            <w:pPr>
              <w:rPr>
                <w:rFonts w:eastAsia="Times New Roman"/>
                <w:sz w:val="20"/>
                <w:szCs w:val="20"/>
              </w:rPr>
            </w:pPr>
            <w:r w:rsidRPr="005772DC">
              <w:rPr>
                <w:rFonts w:eastAsia="Times New Roman"/>
                <w:sz w:val="20"/>
                <w:szCs w:val="20"/>
              </w:rPr>
              <w:t>3</w:t>
            </w:r>
            <w:r>
              <w:rPr>
                <w:rFonts w:eastAsia="Times New Roman"/>
                <w:sz w:val="20"/>
                <w:szCs w:val="20"/>
              </w:rPr>
              <w:t>2</w:t>
            </w:r>
            <w:r w:rsidR="002104C2" w:rsidRPr="005772DC">
              <w:rPr>
                <w:rFonts w:eastAsia="Times New Roman"/>
                <w:sz w:val="20"/>
                <w:szCs w:val="20"/>
              </w:rPr>
              <w:t>.</w:t>
            </w:r>
            <w:r>
              <w:rPr>
                <w:rFonts w:eastAsia="Times New Roman"/>
                <w:sz w:val="20"/>
                <w:szCs w:val="20"/>
              </w:rPr>
              <w:t>1</w:t>
            </w:r>
          </w:p>
        </w:tc>
        <w:tc>
          <w:tcPr>
            <w:tcW w:w="537" w:type="dxa"/>
            <w:vMerge w:val="restart"/>
          </w:tcPr>
          <w:p w14:paraId="27309A10" w14:textId="77777777" w:rsidR="002104C2" w:rsidRPr="005772DC" w:rsidRDefault="002104C2" w:rsidP="0028045D">
            <w:pPr>
              <w:rPr>
                <w:rFonts w:eastAsia="Times New Roman"/>
                <w:sz w:val="20"/>
                <w:szCs w:val="20"/>
              </w:rPr>
            </w:pPr>
          </w:p>
        </w:tc>
        <w:tc>
          <w:tcPr>
            <w:tcW w:w="812" w:type="dxa"/>
          </w:tcPr>
          <w:p w14:paraId="0E931316" w14:textId="77777777" w:rsidR="002104C2" w:rsidRPr="005772DC" w:rsidRDefault="002104C2" w:rsidP="0028045D">
            <w:pPr>
              <w:rPr>
                <w:rFonts w:eastAsia="Times New Roman"/>
                <w:sz w:val="20"/>
                <w:szCs w:val="20"/>
              </w:rPr>
            </w:pPr>
            <w:r w:rsidRPr="005772DC">
              <w:rPr>
                <w:rFonts w:eastAsia="Times New Roman"/>
                <w:sz w:val="20"/>
                <w:szCs w:val="20"/>
              </w:rPr>
              <w:t>13</w:t>
            </w:r>
          </w:p>
        </w:tc>
        <w:tc>
          <w:tcPr>
            <w:tcW w:w="718" w:type="dxa"/>
          </w:tcPr>
          <w:p w14:paraId="3B4FDA1B" w14:textId="77777777" w:rsidR="002104C2" w:rsidRPr="005772DC" w:rsidRDefault="002104C2" w:rsidP="0028045D">
            <w:pPr>
              <w:rPr>
                <w:rFonts w:eastAsia="Times New Roman"/>
                <w:sz w:val="20"/>
                <w:szCs w:val="20"/>
              </w:rPr>
            </w:pPr>
            <w:r w:rsidRPr="005772DC">
              <w:rPr>
                <w:rFonts w:eastAsia="Times New Roman"/>
                <w:sz w:val="20"/>
                <w:szCs w:val="20"/>
              </w:rPr>
              <w:t>20.3</w:t>
            </w:r>
          </w:p>
        </w:tc>
        <w:tc>
          <w:tcPr>
            <w:tcW w:w="722" w:type="dxa"/>
          </w:tcPr>
          <w:p w14:paraId="016F109C" w14:textId="0B82D286" w:rsidR="002104C2" w:rsidRPr="005772DC" w:rsidRDefault="00A715F7" w:rsidP="00A715F7">
            <w:pPr>
              <w:rPr>
                <w:rFonts w:eastAsia="Times New Roman"/>
                <w:sz w:val="20"/>
                <w:szCs w:val="20"/>
              </w:rPr>
            </w:pPr>
            <w:r w:rsidRPr="005772DC">
              <w:rPr>
                <w:rFonts w:eastAsia="Times New Roman"/>
                <w:sz w:val="20"/>
                <w:szCs w:val="20"/>
              </w:rPr>
              <w:t>3</w:t>
            </w:r>
            <w:r>
              <w:rPr>
                <w:rFonts w:eastAsia="Times New Roman"/>
                <w:sz w:val="20"/>
                <w:szCs w:val="20"/>
              </w:rPr>
              <w:t>3</w:t>
            </w:r>
          </w:p>
        </w:tc>
        <w:tc>
          <w:tcPr>
            <w:tcW w:w="1170" w:type="dxa"/>
          </w:tcPr>
          <w:p w14:paraId="1CDCD923" w14:textId="083227A0" w:rsidR="002104C2" w:rsidRPr="005772DC" w:rsidRDefault="00A715F7" w:rsidP="0028045D">
            <w:pPr>
              <w:rPr>
                <w:rFonts w:eastAsia="Times New Roman"/>
                <w:sz w:val="20"/>
                <w:szCs w:val="20"/>
              </w:rPr>
            </w:pPr>
            <w:r>
              <w:rPr>
                <w:rFonts w:eastAsia="Times New Roman"/>
                <w:sz w:val="20"/>
                <w:szCs w:val="20"/>
              </w:rPr>
              <w:t>38.8</w:t>
            </w:r>
          </w:p>
        </w:tc>
        <w:tc>
          <w:tcPr>
            <w:tcW w:w="540" w:type="dxa"/>
          </w:tcPr>
          <w:p w14:paraId="5F82CA7D" w14:textId="77777777" w:rsidR="002104C2" w:rsidRPr="005772DC" w:rsidRDefault="002104C2" w:rsidP="0028045D">
            <w:pPr>
              <w:rPr>
                <w:rFonts w:eastAsia="Times New Roman"/>
                <w:sz w:val="20"/>
                <w:szCs w:val="20"/>
              </w:rPr>
            </w:pPr>
          </w:p>
        </w:tc>
      </w:tr>
      <w:tr w:rsidR="00A6539A" w:rsidRPr="005772DC" w14:paraId="514F4C83" w14:textId="77777777" w:rsidTr="0014313B">
        <w:trPr>
          <w:trHeight w:val="186"/>
        </w:trPr>
        <w:tc>
          <w:tcPr>
            <w:tcW w:w="2777" w:type="dxa"/>
            <w:noWrap/>
            <w:hideMark/>
          </w:tcPr>
          <w:p w14:paraId="68F48EA5" w14:textId="77777777" w:rsidR="002104C2" w:rsidRPr="005772DC" w:rsidRDefault="002104C2" w:rsidP="0028045D">
            <w:pPr>
              <w:rPr>
                <w:rFonts w:eastAsia="Times New Roman"/>
                <w:sz w:val="20"/>
                <w:szCs w:val="20"/>
              </w:rPr>
            </w:pPr>
            <w:r w:rsidRPr="005772DC">
              <w:rPr>
                <w:rFonts w:eastAsia="Times New Roman"/>
                <w:sz w:val="20"/>
                <w:szCs w:val="20"/>
              </w:rPr>
              <w:t>No Funding</w:t>
            </w:r>
          </w:p>
        </w:tc>
        <w:tc>
          <w:tcPr>
            <w:tcW w:w="629" w:type="dxa"/>
            <w:noWrap/>
            <w:hideMark/>
          </w:tcPr>
          <w:p w14:paraId="09113EC4" w14:textId="5236330C" w:rsidR="002104C2" w:rsidRPr="005772DC" w:rsidRDefault="003666A4" w:rsidP="0028045D">
            <w:pPr>
              <w:rPr>
                <w:rFonts w:eastAsia="Times New Roman"/>
                <w:sz w:val="20"/>
                <w:szCs w:val="20"/>
              </w:rPr>
            </w:pPr>
            <w:r>
              <w:rPr>
                <w:rFonts w:eastAsia="Times New Roman"/>
                <w:sz w:val="20"/>
                <w:szCs w:val="20"/>
              </w:rPr>
              <w:t>2</w:t>
            </w:r>
          </w:p>
        </w:tc>
        <w:tc>
          <w:tcPr>
            <w:tcW w:w="724" w:type="dxa"/>
            <w:noWrap/>
            <w:hideMark/>
          </w:tcPr>
          <w:p w14:paraId="75A18B1D" w14:textId="628CB6E4" w:rsidR="002104C2" w:rsidRPr="005772DC" w:rsidRDefault="00412277" w:rsidP="0028045D">
            <w:pPr>
              <w:rPr>
                <w:rFonts w:eastAsia="Times New Roman"/>
                <w:sz w:val="20"/>
                <w:szCs w:val="20"/>
              </w:rPr>
            </w:pPr>
            <w:r>
              <w:rPr>
                <w:rFonts w:eastAsia="Times New Roman"/>
                <w:sz w:val="20"/>
                <w:szCs w:val="20"/>
              </w:rPr>
              <w:t>5.4</w:t>
            </w:r>
          </w:p>
        </w:tc>
        <w:tc>
          <w:tcPr>
            <w:tcW w:w="630" w:type="dxa"/>
            <w:noWrap/>
            <w:hideMark/>
          </w:tcPr>
          <w:p w14:paraId="5162D44A" w14:textId="059BE5BD" w:rsidR="002104C2" w:rsidRPr="005772DC" w:rsidRDefault="00A715F7" w:rsidP="0028045D">
            <w:pPr>
              <w:rPr>
                <w:rFonts w:eastAsia="Times New Roman"/>
                <w:sz w:val="20"/>
                <w:szCs w:val="20"/>
              </w:rPr>
            </w:pPr>
            <w:r>
              <w:rPr>
                <w:rFonts w:eastAsia="Times New Roman"/>
                <w:sz w:val="20"/>
                <w:szCs w:val="20"/>
              </w:rPr>
              <w:t>8</w:t>
            </w:r>
          </w:p>
        </w:tc>
        <w:tc>
          <w:tcPr>
            <w:tcW w:w="718" w:type="dxa"/>
            <w:noWrap/>
            <w:hideMark/>
          </w:tcPr>
          <w:p w14:paraId="5777055B" w14:textId="263EAB03" w:rsidR="002104C2" w:rsidRPr="005772DC" w:rsidRDefault="00A715F7" w:rsidP="0028045D">
            <w:pPr>
              <w:rPr>
                <w:rFonts w:eastAsia="Times New Roman"/>
                <w:sz w:val="20"/>
                <w:szCs w:val="20"/>
              </w:rPr>
            </w:pPr>
            <w:r>
              <w:rPr>
                <w:rFonts w:eastAsia="Times New Roman"/>
                <w:sz w:val="20"/>
                <w:szCs w:val="20"/>
              </w:rPr>
              <w:t>7.1</w:t>
            </w:r>
          </w:p>
        </w:tc>
        <w:tc>
          <w:tcPr>
            <w:tcW w:w="537" w:type="dxa"/>
            <w:vMerge/>
          </w:tcPr>
          <w:p w14:paraId="0C15522C" w14:textId="77777777" w:rsidR="002104C2" w:rsidRPr="005772DC" w:rsidRDefault="002104C2" w:rsidP="0028045D">
            <w:pPr>
              <w:rPr>
                <w:rFonts w:eastAsia="Times New Roman"/>
                <w:sz w:val="20"/>
                <w:szCs w:val="20"/>
              </w:rPr>
            </w:pPr>
          </w:p>
        </w:tc>
        <w:tc>
          <w:tcPr>
            <w:tcW w:w="812" w:type="dxa"/>
          </w:tcPr>
          <w:p w14:paraId="28FE1ADB" w14:textId="21692696" w:rsidR="002104C2" w:rsidRPr="005772DC" w:rsidRDefault="003666A4" w:rsidP="0028045D">
            <w:pPr>
              <w:rPr>
                <w:rFonts w:eastAsia="Times New Roman"/>
                <w:sz w:val="20"/>
                <w:szCs w:val="20"/>
              </w:rPr>
            </w:pPr>
            <w:r>
              <w:rPr>
                <w:rFonts w:eastAsia="Times New Roman"/>
                <w:sz w:val="20"/>
                <w:szCs w:val="20"/>
              </w:rPr>
              <w:t>2</w:t>
            </w:r>
          </w:p>
        </w:tc>
        <w:tc>
          <w:tcPr>
            <w:tcW w:w="718" w:type="dxa"/>
          </w:tcPr>
          <w:p w14:paraId="3759183A" w14:textId="6AE274D2" w:rsidR="002104C2" w:rsidRPr="005772DC" w:rsidRDefault="001E369C" w:rsidP="0028045D">
            <w:pPr>
              <w:rPr>
                <w:rFonts w:eastAsia="Times New Roman"/>
                <w:sz w:val="20"/>
                <w:szCs w:val="20"/>
              </w:rPr>
            </w:pPr>
            <w:r>
              <w:rPr>
                <w:rFonts w:eastAsia="Times New Roman"/>
                <w:sz w:val="20"/>
                <w:szCs w:val="20"/>
              </w:rPr>
              <w:t>3.1</w:t>
            </w:r>
          </w:p>
        </w:tc>
        <w:tc>
          <w:tcPr>
            <w:tcW w:w="722" w:type="dxa"/>
          </w:tcPr>
          <w:p w14:paraId="70034CA6" w14:textId="1A0CFFDB" w:rsidR="002104C2" w:rsidRPr="005772DC" w:rsidRDefault="00A715F7" w:rsidP="0028045D">
            <w:pPr>
              <w:rPr>
                <w:rFonts w:eastAsia="Times New Roman"/>
                <w:sz w:val="20"/>
                <w:szCs w:val="20"/>
              </w:rPr>
            </w:pPr>
            <w:r>
              <w:rPr>
                <w:rFonts w:eastAsia="Times New Roman"/>
                <w:sz w:val="20"/>
                <w:szCs w:val="20"/>
              </w:rPr>
              <w:t>8</w:t>
            </w:r>
          </w:p>
        </w:tc>
        <w:tc>
          <w:tcPr>
            <w:tcW w:w="1170" w:type="dxa"/>
          </w:tcPr>
          <w:p w14:paraId="49A06581" w14:textId="408BA2B4" w:rsidR="002104C2" w:rsidRPr="005772DC" w:rsidRDefault="00A715F7" w:rsidP="0028045D">
            <w:pPr>
              <w:rPr>
                <w:rFonts w:eastAsia="Times New Roman"/>
                <w:sz w:val="20"/>
                <w:szCs w:val="20"/>
              </w:rPr>
            </w:pPr>
            <w:r>
              <w:rPr>
                <w:rFonts w:eastAsia="Times New Roman"/>
                <w:sz w:val="20"/>
                <w:szCs w:val="20"/>
              </w:rPr>
              <w:t>9.4</w:t>
            </w:r>
          </w:p>
        </w:tc>
        <w:tc>
          <w:tcPr>
            <w:tcW w:w="540" w:type="dxa"/>
          </w:tcPr>
          <w:p w14:paraId="2962E09A" w14:textId="77777777" w:rsidR="002104C2" w:rsidRPr="005772DC" w:rsidRDefault="002104C2" w:rsidP="0028045D">
            <w:pPr>
              <w:rPr>
                <w:rFonts w:eastAsia="Times New Roman"/>
                <w:sz w:val="20"/>
                <w:szCs w:val="20"/>
              </w:rPr>
            </w:pPr>
          </w:p>
        </w:tc>
      </w:tr>
      <w:tr w:rsidR="00A6539A" w:rsidRPr="005772DC" w14:paraId="0A08CFB2" w14:textId="77777777" w:rsidTr="0014313B">
        <w:trPr>
          <w:trHeight w:val="77"/>
        </w:trPr>
        <w:tc>
          <w:tcPr>
            <w:tcW w:w="2777" w:type="dxa"/>
            <w:noWrap/>
            <w:hideMark/>
          </w:tcPr>
          <w:p w14:paraId="6A370BE3" w14:textId="77777777" w:rsidR="002104C2" w:rsidRPr="005772DC" w:rsidRDefault="002104C2" w:rsidP="0028045D">
            <w:pPr>
              <w:rPr>
                <w:rFonts w:eastAsia="Times New Roman"/>
                <w:sz w:val="20"/>
                <w:szCs w:val="20"/>
              </w:rPr>
            </w:pPr>
            <w:r w:rsidRPr="005772DC">
              <w:rPr>
                <w:rFonts w:eastAsia="Times New Roman"/>
                <w:sz w:val="20"/>
                <w:szCs w:val="20"/>
              </w:rPr>
              <w:t>Public</w:t>
            </w:r>
          </w:p>
        </w:tc>
        <w:tc>
          <w:tcPr>
            <w:tcW w:w="629" w:type="dxa"/>
            <w:noWrap/>
            <w:hideMark/>
          </w:tcPr>
          <w:p w14:paraId="5CCFFC8C" w14:textId="0C3C2630" w:rsidR="002104C2" w:rsidRPr="005772DC" w:rsidRDefault="002104C2" w:rsidP="0028045D">
            <w:pPr>
              <w:rPr>
                <w:rFonts w:eastAsia="Times New Roman"/>
                <w:sz w:val="20"/>
                <w:szCs w:val="20"/>
              </w:rPr>
            </w:pPr>
            <w:r w:rsidRPr="005772DC">
              <w:rPr>
                <w:rFonts w:eastAsia="Times New Roman"/>
                <w:sz w:val="20"/>
                <w:szCs w:val="20"/>
              </w:rPr>
              <w:t>1</w:t>
            </w:r>
            <w:r w:rsidR="003666A4">
              <w:rPr>
                <w:rFonts w:eastAsia="Times New Roman"/>
                <w:sz w:val="20"/>
                <w:szCs w:val="20"/>
              </w:rPr>
              <w:t>2</w:t>
            </w:r>
          </w:p>
        </w:tc>
        <w:tc>
          <w:tcPr>
            <w:tcW w:w="724" w:type="dxa"/>
            <w:noWrap/>
            <w:hideMark/>
          </w:tcPr>
          <w:p w14:paraId="32187514" w14:textId="29FF6D67" w:rsidR="002104C2" w:rsidRPr="005772DC" w:rsidRDefault="00412277" w:rsidP="0028045D">
            <w:pPr>
              <w:rPr>
                <w:rFonts w:eastAsia="Times New Roman"/>
                <w:sz w:val="20"/>
                <w:szCs w:val="20"/>
              </w:rPr>
            </w:pPr>
            <w:r>
              <w:rPr>
                <w:rFonts w:eastAsia="Times New Roman"/>
                <w:sz w:val="20"/>
                <w:szCs w:val="20"/>
              </w:rPr>
              <w:t>32.4</w:t>
            </w:r>
          </w:p>
        </w:tc>
        <w:tc>
          <w:tcPr>
            <w:tcW w:w="630" w:type="dxa"/>
            <w:noWrap/>
            <w:hideMark/>
          </w:tcPr>
          <w:p w14:paraId="6F506185" w14:textId="77777777" w:rsidR="002104C2" w:rsidRPr="005772DC" w:rsidRDefault="002104C2" w:rsidP="0028045D">
            <w:pPr>
              <w:rPr>
                <w:rFonts w:eastAsia="Times New Roman"/>
                <w:sz w:val="20"/>
                <w:szCs w:val="20"/>
              </w:rPr>
            </w:pPr>
            <w:r w:rsidRPr="005772DC">
              <w:rPr>
                <w:rFonts w:eastAsia="Times New Roman"/>
                <w:sz w:val="20"/>
                <w:szCs w:val="20"/>
              </w:rPr>
              <w:t>43</w:t>
            </w:r>
          </w:p>
        </w:tc>
        <w:tc>
          <w:tcPr>
            <w:tcW w:w="718" w:type="dxa"/>
            <w:noWrap/>
            <w:hideMark/>
          </w:tcPr>
          <w:p w14:paraId="79BA22AD" w14:textId="34536FC3" w:rsidR="002104C2" w:rsidRPr="005772DC" w:rsidRDefault="002104C2" w:rsidP="0028045D">
            <w:pPr>
              <w:rPr>
                <w:rFonts w:eastAsia="Times New Roman"/>
                <w:sz w:val="20"/>
                <w:szCs w:val="20"/>
              </w:rPr>
            </w:pPr>
            <w:r w:rsidRPr="005772DC">
              <w:rPr>
                <w:rFonts w:eastAsia="Times New Roman"/>
                <w:sz w:val="20"/>
                <w:szCs w:val="20"/>
              </w:rPr>
              <w:t>38.</w:t>
            </w:r>
            <w:r w:rsidR="00DF19F5">
              <w:rPr>
                <w:rFonts w:eastAsia="Times New Roman"/>
                <w:sz w:val="20"/>
                <w:szCs w:val="20"/>
              </w:rPr>
              <w:t>4</w:t>
            </w:r>
          </w:p>
        </w:tc>
        <w:tc>
          <w:tcPr>
            <w:tcW w:w="537" w:type="dxa"/>
            <w:vMerge/>
          </w:tcPr>
          <w:p w14:paraId="74D12E52" w14:textId="77777777" w:rsidR="002104C2" w:rsidRPr="005772DC" w:rsidRDefault="002104C2" w:rsidP="0028045D">
            <w:pPr>
              <w:rPr>
                <w:rFonts w:eastAsia="Times New Roman"/>
                <w:sz w:val="20"/>
                <w:szCs w:val="20"/>
              </w:rPr>
            </w:pPr>
          </w:p>
        </w:tc>
        <w:tc>
          <w:tcPr>
            <w:tcW w:w="812" w:type="dxa"/>
          </w:tcPr>
          <w:p w14:paraId="17EAFA26" w14:textId="4349B69E" w:rsidR="002104C2" w:rsidRPr="005772DC" w:rsidRDefault="003666A4" w:rsidP="003666A4">
            <w:pPr>
              <w:rPr>
                <w:rFonts w:eastAsia="Times New Roman"/>
                <w:sz w:val="20"/>
                <w:szCs w:val="20"/>
              </w:rPr>
            </w:pPr>
            <w:r w:rsidRPr="005772DC">
              <w:rPr>
                <w:rFonts w:eastAsia="Times New Roman"/>
                <w:sz w:val="20"/>
                <w:szCs w:val="20"/>
              </w:rPr>
              <w:t>3</w:t>
            </w:r>
            <w:r>
              <w:rPr>
                <w:rFonts w:eastAsia="Times New Roman"/>
                <w:sz w:val="20"/>
                <w:szCs w:val="20"/>
              </w:rPr>
              <w:t>1</w:t>
            </w:r>
          </w:p>
        </w:tc>
        <w:tc>
          <w:tcPr>
            <w:tcW w:w="718" w:type="dxa"/>
          </w:tcPr>
          <w:p w14:paraId="2C8B4F1C" w14:textId="2ED3592C" w:rsidR="002104C2" w:rsidRPr="005772DC" w:rsidRDefault="001E369C" w:rsidP="0028045D">
            <w:pPr>
              <w:rPr>
                <w:rFonts w:eastAsia="Times New Roman"/>
                <w:sz w:val="20"/>
                <w:szCs w:val="20"/>
              </w:rPr>
            </w:pPr>
            <w:r>
              <w:rPr>
                <w:rFonts w:eastAsia="Times New Roman"/>
                <w:sz w:val="20"/>
                <w:szCs w:val="20"/>
              </w:rPr>
              <w:t>48.4</w:t>
            </w:r>
          </w:p>
        </w:tc>
        <w:tc>
          <w:tcPr>
            <w:tcW w:w="722" w:type="dxa"/>
          </w:tcPr>
          <w:p w14:paraId="7766ADB3" w14:textId="77777777" w:rsidR="002104C2" w:rsidRPr="005772DC" w:rsidRDefault="002104C2" w:rsidP="0028045D">
            <w:pPr>
              <w:rPr>
                <w:rFonts w:eastAsia="Times New Roman"/>
                <w:sz w:val="20"/>
                <w:szCs w:val="20"/>
              </w:rPr>
            </w:pPr>
            <w:r w:rsidRPr="005772DC">
              <w:rPr>
                <w:rFonts w:eastAsia="Times New Roman"/>
                <w:sz w:val="20"/>
                <w:szCs w:val="20"/>
              </w:rPr>
              <w:t>24</w:t>
            </w:r>
          </w:p>
        </w:tc>
        <w:tc>
          <w:tcPr>
            <w:tcW w:w="1170" w:type="dxa"/>
          </w:tcPr>
          <w:p w14:paraId="3922A5A3" w14:textId="2B0E19C3" w:rsidR="002104C2" w:rsidRPr="005772DC" w:rsidRDefault="002104C2" w:rsidP="0028045D">
            <w:pPr>
              <w:rPr>
                <w:rFonts w:eastAsia="Times New Roman"/>
                <w:sz w:val="20"/>
                <w:szCs w:val="20"/>
              </w:rPr>
            </w:pPr>
            <w:r w:rsidRPr="005772DC">
              <w:rPr>
                <w:rFonts w:eastAsia="Times New Roman"/>
                <w:sz w:val="20"/>
                <w:szCs w:val="20"/>
              </w:rPr>
              <w:t>2</w:t>
            </w:r>
            <w:r w:rsidR="00980086">
              <w:rPr>
                <w:rFonts w:eastAsia="Times New Roman"/>
                <w:sz w:val="20"/>
                <w:szCs w:val="20"/>
              </w:rPr>
              <w:t>8.2</w:t>
            </w:r>
          </w:p>
        </w:tc>
        <w:tc>
          <w:tcPr>
            <w:tcW w:w="540" w:type="dxa"/>
          </w:tcPr>
          <w:p w14:paraId="01393091" w14:textId="77777777" w:rsidR="002104C2" w:rsidRPr="005772DC" w:rsidRDefault="002104C2" w:rsidP="0028045D">
            <w:pPr>
              <w:rPr>
                <w:rFonts w:eastAsia="Times New Roman"/>
                <w:sz w:val="20"/>
                <w:szCs w:val="20"/>
              </w:rPr>
            </w:pPr>
          </w:p>
        </w:tc>
      </w:tr>
      <w:tr w:rsidR="00A6539A" w:rsidRPr="005772DC" w14:paraId="71297207" w14:textId="77777777" w:rsidTr="0014313B">
        <w:trPr>
          <w:trHeight w:val="231"/>
        </w:trPr>
        <w:tc>
          <w:tcPr>
            <w:tcW w:w="2777" w:type="dxa"/>
            <w:noWrap/>
            <w:hideMark/>
          </w:tcPr>
          <w:p w14:paraId="0F1488CE" w14:textId="77777777" w:rsidR="002104C2" w:rsidRPr="005772DC" w:rsidRDefault="002104C2" w:rsidP="0028045D">
            <w:pPr>
              <w:rPr>
                <w:rFonts w:eastAsia="Times New Roman"/>
                <w:sz w:val="20"/>
                <w:szCs w:val="20"/>
              </w:rPr>
            </w:pPr>
            <w:r w:rsidRPr="005772DC">
              <w:rPr>
                <w:rFonts w:eastAsia="Times New Roman"/>
                <w:sz w:val="20"/>
                <w:szCs w:val="20"/>
              </w:rPr>
              <w:t>Private</w:t>
            </w:r>
          </w:p>
        </w:tc>
        <w:tc>
          <w:tcPr>
            <w:tcW w:w="629" w:type="dxa"/>
            <w:noWrap/>
            <w:hideMark/>
          </w:tcPr>
          <w:p w14:paraId="21D0FB1A"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24" w:type="dxa"/>
            <w:noWrap/>
            <w:hideMark/>
          </w:tcPr>
          <w:p w14:paraId="693DCF60"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630" w:type="dxa"/>
            <w:noWrap/>
            <w:hideMark/>
          </w:tcPr>
          <w:p w14:paraId="03497D8B" w14:textId="77777777" w:rsidR="002104C2" w:rsidRPr="005772DC" w:rsidRDefault="002104C2" w:rsidP="0028045D">
            <w:pPr>
              <w:rPr>
                <w:rFonts w:eastAsia="Times New Roman"/>
                <w:sz w:val="20"/>
                <w:szCs w:val="20"/>
              </w:rPr>
            </w:pPr>
            <w:r w:rsidRPr="005772DC">
              <w:rPr>
                <w:rFonts w:eastAsia="Times New Roman"/>
                <w:sz w:val="20"/>
                <w:szCs w:val="20"/>
              </w:rPr>
              <w:t>3</w:t>
            </w:r>
          </w:p>
        </w:tc>
        <w:tc>
          <w:tcPr>
            <w:tcW w:w="718" w:type="dxa"/>
            <w:noWrap/>
            <w:hideMark/>
          </w:tcPr>
          <w:p w14:paraId="3561E941" w14:textId="77777777" w:rsidR="002104C2" w:rsidRPr="005772DC" w:rsidRDefault="002104C2" w:rsidP="0028045D">
            <w:pPr>
              <w:rPr>
                <w:rFonts w:eastAsia="Times New Roman"/>
                <w:sz w:val="20"/>
                <w:szCs w:val="20"/>
              </w:rPr>
            </w:pPr>
            <w:r w:rsidRPr="005772DC">
              <w:rPr>
                <w:rFonts w:eastAsia="Times New Roman"/>
                <w:sz w:val="20"/>
                <w:szCs w:val="20"/>
              </w:rPr>
              <w:t>2.7</w:t>
            </w:r>
          </w:p>
        </w:tc>
        <w:tc>
          <w:tcPr>
            <w:tcW w:w="537" w:type="dxa"/>
            <w:vMerge/>
          </w:tcPr>
          <w:p w14:paraId="083E3F75" w14:textId="77777777" w:rsidR="002104C2" w:rsidRPr="005772DC" w:rsidRDefault="002104C2" w:rsidP="0028045D">
            <w:pPr>
              <w:rPr>
                <w:rFonts w:eastAsia="Times New Roman"/>
                <w:sz w:val="20"/>
                <w:szCs w:val="20"/>
              </w:rPr>
            </w:pPr>
          </w:p>
        </w:tc>
        <w:tc>
          <w:tcPr>
            <w:tcW w:w="812" w:type="dxa"/>
          </w:tcPr>
          <w:p w14:paraId="571511A4"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tcPr>
          <w:p w14:paraId="5E52ABE0"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722" w:type="dxa"/>
          </w:tcPr>
          <w:p w14:paraId="24988E69" w14:textId="77777777" w:rsidR="002104C2" w:rsidRPr="005772DC" w:rsidRDefault="002104C2" w:rsidP="0028045D">
            <w:pPr>
              <w:rPr>
                <w:rFonts w:eastAsia="Times New Roman"/>
                <w:sz w:val="20"/>
                <w:szCs w:val="20"/>
              </w:rPr>
            </w:pPr>
            <w:r w:rsidRPr="005772DC">
              <w:rPr>
                <w:rFonts w:eastAsia="Times New Roman"/>
                <w:sz w:val="20"/>
                <w:szCs w:val="20"/>
              </w:rPr>
              <w:t>3</w:t>
            </w:r>
          </w:p>
        </w:tc>
        <w:tc>
          <w:tcPr>
            <w:tcW w:w="1170" w:type="dxa"/>
          </w:tcPr>
          <w:p w14:paraId="0B9C2A6A" w14:textId="77777777" w:rsidR="002104C2" w:rsidRPr="005772DC" w:rsidRDefault="002104C2" w:rsidP="0028045D">
            <w:pPr>
              <w:rPr>
                <w:rFonts w:eastAsia="Times New Roman"/>
                <w:sz w:val="20"/>
                <w:szCs w:val="20"/>
              </w:rPr>
            </w:pPr>
            <w:r w:rsidRPr="005772DC">
              <w:rPr>
                <w:rFonts w:eastAsia="Times New Roman"/>
                <w:sz w:val="20"/>
                <w:szCs w:val="20"/>
              </w:rPr>
              <w:t>3.5</w:t>
            </w:r>
          </w:p>
        </w:tc>
        <w:tc>
          <w:tcPr>
            <w:tcW w:w="540" w:type="dxa"/>
          </w:tcPr>
          <w:p w14:paraId="0113D6F0" w14:textId="77777777" w:rsidR="002104C2" w:rsidRPr="005772DC" w:rsidRDefault="002104C2" w:rsidP="0028045D">
            <w:pPr>
              <w:rPr>
                <w:rFonts w:eastAsia="Times New Roman"/>
                <w:sz w:val="20"/>
                <w:szCs w:val="20"/>
              </w:rPr>
            </w:pPr>
          </w:p>
        </w:tc>
      </w:tr>
      <w:tr w:rsidR="00A6539A" w:rsidRPr="005772DC" w14:paraId="49C1E6E3" w14:textId="77777777" w:rsidTr="0014313B">
        <w:trPr>
          <w:trHeight w:val="77"/>
        </w:trPr>
        <w:tc>
          <w:tcPr>
            <w:tcW w:w="2777" w:type="dxa"/>
            <w:noWrap/>
            <w:hideMark/>
          </w:tcPr>
          <w:p w14:paraId="5E086343" w14:textId="77777777" w:rsidR="002104C2" w:rsidRPr="005772DC" w:rsidRDefault="002104C2" w:rsidP="0028045D">
            <w:pPr>
              <w:rPr>
                <w:rFonts w:eastAsia="Times New Roman"/>
                <w:sz w:val="20"/>
                <w:szCs w:val="20"/>
              </w:rPr>
            </w:pPr>
            <w:r w:rsidRPr="005772DC">
              <w:rPr>
                <w:rFonts w:eastAsia="Times New Roman"/>
                <w:sz w:val="20"/>
                <w:szCs w:val="20"/>
              </w:rPr>
              <w:t>Other</w:t>
            </w:r>
          </w:p>
        </w:tc>
        <w:tc>
          <w:tcPr>
            <w:tcW w:w="629" w:type="dxa"/>
            <w:noWrap/>
            <w:hideMark/>
          </w:tcPr>
          <w:p w14:paraId="02D4FC4D" w14:textId="77777777" w:rsidR="002104C2" w:rsidRPr="005772DC" w:rsidRDefault="002104C2" w:rsidP="0028045D">
            <w:pPr>
              <w:rPr>
                <w:rFonts w:eastAsia="Times New Roman"/>
                <w:sz w:val="20"/>
                <w:szCs w:val="20"/>
              </w:rPr>
            </w:pPr>
            <w:r w:rsidRPr="005772DC">
              <w:rPr>
                <w:rFonts w:eastAsia="Times New Roman"/>
                <w:sz w:val="20"/>
                <w:szCs w:val="20"/>
              </w:rPr>
              <w:t>5</w:t>
            </w:r>
          </w:p>
        </w:tc>
        <w:tc>
          <w:tcPr>
            <w:tcW w:w="724" w:type="dxa"/>
            <w:noWrap/>
            <w:hideMark/>
          </w:tcPr>
          <w:p w14:paraId="3FDFCC39" w14:textId="77777777" w:rsidR="002104C2" w:rsidRPr="005772DC" w:rsidRDefault="002104C2" w:rsidP="0028045D">
            <w:pPr>
              <w:rPr>
                <w:rFonts w:eastAsia="Times New Roman"/>
                <w:sz w:val="20"/>
                <w:szCs w:val="20"/>
              </w:rPr>
            </w:pPr>
            <w:r w:rsidRPr="005772DC">
              <w:rPr>
                <w:rFonts w:eastAsia="Times New Roman"/>
                <w:sz w:val="20"/>
                <w:szCs w:val="20"/>
              </w:rPr>
              <w:t>13.5</w:t>
            </w:r>
          </w:p>
        </w:tc>
        <w:tc>
          <w:tcPr>
            <w:tcW w:w="630" w:type="dxa"/>
            <w:noWrap/>
            <w:hideMark/>
          </w:tcPr>
          <w:p w14:paraId="07AA6DAC" w14:textId="77777777" w:rsidR="002104C2" w:rsidRPr="005772DC" w:rsidRDefault="002104C2" w:rsidP="0028045D">
            <w:pPr>
              <w:rPr>
                <w:rFonts w:eastAsia="Times New Roman"/>
                <w:sz w:val="20"/>
                <w:szCs w:val="20"/>
              </w:rPr>
            </w:pPr>
            <w:r w:rsidRPr="005772DC">
              <w:rPr>
                <w:rFonts w:eastAsia="Times New Roman"/>
                <w:sz w:val="20"/>
                <w:szCs w:val="20"/>
              </w:rPr>
              <w:t>6</w:t>
            </w:r>
          </w:p>
        </w:tc>
        <w:tc>
          <w:tcPr>
            <w:tcW w:w="718" w:type="dxa"/>
            <w:noWrap/>
            <w:hideMark/>
          </w:tcPr>
          <w:p w14:paraId="303E0420" w14:textId="7182BF6F" w:rsidR="002104C2" w:rsidRPr="005772DC" w:rsidRDefault="002104C2" w:rsidP="0028045D">
            <w:pPr>
              <w:rPr>
                <w:rFonts w:eastAsia="Times New Roman"/>
                <w:sz w:val="20"/>
                <w:szCs w:val="20"/>
              </w:rPr>
            </w:pPr>
            <w:r w:rsidRPr="005772DC">
              <w:rPr>
                <w:rFonts w:eastAsia="Times New Roman"/>
                <w:sz w:val="20"/>
                <w:szCs w:val="20"/>
              </w:rPr>
              <w:t>5.</w:t>
            </w:r>
            <w:r w:rsidR="00DF19F5">
              <w:rPr>
                <w:rFonts w:eastAsia="Times New Roman"/>
                <w:sz w:val="20"/>
                <w:szCs w:val="20"/>
              </w:rPr>
              <w:t>4</w:t>
            </w:r>
          </w:p>
        </w:tc>
        <w:tc>
          <w:tcPr>
            <w:tcW w:w="537" w:type="dxa"/>
            <w:vMerge/>
          </w:tcPr>
          <w:p w14:paraId="563112A5" w14:textId="77777777" w:rsidR="002104C2" w:rsidRPr="005772DC" w:rsidRDefault="002104C2" w:rsidP="0028045D">
            <w:pPr>
              <w:rPr>
                <w:rFonts w:eastAsia="Times New Roman"/>
                <w:sz w:val="20"/>
                <w:szCs w:val="20"/>
              </w:rPr>
            </w:pPr>
          </w:p>
        </w:tc>
        <w:tc>
          <w:tcPr>
            <w:tcW w:w="812" w:type="dxa"/>
          </w:tcPr>
          <w:p w14:paraId="33A527AC" w14:textId="77777777" w:rsidR="002104C2" w:rsidRPr="005772DC" w:rsidRDefault="002104C2" w:rsidP="0028045D">
            <w:pPr>
              <w:rPr>
                <w:rFonts w:eastAsia="Times New Roman"/>
                <w:sz w:val="20"/>
                <w:szCs w:val="20"/>
              </w:rPr>
            </w:pPr>
            <w:r w:rsidRPr="005772DC">
              <w:rPr>
                <w:rFonts w:eastAsia="Times New Roman"/>
                <w:sz w:val="20"/>
                <w:szCs w:val="20"/>
              </w:rPr>
              <w:t>5</w:t>
            </w:r>
          </w:p>
        </w:tc>
        <w:tc>
          <w:tcPr>
            <w:tcW w:w="718" w:type="dxa"/>
          </w:tcPr>
          <w:p w14:paraId="61EFC241" w14:textId="77777777" w:rsidR="002104C2" w:rsidRPr="005772DC" w:rsidRDefault="002104C2" w:rsidP="0028045D">
            <w:pPr>
              <w:rPr>
                <w:rFonts w:eastAsia="Times New Roman"/>
                <w:sz w:val="20"/>
                <w:szCs w:val="20"/>
              </w:rPr>
            </w:pPr>
            <w:r w:rsidRPr="005772DC">
              <w:rPr>
                <w:rFonts w:eastAsia="Times New Roman"/>
                <w:sz w:val="20"/>
                <w:szCs w:val="20"/>
              </w:rPr>
              <w:t>7.8</w:t>
            </w:r>
          </w:p>
        </w:tc>
        <w:tc>
          <w:tcPr>
            <w:tcW w:w="722" w:type="dxa"/>
          </w:tcPr>
          <w:p w14:paraId="45FC3079" w14:textId="77777777" w:rsidR="002104C2" w:rsidRPr="005772DC" w:rsidRDefault="002104C2" w:rsidP="0028045D">
            <w:pPr>
              <w:rPr>
                <w:rFonts w:eastAsia="Times New Roman"/>
                <w:sz w:val="20"/>
                <w:szCs w:val="20"/>
              </w:rPr>
            </w:pPr>
            <w:r w:rsidRPr="005772DC">
              <w:rPr>
                <w:rFonts w:eastAsia="Times New Roman"/>
                <w:sz w:val="20"/>
                <w:szCs w:val="20"/>
              </w:rPr>
              <w:t>6</w:t>
            </w:r>
          </w:p>
        </w:tc>
        <w:tc>
          <w:tcPr>
            <w:tcW w:w="1170" w:type="dxa"/>
          </w:tcPr>
          <w:p w14:paraId="76DC6B45" w14:textId="1310775C" w:rsidR="002104C2" w:rsidRPr="005772DC" w:rsidRDefault="002104C2" w:rsidP="00A715F7">
            <w:pPr>
              <w:rPr>
                <w:rFonts w:eastAsia="Times New Roman"/>
                <w:sz w:val="20"/>
                <w:szCs w:val="20"/>
              </w:rPr>
            </w:pPr>
            <w:r w:rsidRPr="005772DC">
              <w:rPr>
                <w:rFonts w:eastAsia="Times New Roman"/>
                <w:sz w:val="20"/>
                <w:szCs w:val="20"/>
              </w:rPr>
              <w:t>7.</w:t>
            </w:r>
            <w:r w:rsidR="00A715F7">
              <w:rPr>
                <w:rFonts w:eastAsia="Times New Roman"/>
                <w:sz w:val="20"/>
                <w:szCs w:val="20"/>
              </w:rPr>
              <w:t>1</w:t>
            </w:r>
          </w:p>
        </w:tc>
        <w:tc>
          <w:tcPr>
            <w:tcW w:w="540" w:type="dxa"/>
          </w:tcPr>
          <w:p w14:paraId="010C23B1" w14:textId="77777777" w:rsidR="002104C2" w:rsidRPr="005772DC" w:rsidRDefault="002104C2" w:rsidP="0028045D">
            <w:pPr>
              <w:rPr>
                <w:rFonts w:eastAsia="Times New Roman"/>
                <w:sz w:val="20"/>
                <w:szCs w:val="20"/>
              </w:rPr>
            </w:pPr>
          </w:p>
        </w:tc>
      </w:tr>
      <w:tr w:rsidR="00A6539A" w:rsidRPr="005772DC" w14:paraId="71148379" w14:textId="77777777" w:rsidTr="0014313B">
        <w:trPr>
          <w:trHeight w:val="300"/>
        </w:trPr>
        <w:tc>
          <w:tcPr>
            <w:tcW w:w="2777" w:type="dxa"/>
            <w:noWrap/>
            <w:hideMark/>
          </w:tcPr>
          <w:p w14:paraId="2EC3650A" w14:textId="77777777" w:rsidR="002104C2" w:rsidRPr="005772DC" w:rsidRDefault="002104C2" w:rsidP="0028045D">
            <w:pPr>
              <w:rPr>
                <w:rFonts w:eastAsia="Times New Roman"/>
                <w:sz w:val="20"/>
                <w:szCs w:val="20"/>
              </w:rPr>
            </w:pPr>
            <w:r w:rsidRPr="005772DC">
              <w:rPr>
                <w:rFonts w:eastAsia="Times New Roman"/>
                <w:sz w:val="20"/>
                <w:szCs w:val="20"/>
              </w:rPr>
              <w:t>Some combination of Public, Private, or Other</w:t>
            </w:r>
          </w:p>
        </w:tc>
        <w:tc>
          <w:tcPr>
            <w:tcW w:w="629" w:type="dxa"/>
          </w:tcPr>
          <w:p w14:paraId="1907F605" w14:textId="77777777" w:rsidR="002104C2" w:rsidRPr="005772DC" w:rsidRDefault="002104C2" w:rsidP="0028045D">
            <w:pPr>
              <w:rPr>
                <w:rFonts w:eastAsia="Times New Roman"/>
                <w:sz w:val="20"/>
                <w:szCs w:val="20"/>
              </w:rPr>
            </w:pPr>
            <w:r w:rsidRPr="005772DC">
              <w:rPr>
                <w:rFonts w:eastAsia="Times New Roman"/>
                <w:sz w:val="20"/>
                <w:szCs w:val="20"/>
              </w:rPr>
              <w:t>8</w:t>
            </w:r>
          </w:p>
        </w:tc>
        <w:tc>
          <w:tcPr>
            <w:tcW w:w="724" w:type="dxa"/>
          </w:tcPr>
          <w:p w14:paraId="6175D8EF" w14:textId="77777777" w:rsidR="002104C2" w:rsidRPr="005772DC" w:rsidRDefault="002104C2" w:rsidP="0028045D">
            <w:pPr>
              <w:rPr>
                <w:rFonts w:eastAsia="Times New Roman"/>
                <w:sz w:val="20"/>
                <w:szCs w:val="20"/>
              </w:rPr>
            </w:pPr>
            <w:r w:rsidRPr="005772DC">
              <w:rPr>
                <w:rFonts w:eastAsia="Times New Roman"/>
                <w:sz w:val="20"/>
                <w:szCs w:val="20"/>
              </w:rPr>
              <w:t>21.6</w:t>
            </w:r>
          </w:p>
        </w:tc>
        <w:tc>
          <w:tcPr>
            <w:tcW w:w="630" w:type="dxa"/>
            <w:noWrap/>
            <w:hideMark/>
          </w:tcPr>
          <w:p w14:paraId="01102EBB" w14:textId="77777777" w:rsidR="002104C2" w:rsidRPr="005772DC" w:rsidRDefault="002104C2" w:rsidP="0028045D">
            <w:pPr>
              <w:rPr>
                <w:rFonts w:eastAsia="Times New Roman"/>
                <w:sz w:val="20"/>
                <w:szCs w:val="20"/>
              </w:rPr>
            </w:pPr>
            <w:r w:rsidRPr="005772DC">
              <w:rPr>
                <w:rFonts w:eastAsia="Times New Roman"/>
                <w:sz w:val="20"/>
                <w:szCs w:val="20"/>
              </w:rPr>
              <w:t>16</w:t>
            </w:r>
          </w:p>
        </w:tc>
        <w:tc>
          <w:tcPr>
            <w:tcW w:w="718" w:type="dxa"/>
            <w:noWrap/>
            <w:hideMark/>
          </w:tcPr>
          <w:p w14:paraId="64DD709B" w14:textId="0838F6C7" w:rsidR="002104C2" w:rsidRPr="005772DC" w:rsidRDefault="002104C2" w:rsidP="00DB211C">
            <w:pPr>
              <w:rPr>
                <w:rFonts w:eastAsia="Times New Roman"/>
                <w:sz w:val="20"/>
                <w:szCs w:val="20"/>
              </w:rPr>
            </w:pPr>
            <w:r w:rsidRPr="005772DC">
              <w:rPr>
                <w:rFonts w:eastAsia="Times New Roman"/>
                <w:sz w:val="20"/>
                <w:szCs w:val="20"/>
              </w:rPr>
              <w:t>14.</w:t>
            </w:r>
            <w:del w:id="2" w:author="Joshua D. Wallach" w:date="2018-09-11T17:00:00Z">
              <w:r w:rsidR="00DF19F5" w:rsidDel="00DB211C">
                <w:rPr>
                  <w:rFonts w:eastAsia="Times New Roman"/>
                  <w:sz w:val="20"/>
                  <w:szCs w:val="20"/>
                </w:rPr>
                <w:delText>4</w:delText>
              </w:r>
            </w:del>
            <w:ins w:id="3" w:author="Joshua D. Wallach" w:date="2018-09-11T17:00:00Z">
              <w:r w:rsidR="00DB211C">
                <w:rPr>
                  <w:rFonts w:eastAsia="Times New Roman"/>
                  <w:sz w:val="20"/>
                  <w:szCs w:val="20"/>
                </w:rPr>
                <w:t>3</w:t>
              </w:r>
            </w:ins>
          </w:p>
        </w:tc>
        <w:tc>
          <w:tcPr>
            <w:tcW w:w="537" w:type="dxa"/>
            <w:vMerge/>
          </w:tcPr>
          <w:p w14:paraId="1E35DEC0" w14:textId="77777777" w:rsidR="002104C2" w:rsidRPr="005772DC" w:rsidRDefault="002104C2" w:rsidP="0028045D">
            <w:pPr>
              <w:rPr>
                <w:rFonts w:eastAsia="Times New Roman"/>
                <w:sz w:val="20"/>
                <w:szCs w:val="20"/>
              </w:rPr>
            </w:pPr>
          </w:p>
        </w:tc>
        <w:tc>
          <w:tcPr>
            <w:tcW w:w="812" w:type="dxa"/>
          </w:tcPr>
          <w:p w14:paraId="13AF3508" w14:textId="77777777" w:rsidR="002104C2" w:rsidRPr="005772DC" w:rsidRDefault="002104C2" w:rsidP="0028045D">
            <w:pPr>
              <w:rPr>
                <w:rFonts w:eastAsia="Times New Roman"/>
                <w:sz w:val="20"/>
                <w:szCs w:val="20"/>
              </w:rPr>
            </w:pPr>
            <w:r w:rsidRPr="005772DC">
              <w:rPr>
                <w:rFonts w:eastAsia="Times New Roman"/>
                <w:sz w:val="20"/>
                <w:szCs w:val="20"/>
              </w:rPr>
              <w:t>13</w:t>
            </w:r>
          </w:p>
        </w:tc>
        <w:tc>
          <w:tcPr>
            <w:tcW w:w="718" w:type="dxa"/>
          </w:tcPr>
          <w:p w14:paraId="4392401C" w14:textId="77777777" w:rsidR="002104C2" w:rsidRPr="005772DC" w:rsidRDefault="002104C2" w:rsidP="0028045D">
            <w:pPr>
              <w:rPr>
                <w:rFonts w:eastAsia="Times New Roman"/>
                <w:sz w:val="20"/>
                <w:szCs w:val="20"/>
              </w:rPr>
            </w:pPr>
            <w:r w:rsidRPr="005772DC">
              <w:rPr>
                <w:rFonts w:eastAsia="Times New Roman"/>
                <w:sz w:val="20"/>
                <w:szCs w:val="20"/>
              </w:rPr>
              <w:t>20.3</w:t>
            </w:r>
          </w:p>
        </w:tc>
        <w:tc>
          <w:tcPr>
            <w:tcW w:w="722" w:type="dxa"/>
          </w:tcPr>
          <w:p w14:paraId="5CB24198" w14:textId="77777777" w:rsidR="002104C2" w:rsidRPr="005772DC" w:rsidRDefault="002104C2" w:rsidP="0028045D">
            <w:pPr>
              <w:rPr>
                <w:rFonts w:eastAsia="Times New Roman"/>
                <w:sz w:val="20"/>
                <w:szCs w:val="20"/>
              </w:rPr>
            </w:pPr>
            <w:r w:rsidRPr="005772DC">
              <w:rPr>
                <w:rFonts w:eastAsia="Times New Roman"/>
                <w:sz w:val="20"/>
                <w:szCs w:val="20"/>
              </w:rPr>
              <w:t>11</w:t>
            </w:r>
          </w:p>
        </w:tc>
        <w:tc>
          <w:tcPr>
            <w:tcW w:w="1170" w:type="dxa"/>
          </w:tcPr>
          <w:p w14:paraId="3D8B52BD" w14:textId="4A789785" w:rsidR="002104C2" w:rsidRPr="005772DC" w:rsidRDefault="002104C2" w:rsidP="0028045D">
            <w:pPr>
              <w:rPr>
                <w:rFonts w:eastAsia="Times New Roman"/>
                <w:sz w:val="20"/>
                <w:szCs w:val="20"/>
              </w:rPr>
            </w:pPr>
            <w:r w:rsidRPr="005772DC">
              <w:rPr>
                <w:rFonts w:eastAsia="Times New Roman"/>
                <w:sz w:val="20"/>
                <w:szCs w:val="20"/>
              </w:rPr>
              <w:t>12.</w:t>
            </w:r>
            <w:r w:rsidR="00980086">
              <w:rPr>
                <w:rFonts w:eastAsia="Times New Roman"/>
                <w:sz w:val="20"/>
                <w:szCs w:val="20"/>
              </w:rPr>
              <w:t>9</w:t>
            </w:r>
          </w:p>
        </w:tc>
        <w:tc>
          <w:tcPr>
            <w:tcW w:w="540" w:type="dxa"/>
          </w:tcPr>
          <w:p w14:paraId="24F1F36E" w14:textId="77777777" w:rsidR="002104C2" w:rsidRPr="005772DC" w:rsidRDefault="002104C2" w:rsidP="0028045D">
            <w:pPr>
              <w:rPr>
                <w:rFonts w:eastAsia="Times New Roman"/>
                <w:sz w:val="20"/>
                <w:szCs w:val="20"/>
              </w:rPr>
            </w:pPr>
          </w:p>
        </w:tc>
      </w:tr>
      <w:tr w:rsidR="00A6539A" w:rsidRPr="005772DC" w14:paraId="1BEBF1B0" w14:textId="77777777" w:rsidTr="0014313B">
        <w:trPr>
          <w:trHeight w:val="186"/>
        </w:trPr>
        <w:tc>
          <w:tcPr>
            <w:tcW w:w="2777" w:type="dxa"/>
            <w:noWrap/>
          </w:tcPr>
          <w:p w14:paraId="3B04A1DB" w14:textId="77777777" w:rsidR="002104C2" w:rsidRPr="005772DC" w:rsidRDefault="002104C2" w:rsidP="0028045D">
            <w:pPr>
              <w:rPr>
                <w:rFonts w:eastAsia="Times New Roman"/>
                <w:b/>
                <w:bCs/>
                <w:sz w:val="20"/>
                <w:szCs w:val="20"/>
              </w:rPr>
            </w:pPr>
            <w:r w:rsidRPr="005772DC">
              <w:rPr>
                <w:rFonts w:eastAsia="Times New Roman"/>
                <w:b/>
                <w:bCs/>
                <w:sz w:val="20"/>
                <w:szCs w:val="20"/>
              </w:rPr>
              <w:t>Statement of Conflict</w:t>
            </w:r>
          </w:p>
        </w:tc>
        <w:tc>
          <w:tcPr>
            <w:tcW w:w="1353" w:type="dxa"/>
            <w:gridSpan w:val="2"/>
            <w:noWrap/>
          </w:tcPr>
          <w:p w14:paraId="3BC233CA" w14:textId="77777777" w:rsidR="002104C2" w:rsidRPr="005772DC" w:rsidRDefault="002104C2" w:rsidP="0028045D">
            <w:pPr>
              <w:jc w:val="center"/>
              <w:rPr>
                <w:rFonts w:eastAsia="Times New Roman"/>
                <w:b/>
                <w:sz w:val="20"/>
                <w:szCs w:val="20"/>
              </w:rPr>
            </w:pPr>
            <w:r w:rsidRPr="005772DC">
              <w:rPr>
                <w:rFonts w:eastAsia="Times New Roman"/>
                <w:b/>
                <w:sz w:val="20"/>
                <w:szCs w:val="20"/>
              </w:rPr>
              <w:t>N = 37</w:t>
            </w:r>
          </w:p>
        </w:tc>
        <w:tc>
          <w:tcPr>
            <w:tcW w:w="1348" w:type="dxa"/>
            <w:gridSpan w:val="2"/>
            <w:noWrap/>
          </w:tcPr>
          <w:p w14:paraId="24498F12" w14:textId="44D3CA6C" w:rsidR="002104C2" w:rsidRPr="005772DC" w:rsidRDefault="002104C2" w:rsidP="00980086">
            <w:pPr>
              <w:jc w:val="center"/>
              <w:rPr>
                <w:rFonts w:eastAsia="Times New Roman"/>
                <w:b/>
                <w:sz w:val="20"/>
                <w:szCs w:val="20"/>
              </w:rPr>
            </w:pPr>
            <w:r w:rsidRPr="005772DC">
              <w:rPr>
                <w:rFonts w:eastAsia="Times New Roman"/>
                <w:b/>
                <w:sz w:val="20"/>
                <w:szCs w:val="20"/>
              </w:rPr>
              <w:t xml:space="preserve">N = </w:t>
            </w:r>
            <w:r w:rsidR="00980086" w:rsidRPr="005772DC">
              <w:rPr>
                <w:rFonts w:eastAsia="Times New Roman"/>
                <w:b/>
                <w:sz w:val="20"/>
                <w:szCs w:val="20"/>
              </w:rPr>
              <w:t>11</w:t>
            </w:r>
            <w:r w:rsidR="00980086">
              <w:rPr>
                <w:rFonts w:eastAsia="Times New Roman"/>
                <w:b/>
                <w:sz w:val="20"/>
                <w:szCs w:val="20"/>
              </w:rPr>
              <w:t>2</w:t>
            </w:r>
          </w:p>
        </w:tc>
        <w:tc>
          <w:tcPr>
            <w:tcW w:w="537" w:type="dxa"/>
          </w:tcPr>
          <w:p w14:paraId="35027257" w14:textId="77777777" w:rsidR="002104C2" w:rsidRPr="005772DC" w:rsidRDefault="002104C2" w:rsidP="0028045D">
            <w:pPr>
              <w:jc w:val="center"/>
              <w:rPr>
                <w:rFonts w:eastAsia="Times New Roman"/>
                <w:b/>
                <w:sz w:val="20"/>
                <w:szCs w:val="20"/>
              </w:rPr>
            </w:pPr>
          </w:p>
        </w:tc>
        <w:tc>
          <w:tcPr>
            <w:tcW w:w="1530" w:type="dxa"/>
            <w:gridSpan w:val="2"/>
          </w:tcPr>
          <w:p w14:paraId="39E9546A" w14:textId="77777777" w:rsidR="002104C2" w:rsidRPr="005772DC" w:rsidRDefault="002104C2" w:rsidP="0028045D">
            <w:pPr>
              <w:jc w:val="center"/>
              <w:rPr>
                <w:rFonts w:eastAsia="Times New Roman"/>
                <w:b/>
                <w:sz w:val="20"/>
                <w:szCs w:val="20"/>
              </w:rPr>
            </w:pPr>
            <w:r w:rsidRPr="005772DC">
              <w:rPr>
                <w:rFonts w:eastAsia="Times New Roman"/>
                <w:b/>
                <w:sz w:val="20"/>
                <w:szCs w:val="20"/>
              </w:rPr>
              <w:t>N = 64</w:t>
            </w:r>
          </w:p>
        </w:tc>
        <w:tc>
          <w:tcPr>
            <w:tcW w:w="1892" w:type="dxa"/>
            <w:gridSpan w:val="2"/>
          </w:tcPr>
          <w:p w14:paraId="4758340F" w14:textId="4180FE06" w:rsidR="002104C2" w:rsidRPr="005772DC" w:rsidRDefault="002104C2" w:rsidP="00F2630E">
            <w:pPr>
              <w:jc w:val="center"/>
              <w:rPr>
                <w:rFonts w:eastAsia="Times New Roman"/>
                <w:b/>
                <w:sz w:val="20"/>
                <w:szCs w:val="20"/>
              </w:rPr>
            </w:pPr>
            <w:r w:rsidRPr="005772DC">
              <w:rPr>
                <w:rFonts w:eastAsia="Times New Roman"/>
                <w:b/>
                <w:sz w:val="20"/>
                <w:szCs w:val="20"/>
              </w:rPr>
              <w:t xml:space="preserve">N = </w:t>
            </w:r>
            <w:r w:rsidR="00F2630E" w:rsidRPr="005772DC">
              <w:rPr>
                <w:rFonts w:eastAsia="Times New Roman"/>
                <w:b/>
                <w:sz w:val="20"/>
                <w:szCs w:val="20"/>
              </w:rPr>
              <w:t>8</w:t>
            </w:r>
            <w:r w:rsidR="00F2630E">
              <w:rPr>
                <w:rFonts w:eastAsia="Times New Roman"/>
                <w:b/>
                <w:sz w:val="20"/>
                <w:szCs w:val="20"/>
              </w:rPr>
              <w:t>5</w:t>
            </w:r>
          </w:p>
        </w:tc>
        <w:tc>
          <w:tcPr>
            <w:tcW w:w="540" w:type="dxa"/>
          </w:tcPr>
          <w:p w14:paraId="1DD1FD37" w14:textId="77777777" w:rsidR="002104C2" w:rsidRPr="005772DC" w:rsidRDefault="002104C2" w:rsidP="0028045D">
            <w:pPr>
              <w:jc w:val="center"/>
              <w:rPr>
                <w:rFonts w:eastAsia="Times New Roman"/>
                <w:b/>
                <w:sz w:val="20"/>
                <w:szCs w:val="20"/>
              </w:rPr>
            </w:pPr>
          </w:p>
        </w:tc>
      </w:tr>
      <w:tr w:rsidR="00A6539A" w:rsidRPr="005772DC" w14:paraId="071F1139" w14:textId="77777777" w:rsidTr="0014313B">
        <w:trPr>
          <w:trHeight w:val="312"/>
        </w:trPr>
        <w:tc>
          <w:tcPr>
            <w:tcW w:w="2777" w:type="dxa"/>
            <w:noWrap/>
          </w:tcPr>
          <w:p w14:paraId="45A3A416" w14:textId="77777777" w:rsidR="002104C2" w:rsidRPr="005772DC" w:rsidRDefault="002104C2" w:rsidP="0028045D">
            <w:pPr>
              <w:rPr>
                <w:rFonts w:eastAsia="Times New Roman"/>
                <w:sz w:val="20"/>
                <w:szCs w:val="20"/>
              </w:rPr>
            </w:pPr>
            <w:r w:rsidRPr="005772DC">
              <w:rPr>
                <w:rFonts w:eastAsia="Times New Roman"/>
                <w:sz w:val="20"/>
                <w:szCs w:val="20"/>
              </w:rPr>
              <w:t>No Statement</w:t>
            </w:r>
          </w:p>
        </w:tc>
        <w:tc>
          <w:tcPr>
            <w:tcW w:w="629" w:type="dxa"/>
            <w:noWrap/>
          </w:tcPr>
          <w:p w14:paraId="31DAADD8" w14:textId="77777777" w:rsidR="002104C2" w:rsidRPr="005772DC" w:rsidRDefault="002104C2" w:rsidP="0028045D">
            <w:pPr>
              <w:rPr>
                <w:rFonts w:eastAsia="Times New Roman"/>
                <w:sz w:val="20"/>
                <w:szCs w:val="20"/>
              </w:rPr>
            </w:pPr>
            <w:r w:rsidRPr="005772DC">
              <w:rPr>
                <w:rFonts w:eastAsia="Times New Roman"/>
                <w:sz w:val="20"/>
                <w:szCs w:val="20"/>
              </w:rPr>
              <w:t>6</w:t>
            </w:r>
          </w:p>
        </w:tc>
        <w:tc>
          <w:tcPr>
            <w:tcW w:w="724" w:type="dxa"/>
          </w:tcPr>
          <w:p w14:paraId="2D4C06BF" w14:textId="77777777" w:rsidR="002104C2" w:rsidRPr="005772DC" w:rsidRDefault="002104C2" w:rsidP="0028045D">
            <w:pPr>
              <w:rPr>
                <w:rFonts w:eastAsia="Times New Roman"/>
                <w:sz w:val="20"/>
                <w:szCs w:val="20"/>
              </w:rPr>
            </w:pPr>
            <w:r w:rsidRPr="005772DC">
              <w:rPr>
                <w:rFonts w:eastAsia="Times New Roman"/>
                <w:sz w:val="20"/>
                <w:szCs w:val="20"/>
              </w:rPr>
              <w:t>16.2</w:t>
            </w:r>
          </w:p>
        </w:tc>
        <w:tc>
          <w:tcPr>
            <w:tcW w:w="630" w:type="dxa"/>
            <w:noWrap/>
          </w:tcPr>
          <w:p w14:paraId="58AB879B" w14:textId="6EF396C8" w:rsidR="002104C2" w:rsidRPr="005772DC" w:rsidRDefault="00980086" w:rsidP="00980086">
            <w:pPr>
              <w:rPr>
                <w:rFonts w:eastAsia="Times New Roman"/>
                <w:sz w:val="20"/>
                <w:szCs w:val="20"/>
              </w:rPr>
            </w:pPr>
            <w:r w:rsidRPr="005772DC">
              <w:rPr>
                <w:rFonts w:eastAsia="Times New Roman"/>
                <w:sz w:val="20"/>
                <w:szCs w:val="20"/>
              </w:rPr>
              <w:t>4</w:t>
            </w:r>
            <w:r>
              <w:rPr>
                <w:rFonts w:eastAsia="Times New Roman"/>
                <w:sz w:val="20"/>
                <w:szCs w:val="20"/>
              </w:rPr>
              <w:t>6</w:t>
            </w:r>
          </w:p>
        </w:tc>
        <w:tc>
          <w:tcPr>
            <w:tcW w:w="718" w:type="dxa"/>
          </w:tcPr>
          <w:p w14:paraId="477E2451" w14:textId="76A8BBFE" w:rsidR="002104C2" w:rsidRPr="005772DC" w:rsidRDefault="002104C2" w:rsidP="00980086">
            <w:pPr>
              <w:rPr>
                <w:rFonts w:eastAsia="Times New Roman"/>
                <w:sz w:val="20"/>
                <w:szCs w:val="20"/>
              </w:rPr>
            </w:pPr>
            <w:r w:rsidRPr="005772DC">
              <w:rPr>
                <w:rFonts w:eastAsia="Times New Roman"/>
                <w:sz w:val="20"/>
                <w:szCs w:val="20"/>
              </w:rPr>
              <w:t>41.</w:t>
            </w:r>
            <w:r w:rsidR="00980086">
              <w:rPr>
                <w:rFonts w:eastAsia="Times New Roman"/>
                <w:sz w:val="20"/>
                <w:szCs w:val="20"/>
              </w:rPr>
              <w:t>1</w:t>
            </w:r>
          </w:p>
        </w:tc>
        <w:tc>
          <w:tcPr>
            <w:tcW w:w="537" w:type="dxa"/>
          </w:tcPr>
          <w:p w14:paraId="4D441D8D" w14:textId="77777777" w:rsidR="002104C2" w:rsidRPr="005772DC" w:rsidRDefault="002104C2" w:rsidP="0028045D">
            <w:pPr>
              <w:rPr>
                <w:rFonts w:eastAsia="Times New Roman"/>
                <w:sz w:val="20"/>
                <w:szCs w:val="20"/>
              </w:rPr>
            </w:pPr>
            <w:r w:rsidRPr="005772DC">
              <w:rPr>
                <w:rFonts w:eastAsia="Times New Roman"/>
                <w:sz w:val="20"/>
                <w:szCs w:val="20"/>
              </w:rPr>
              <w:t xml:space="preserve">* </w:t>
            </w:r>
          </w:p>
        </w:tc>
        <w:tc>
          <w:tcPr>
            <w:tcW w:w="812" w:type="dxa"/>
          </w:tcPr>
          <w:p w14:paraId="492E9A2A" w14:textId="77777777" w:rsidR="002104C2" w:rsidRPr="005772DC" w:rsidRDefault="002104C2" w:rsidP="0028045D">
            <w:pPr>
              <w:rPr>
                <w:rFonts w:eastAsia="Times New Roman"/>
                <w:sz w:val="20"/>
                <w:szCs w:val="20"/>
              </w:rPr>
            </w:pPr>
            <w:r w:rsidRPr="005772DC">
              <w:rPr>
                <w:rFonts w:eastAsia="Times New Roman"/>
                <w:sz w:val="20"/>
                <w:szCs w:val="20"/>
              </w:rPr>
              <w:t>19</w:t>
            </w:r>
          </w:p>
        </w:tc>
        <w:tc>
          <w:tcPr>
            <w:tcW w:w="718" w:type="dxa"/>
          </w:tcPr>
          <w:p w14:paraId="1BDD2556" w14:textId="77777777" w:rsidR="002104C2" w:rsidRPr="005772DC" w:rsidRDefault="002104C2" w:rsidP="0028045D">
            <w:pPr>
              <w:rPr>
                <w:rFonts w:eastAsia="Times New Roman"/>
                <w:sz w:val="20"/>
                <w:szCs w:val="20"/>
              </w:rPr>
            </w:pPr>
            <w:r w:rsidRPr="005772DC">
              <w:rPr>
                <w:rFonts w:eastAsia="Times New Roman"/>
                <w:sz w:val="20"/>
                <w:szCs w:val="20"/>
              </w:rPr>
              <w:t>29.7</w:t>
            </w:r>
          </w:p>
        </w:tc>
        <w:tc>
          <w:tcPr>
            <w:tcW w:w="722" w:type="dxa"/>
          </w:tcPr>
          <w:p w14:paraId="0DEE132F" w14:textId="62EE9D5F" w:rsidR="002104C2" w:rsidRPr="005772DC" w:rsidRDefault="00F2630E" w:rsidP="00F2630E">
            <w:pPr>
              <w:rPr>
                <w:rFonts w:eastAsia="Times New Roman"/>
                <w:sz w:val="20"/>
                <w:szCs w:val="20"/>
              </w:rPr>
            </w:pPr>
            <w:r w:rsidRPr="005772DC">
              <w:rPr>
                <w:rFonts w:eastAsia="Times New Roman"/>
                <w:sz w:val="20"/>
                <w:szCs w:val="20"/>
              </w:rPr>
              <w:t>3</w:t>
            </w:r>
            <w:r>
              <w:rPr>
                <w:rFonts w:eastAsia="Times New Roman"/>
                <w:sz w:val="20"/>
                <w:szCs w:val="20"/>
              </w:rPr>
              <w:t>3</w:t>
            </w:r>
          </w:p>
        </w:tc>
        <w:tc>
          <w:tcPr>
            <w:tcW w:w="1170" w:type="dxa"/>
          </w:tcPr>
          <w:p w14:paraId="0162BBBC" w14:textId="2E55730E" w:rsidR="002104C2" w:rsidRPr="005772DC" w:rsidRDefault="00F2630E" w:rsidP="0028045D">
            <w:pPr>
              <w:rPr>
                <w:rFonts w:eastAsia="Times New Roman"/>
                <w:sz w:val="20"/>
                <w:szCs w:val="20"/>
              </w:rPr>
            </w:pPr>
            <w:r>
              <w:rPr>
                <w:rFonts w:eastAsia="Times New Roman"/>
                <w:sz w:val="20"/>
                <w:szCs w:val="20"/>
              </w:rPr>
              <w:t>38.8</w:t>
            </w:r>
          </w:p>
        </w:tc>
        <w:tc>
          <w:tcPr>
            <w:tcW w:w="540" w:type="dxa"/>
          </w:tcPr>
          <w:p w14:paraId="43C8BD9D" w14:textId="77777777" w:rsidR="002104C2" w:rsidRPr="005772DC" w:rsidRDefault="002104C2" w:rsidP="0028045D">
            <w:pPr>
              <w:rPr>
                <w:rFonts w:eastAsia="Times New Roman"/>
                <w:sz w:val="20"/>
                <w:szCs w:val="20"/>
              </w:rPr>
            </w:pPr>
          </w:p>
        </w:tc>
      </w:tr>
      <w:tr w:rsidR="00A6539A" w:rsidRPr="005772DC" w14:paraId="253AF1BE" w14:textId="77777777" w:rsidTr="0014313B">
        <w:trPr>
          <w:trHeight w:val="253"/>
        </w:trPr>
        <w:tc>
          <w:tcPr>
            <w:tcW w:w="2777" w:type="dxa"/>
            <w:noWrap/>
          </w:tcPr>
          <w:p w14:paraId="4DE466D6" w14:textId="77777777" w:rsidR="002104C2" w:rsidRPr="005772DC" w:rsidRDefault="002104C2" w:rsidP="0028045D">
            <w:pPr>
              <w:rPr>
                <w:rFonts w:eastAsia="Times New Roman"/>
                <w:sz w:val="20"/>
                <w:szCs w:val="20"/>
              </w:rPr>
            </w:pPr>
            <w:r w:rsidRPr="005772DC">
              <w:rPr>
                <w:rFonts w:eastAsia="Times New Roman"/>
                <w:sz w:val="20"/>
                <w:szCs w:val="20"/>
              </w:rPr>
              <w:t>Statement, No Conflict Exists</w:t>
            </w:r>
          </w:p>
        </w:tc>
        <w:tc>
          <w:tcPr>
            <w:tcW w:w="629" w:type="dxa"/>
            <w:noWrap/>
          </w:tcPr>
          <w:p w14:paraId="4E4A033F" w14:textId="77777777" w:rsidR="002104C2" w:rsidRPr="005772DC" w:rsidRDefault="002104C2" w:rsidP="0028045D">
            <w:pPr>
              <w:rPr>
                <w:rFonts w:eastAsia="Times New Roman"/>
                <w:sz w:val="20"/>
                <w:szCs w:val="20"/>
              </w:rPr>
            </w:pPr>
            <w:r w:rsidRPr="005772DC">
              <w:rPr>
                <w:rFonts w:eastAsia="Times New Roman"/>
                <w:sz w:val="20"/>
                <w:szCs w:val="20"/>
              </w:rPr>
              <w:t>28</w:t>
            </w:r>
          </w:p>
        </w:tc>
        <w:tc>
          <w:tcPr>
            <w:tcW w:w="724" w:type="dxa"/>
          </w:tcPr>
          <w:p w14:paraId="086B6A1F" w14:textId="77777777" w:rsidR="002104C2" w:rsidRPr="005772DC" w:rsidRDefault="002104C2" w:rsidP="0028045D">
            <w:pPr>
              <w:rPr>
                <w:rFonts w:eastAsia="Times New Roman"/>
                <w:sz w:val="20"/>
                <w:szCs w:val="20"/>
              </w:rPr>
            </w:pPr>
            <w:r w:rsidRPr="005772DC">
              <w:rPr>
                <w:rFonts w:eastAsia="Times New Roman"/>
                <w:sz w:val="20"/>
                <w:szCs w:val="20"/>
              </w:rPr>
              <w:t>75.7</w:t>
            </w:r>
          </w:p>
        </w:tc>
        <w:tc>
          <w:tcPr>
            <w:tcW w:w="630" w:type="dxa"/>
            <w:noWrap/>
          </w:tcPr>
          <w:p w14:paraId="1BD2DFC3" w14:textId="77777777" w:rsidR="002104C2" w:rsidRPr="005772DC" w:rsidRDefault="002104C2" w:rsidP="0028045D">
            <w:pPr>
              <w:rPr>
                <w:rFonts w:eastAsia="Times New Roman"/>
                <w:sz w:val="20"/>
                <w:szCs w:val="20"/>
              </w:rPr>
            </w:pPr>
            <w:r w:rsidRPr="005772DC">
              <w:rPr>
                <w:rFonts w:eastAsia="Times New Roman"/>
                <w:sz w:val="20"/>
                <w:szCs w:val="20"/>
              </w:rPr>
              <w:t>59</w:t>
            </w:r>
          </w:p>
        </w:tc>
        <w:tc>
          <w:tcPr>
            <w:tcW w:w="718" w:type="dxa"/>
          </w:tcPr>
          <w:p w14:paraId="03DEEDAC" w14:textId="1D1E4A7D" w:rsidR="002104C2" w:rsidRPr="005772DC" w:rsidRDefault="002104C2" w:rsidP="00980086">
            <w:pPr>
              <w:rPr>
                <w:rFonts w:eastAsia="Times New Roman"/>
                <w:sz w:val="20"/>
                <w:szCs w:val="20"/>
              </w:rPr>
            </w:pPr>
            <w:r w:rsidRPr="005772DC">
              <w:rPr>
                <w:rFonts w:eastAsia="Times New Roman"/>
                <w:sz w:val="20"/>
                <w:szCs w:val="20"/>
              </w:rPr>
              <w:t>52.</w:t>
            </w:r>
            <w:r w:rsidR="00980086">
              <w:rPr>
                <w:rFonts w:eastAsia="Times New Roman"/>
                <w:sz w:val="20"/>
                <w:szCs w:val="20"/>
              </w:rPr>
              <w:t>7</w:t>
            </w:r>
          </w:p>
        </w:tc>
        <w:tc>
          <w:tcPr>
            <w:tcW w:w="537" w:type="dxa"/>
          </w:tcPr>
          <w:p w14:paraId="1A508AF2" w14:textId="77777777" w:rsidR="002104C2" w:rsidRPr="005772DC" w:rsidRDefault="002104C2" w:rsidP="0028045D">
            <w:pPr>
              <w:rPr>
                <w:rFonts w:eastAsia="Times New Roman"/>
                <w:sz w:val="20"/>
                <w:szCs w:val="20"/>
              </w:rPr>
            </w:pPr>
          </w:p>
        </w:tc>
        <w:tc>
          <w:tcPr>
            <w:tcW w:w="812" w:type="dxa"/>
          </w:tcPr>
          <w:p w14:paraId="1EEF26E1" w14:textId="77777777" w:rsidR="002104C2" w:rsidRPr="005772DC" w:rsidRDefault="002104C2" w:rsidP="0028045D">
            <w:pPr>
              <w:rPr>
                <w:rFonts w:eastAsia="Times New Roman"/>
                <w:sz w:val="20"/>
                <w:szCs w:val="20"/>
              </w:rPr>
            </w:pPr>
            <w:r w:rsidRPr="005772DC">
              <w:rPr>
                <w:rFonts w:eastAsia="Times New Roman"/>
                <w:sz w:val="20"/>
                <w:szCs w:val="20"/>
              </w:rPr>
              <w:t>39</w:t>
            </w:r>
          </w:p>
        </w:tc>
        <w:tc>
          <w:tcPr>
            <w:tcW w:w="718" w:type="dxa"/>
          </w:tcPr>
          <w:p w14:paraId="57B34BB8" w14:textId="77777777" w:rsidR="002104C2" w:rsidRPr="005772DC" w:rsidRDefault="002104C2" w:rsidP="0028045D">
            <w:pPr>
              <w:rPr>
                <w:rFonts w:eastAsia="Times New Roman"/>
                <w:sz w:val="20"/>
                <w:szCs w:val="20"/>
              </w:rPr>
            </w:pPr>
            <w:r w:rsidRPr="005772DC">
              <w:rPr>
                <w:rFonts w:eastAsia="Times New Roman"/>
                <w:sz w:val="20"/>
                <w:szCs w:val="20"/>
              </w:rPr>
              <w:t>60.9</w:t>
            </w:r>
          </w:p>
        </w:tc>
        <w:tc>
          <w:tcPr>
            <w:tcW w:w="722" w:type="dxa"/>
          </w:tcPr>
          <w:p w14:paraId="146CC4B6" w14:textId="77777777" w:rsidR="002104C2" w:rsidRPr="005772DC" w:rsidRDefault="002104C2" w:rsidP="0028045D">
            <w:pPr>
              <w:rPr>
                <w:rFonts w:eastAsia="Times New Roman"/>
                <w:sz w:val="20"/>
                <w:szCs w:val="20"/>
              </w:rPr>
            </w:pPr>
            <w:r w:rsidRPr="005772DC">
              <w:rPr>
                <w:rFonts w:eastAsia="Times New Roman"/>
                <w:sz w:val="20"/>
                <w:szCs w:val="20"/>
              </w:rPr>
              <w:t>48</w:t>
            </w:r>
          </w:p>
        </w:tc>
        <w:tc>
          <w:tcPr>
            <w:tcW w:w="1170" w:type="dxa"/>
          </w:tcPr>
          <w:p w14:paraId="2BC33F0E" w14:textId="48F65CFD" w:rsidR="002104C2" w:rsidRPr="005772DC" w:rsidRDefault="002104C2" w:rsidP="0028045D">
            <w:pPr>
              <w:rPr>
                <w:rFonts w:eastAsia="Times New Roman"/>
                <w:sz w:val="20"/>
                <w:szCs w:val="20"/>
              </w:rPr>
            </w:pPr>
            <w:r w:rsidRPr="005772DC">
              <w:rPr>
                <w:rFonts w:eastAsia="Times New Roman"/>
                <w:sz w:val="20"/>
                <w:szCs w:val="20"/>
              </w:rPr>
              <w:t>5</w:t>
            </w:r>
            <w:r w:rsidR="00F2630E">
              <w:rPr>
                <w:rFonts w:eastAsia="Times New Roman"/>
                <w:sz w:val="20"/>
                <w:szCs w:val="20"/>
              </w:rPr>
              <w:t>6.5</w:t>
            </w:r>
          </w:p>
        </w:tc>
        <w:tc>
          <w:tcPr>
            <w:tcW w:w="540" w:type="dxa"/>
          </w:tcPr>
          <w:p w14:paraId="7C56B3C1" w14:textId="77777777" w:rsidR="002104C2" w:rsidRPr="005772DC" w:rsidRDefault="002104C2" w:rsidP="0028045D">
            <w:pPr>
              <w:rPr>
                <w:rFonts w:eastAsia="Times New Roman"/>
                <w:sz w:val="20"/>
                <w:szCs w:val="20"/>
              </w:rPr>
            </w:pPr>
          </w:p>
        </w:tc>
      </w:tr>
      <w:tr w:rsidR="00A6539A" w:rsidRPr="005772DC" w14:paraId="7739F57B" w14:textId="77777777" w:rsidTr="0014313B">
        <w:trPr>
          <w:trHeight w:val="253"/>
        </w:trPr>
        <w:tc>
          <w:tcPr>
            <w:tcW w:w="2777" w:type="dxa"/>
            <w:noWrap/>
          </w:tcPr>
          <w:p w14:paraId="6158DEF6" w14:textId="77777777" w:rsidR="002104C2" w:rsidRPr="005772DC" w:rsidRDefault="002104C2" w:rsidP="0028045D">
            <w:pPr>
              <w:rPr>
                <w:rFonts w:eastAsia="Times New Roman"/>
                <w:sz w:val="20"/>
                <w:szCs w:val="20"/>
              </w:rPr>
            </w:pPr>
            <w:r w:rsidRPr="005772DC">
              <w:rPr>
                <w:rFonts w:eastAsia="Times New Roman"/>
                <w:sz w:val="20"/>
                <w:szCs w:val="20"/>
              </w:rPr>
              <w:t>Statement, Conflict Exists</w:t>
            </w:r>
          </w:p>
        </w:tc>
        <w:tc>
          <w:tcPr>
            <w:tcW w:w="629" w:type="dxa"/>
            <w:noWrap/>
          </w:tcPr>
          <w:p w14:paraId="296E7483" w14:textId="77777777" w:rsidR="002104C2" w:rsidRPr="005772DC" w:rsidRDefault="002104C2" w:rsidP="0028045D">
            <w:pPr>
              <w:rPr>
                <w:rFonts w:eastAsia="Times New Roman"/>
                <w:sz w:val="20"/>
                <w:szCs w:val="20"/>
              </w:rPr>
            </w:pPr>
            <w:r w:rsidRPr="005772DC">
              <w:rPr>
                <w:rFonts w:eastAsia="Times New Roman"/>
                <w:sz w:val="20"/>
                <w:szCs w:val="20"/>
              </w:rPr>
              <w:t>3</w:t>
            </w:r>
          </w:p>
        </w:tc>
        <w:tc>
          <w:tcPr>
            <w:tcW w:w="724" w:type="dxa"/>
          </w:tcPr>
          <w:p w14:paraId="0D7883B5" w14:textId="77777777" w:rsidR="002104C2" w:rsidRPr="005772DC" w:rsidRDefault="002104C2" w:rsidP="0028045D">
            <w:pPr>
              <w:rPr>
                <w:rFonts w:eastAsia="Times New Roman"/>
                <w:sz w:val="20"/>
                <w:szCs w:val="20"/>
              </w:rPr>
            </w:pPr>
            <w:r w:rsidRPr="005772DC">
              <w:rPr>
                <w:rFonts w:eastAsia="Times New Roman"/>
                <w:sz w:val="20"/>
                <w:szCs w:val="20"/>
              </w:rPr>
              <w:t>8.1</w:t>
            </w:r>
          </w:p>
        </w:tc>
        <w:tc>
          <w:tcPr>
            <w:tcW w:w="630" w:type="dxa"/>
            <w:noWrap/>
          </w:tcPr>
          <w:p w14:paraId="6361807B" w14:textId="77777777" w:rsidR="002104C2" w:rsidRPr="005772DC" w:rsidRDefault="002104C2" w:rsidP="0028045D">
            <w:pPr>
              <w:rPr>
                <w:rFonts w:eastAsia="Times New Roman"/>
                <w:sz w:val="20"/>
                <w:szCs w:val="20"/>
              </w:rPr>
            </w:pPr>
            <w:r w:rsidRPr="005772DC">
              <w:rPr>
                <w:rFonts w:eastAsia="Times New Roman"/>
                <w:sz w:val="20"/>
                <w:szCs w:val="20"/>
              </w:rPr>
              <w:t>7</w:t>
            </w:r>
          </w:p>
        </w:tc>
        <w:tc>
          <w:tcPr>
            <w:tcW w:w="718" w:type="dxa"/>
          </w:tcPr>
          <w:p w14:paraId="2E8AE4B2" w14:textId="77777777" w:rsidR="002104C2" w:rsidRPr="005772DC" w:rsidRDefault="002104C2" w:rsidP="0028045D">
            <w:pPr>
              <w:rPr>
                <w:rFonts w:eastAsia="Times New Roman"/>
                <w:sz w:val="20"/>
                <w:szCs w:val="20"/>
              </w:rPr>
            </w:pPr>
            <w:r w:rsidRPr="005772DC">
              <w:rPr>
                <w:rFonts w:eastAsia="Times New Roman"/>
                <w:sz w:val="20"/>
                <w:szCs w:val="20"/>
              </w:rPr>
              <w:t>6.2</w:t>
            </w:r>
          </w:p>
        </w:tc>
        <w:tc>
          <w:tcPr>
            <w:tcW w:w="537" w:type="dxa"/>
          </w:tcPr>
          <w:p w14:paraId="21745DBA" w14:textId="77777777" w:rsidR="002104C2" w:rsidRPr="005772DC" w:rsidRDefault="002104C2" w:rsidP="0028045D">
            <w:pPr>
              <w:rPr>
                <w:rFonts w:eastAsia="Times New Roman"/>
                <w:sz w:val="20"/>
                <w:szCs w:val="20"/>
              </w:rPr>
            </w:pPr>
          </w:p>
        </w:tc>
        <w:tc>
          <w:tcPr>
            <w:tcW w:w="812" w:type="dxa"/>
          </w:tcPr>
          <w:p w14:paraId="083C72FA" w14:textId="77777777" w:rsidR="002104C2" w:rsidRPr="005772DC" w:rsidRDefault="002104C2" w:rsidP="0028045D">
            <w:pPr>
              <w:rPr>
                <w:rFonts w:eastAsia="Times New Roman"/>
                <w:sz w:val="20"/>
                <w:szCs w:val="20"/>
              </w:rPr>
            </w:pPr>
            <w:r w:rsidRPr="005772DC">
              <w:rPr>
                <w:rFonts w:eastAsia="Times New Roman"/>
                <w:sz w:val="20"/>
                <w:szCs w:val="20"/>
              </w:rPr>
              <w:t>6</w:t>
            </w:r>
          </w:p>
        </w:tc>
        <w:tc>
          <w:tcPr>
            <w:tcW w:w="718" w:type="dxa"/>
          </w:tcPr>
          <w:p w14:paraId="1213A276" w14:textId="77777777" w:rsidR="002104C2" w:rsidRPr="005772DC" w:rsidRDefault="002104C2" w:rsidP="0028045D">
            <w:pPr>
              <w:rPr>
                <w:rFonts w:eastAsia="Times New Roman"/>
                <w:sz w:val="20"/>
                <w:szCs w:val="20"/>
              </w:rPr>
            </w:pPr>
            <w:r w:rsidRPr="005772DC">
              <w:rPr>
                <w:rFonts w:eastAsia="Times New Roman"/>
                <w:sz w:val="20"/>
                <w:szCs w:val="20"/>
              </w:rPr>
              <w:t>9.4</w:t>
            </w:r>
          </w:p>
        </w:tc>
        <w:tc>
          <w:tcPr>
            <w:tcW w:w="722" w:type="dxa"/>
          </w:tcPr>
          <w:p w14:paraId="164C40D7" w14:textId="77777777" w:rsidR="002104C2" w:rsidRPr="005772DC" w:rsidRDefault="002104C2" w:rsidP="0028045D">
            <w:pPr>
              <w:rPr>
                <w:rFonts w:eastAsia="Times New Roman"/>
                <w:sz w:val="20"/>
                <w:szCs w:val="20"/>
              </w:rPr>
            </w:pPr>
            <w:r w:rsidRPr="005772DC">
              <w:rPr>
                <w:rFonts w:eastAsia="Times New Roman"/>
                <w:sz w:val="20"/>
                <w:szCs w:val="20"/>
              </w:rPr>
              <w:t>4</w:t>
            </w:r>
          </w:p>
        </w:tc>
        <w:tc>
          <w:tcPr>
            <w:tcW w:w="1170" w:type="dxa"/>
          </w:tcPr>
          <w:p w14:paraId="066045E3" w14:textId="77777777" w:rsidR="002104C2" w:rsidRPr="005772DC" w:rsidRDefault="002104C2" w:rsidP="0028045D">
            <w:pPr>
              <w:rPr>
                <w:rFonts w:eastAsia="Times New Roman"/>
                <w:sz w:val="20"/>
                <w:szCs w:val="20"/>
              </w:rPr>
            </w:pPr>
            <w:r w:rsidRPr="005772DC">
              <w:rPr>
                <w:rFonts w:eastAsia="Times New Roman"/>
                <w:sz w:val="20"/>
                <w:szCs w:val="20"/>
              </w:rPr>
              <w:t>4.7</w:t>
            </w:r>
          </w:p>
        </w:tc>
        <w:tc>
          <w:tcPr>
            <w:tcW w:w="540" w:type="dxa"/>
          </w:tcPr>
          <w:p w14:paraId="3665B769" w14:textId="77777777" w:rsidR="002104C2" w:rsidRPr="005772DC" w:rsidRDefault="002104C2" w:rsidP="0028045D">
            <w:pPr>
              <w:rPr>
                <w:rFonts w:eastAsia="Times New Roman"/>
                <w:sz w:val="20"/>
                <w:szCs w:val="20"/>
              </w:rPr>
            </w:pPr>
          </w:p>
        </w:tc>
      </w:tr>
      <w:tr w:rsidR="00A6539A" w:rsidRPr="005772DC" w14:paraId="61676342" w14:textId="77777777" w:rsidTr="0014313B">
        <w:trPr>
          <w:trHeight w:val="253"/>
        </w:trPr>
        <w:tc>
          <w:tcPr>
            <w:tcW w:w="2777" w:type="dxa"/>
            <w:noWrap/>
          </w:tcPr>
          <w:p w14:paraId="058B74AF" w14:textId="77777777" w:rsidR="002104C2" w:rsidRPr="005772DC" w:rsidRDefault="002104C2" w:rsidP="0028045D">
            <w:pPr>
              <w:rPr>
                <w:rFonts w:eastAsia="Times New Roman"/>
                <w:b/>
                <w:bCs/>
                <w:sz w:val="20"/>
                <w:szCs w:val="20"/>
              </w:rPr>
            </w:pPr>
            <w:r w:rsidRPr="005772DC">
              <w:rPr>
                <w:rFonts w:eastAsia="Times New Roman"/>
                <w:b/>
                <w:bCs/>
                <w:sz w:val="20"/>
                <w:szCs w:val="20"/>
              </w:rPr>
              <w:t>Protocol availability</w:t>
            </w:r>
          </w:p>
        </w:tc>
        <w:tc>
          <w:tcPr>
            <w:tcW w:w="1353" w:type="dxa"/>
            <w:gridSpan w:val="2"/>
            <w:noWrap/>
          </w:tcPr>
          <w:p w14:paraId="520820EF" w14:textId="77777777" w:rsidR="002104C2" w:rsidRPr="005772DC" w:rsidRDefault="002104C2" w:rsidP="0028045D">
            <w:pPr>
              <w:jc w:val="center"/>
              <w:rPr>
                <w:rFonts w:eastAsia="Times New Roman"/>
                <w:b/>
                <w:sz w:val="20"/>
                <w:szCs w:val="20"/>
              </w:rPr>
            </w:pPr>
            <w:r w:rsidRPr="005772DC">
              <w:rPr>
                <w:rFonts w:eastAsia="Times New Roman"/>
                <w:b/>
                <w:sz w:val="20"/>
                <w:szCs w:val="20"/>
              </w:rPr>
              <w:t>N = 29</w:t>
            </w:r>
          </w:p>
        </w:tc>
        <w:tc>
          <w:tcPr>
            <w:tcW w:w="1348" w:type="dxa"/>
            <w:gridSpan w:val="2"/>
            <w:noWrap/>
          </w:tcPr>
          <w:p w14:paraId="1CE455FB" w14:textId="77777777" w:rsidR="002104C2" w:rsidRPr="005772DC" w:rsidRDefault="002104C2" w:rsidP="0028045D">
            <w:pPr>
              <w:jc w:val="center"/>
              <w:rPr>
                <w:rFonts w:eastAsia="Times New Roman"/>
                <w:b/>
                <w:sz w:val="20"/>
                <w:szCs w:val="20"/>
              </w:rPr>
            </w:pPr>
            <w:r w:rsidRPr="005772DC">
              <w:rPr>
                <w:rFonts w:eastAsia="Times New Roman"/>
                <w:b/>
                <w:sz w:val="20"/>
                <w:szCs w:val="20"/>
              </w:rPr>
              <w:t>N = 75</w:t>
            </w:r>
          </w:p>
        </w:tc>
        <w:tc>
          <w:tcPr>
            <w:tcW w:w="537" w:type="dxa"/>
          </w:tcPr>
          <w:p w14:paraId="7EC339E6" w14:textId="77777777" w:rsidR="002104C2" w:rsidRPr="005772DC" w:rsidRDefault="002104C2" w:rsidP="0028045D">
            <w:pPr>
              <w:jc w:val="center"/>
              <w:rPr>
                <w:rFonts w:eastAsia="Times New Roman"/>
                <w:b/>
                <w:sz w:val="20"/>
                <w:szCs w:val="20"/>
              </w:rPr>
            </w:pPr>
          </w:p>
        </w:tc>
        <w:tc>
          <w:tcPr>
            <w:tcW w:w="1530" w:type="dxa"/>
            <w:gridSpan w:val="2"/>
          </w:tcPr>
          <w:p w14:paraId="229123D8" w14:textId="77777777" w:rsidR="002104C2" w:rsidRPr="005772DC" w:rsidRDefault="002104C2" w:rsidP="0028045D">
            <w:pPr>
              <w:jc w:val="center"/>
              <w:rPr>
                <w:rFonts w:eastAsia="Times New Roman"/>
                <w:b/>
                <w:sz w:val="20"/>
                <w:szCs w:val="20"/>
              </w:rPr>
            </w:pPr>
            <w:r w:rsidRPr="005772DC">
              <w:rPr>
                <w:rFonts w:eastAsia="Times New Roman"/>
                <w:b/>
                <w:sz w:val="20"/>
                <w:szCs w:val="20"/>
              </w:rPr>
              <w:t>N =47</w:t>
            </w:r>
          </w:p>
        </w:tc>
        <w:tc>
          <w:tcPr>
            <w:tcW w:w="1892" w:type="dxa"/>
            <w:gridSpan w:val="2"/>
          </w:tcPr>
          <w:p w14:paraId="3518CF8A" w14:textId="77777777" w:rsidR="002104C2" w:rsidRPr="005772DC" w:rsidRDefault="002104C2" w:rsidP="0028045D">
            <w:pPr>
              <w:jc w:val="center"/>
              <w:rPr>
                <w:rFonts w:eastAsia="Times New Roman"/>
                <w:b/>
                <w:sz w:val="20"/>
                <w:szCs w:val="20"/>
              </w:rPr>
            </w:pPr>
            <w:r w:rsidRPr="005772DC">
              <w:rPr>
                <w:rFonts w:eastAsia="Times New Roman"/>
                <w:b/>
                <w:sz w:val="20"/>
                <w:szCs w:val="20"/>
              </w:rPr>
              <w:t>N = 57</w:t>
            </w:r>
          </w:p>
        </w:tc>
        <w:tc>
          <w:tcPr>
            <w:tcW w:w="540" w:type="dxa"/>
          </w:tcPr>
          <w:p w14:paraId="13DEB235" w14:textId="77777777" w:rsidR="002104C2" w:rsidRPr="005772DC" w:rsidRDefault="002104C2" w:rsidP="0028045D">
            <w:pPr>
              <w:jc w:val="center"/>
              <w:rPr>
                <w:rFonts w:eastAsia="Times New Roman"/>
                <w:b/>
                <w:sz w:val="20"/>
                <w:szCs w:val="20"/>
              </w:rPr>
            </w:pPr>
          </w:p>
        </w:tc>
      </w:tr>
      <w:tr w:rsidR="0014313B" w:rsidRPr="005772DC" w14:paraId="4CA8D168" w14:textId="77777777" w:rsidTr="0014313B">
        <w:trPr>
          <w:trHeight w:val="260"/>
        </w:trPr>
        <w:tc>
          <w:tcPr>
            <w:tcW w:w="2777" w:type="dxa"/>
            <w:noWrap/>
          </w:tcPr>
          <w:p w14:paraId="5657CA2B" w14:textId="77777777" w:rsidR="002104C2" w:rsidRPr="005772DC" w:rsidRDefault="002104C2" w:rsidP="0028045D">
            <w:pPr>
              <w:rPr>
                <w:rFonts w:eastAsia="Times New Roman"/>
                <w:bCs/>
                <w:sz w:val="20"/>
                <w:szCs w:val="20"/>
              </w:rPr>
            </w:pPr>
            <w:r w:rsidRPr="005772DC">
              <w:rPr>
                <w:rFonts w:eastAsia="Times New Roman"/>
                <w:bCs/>
                <w:sz w:val="20"/>
                <w:szCs w:val="20"/>
              </w:rPr>
              <w:t>Full protocol</w:t>
            </w:r>
          </w:p>
        </w:tc>
        <w:tc>
          <w:tcPr>
            <w:tcW w:w="629" w:type="dxa"/>
            <w:noWrap/>
          </w:tcPr>
          <w:p w14:paraId="00F3C2BE" w14:textId="77777777" w:rsidR="002104C2" w:rsidRPr="005772DC" w:rsidRDefault="002104C2" w:rsidP="00F53C11">
            <w:pPr>
              <w:rPr>
                <w:rFonts w:eastAsia="Times New Roman"/>
                <w:sz w:val="20"/>
                <w:szCs w:val="20"/>
              </w:rPr>
            </w:pPr>
            <w:r w:rsidRPr="005772DC">
              <w:rPr>
                <w:rFonts w:eastAsia="Times New Roman"/>
                <w:sz w:val="20"/>
                <w:szCs w:val="20"/>
              </w:rPr>
              <w:t>0</w:t>
            </w:r>
          </w:p>
        </w:tc>
        <w:tc>
          <w:tcPr>
            <w:tcW w:w="724" w:type="dxa"/>
          </w:tcPr>
          <w:p w14:paraId="2282B4D0" w14:textId="75C24F8F" w:rsidR="002104C2" w:rsidRPr="005772DC" w:rsidRDefault="002104C2" w:rsidP="00F53C11">
            <w:pPr>
              <w:rPr>
                <w:rFonts w:eastAsia="Times New Roman"/>
                <w:sz w:val="20"/>
                <w:szCs w:val="20"/>
              </w:rPr>
            </w:pPr>
            <w:r w:rsidRPr="005772DC">
              <w:rPr>
                <w:rFonts w:eastAsia="Times New Roman"/>
                <w:sz w:val="20"/>
                <w:szCs w:val="20"/>
              </w:rPr>
              <w:t>0</w:t>
            </w:r>
            <w:r w:rsidR="0021758C">
              <w:rPr>
                <w:rFonts w:eastAsia="Times New Roman"/>
                <w:sz w:val="20"/>
                <w:szCs w:val="20"/>
              </w:rPr>
              <w:t>.0</w:t>
            </w:r>
          </w:p>
        </w:tc>
        <w:tc>
          <w:tcPr>
            <w:tcW w:w="630" w:type="dxa"/>
            <w:noWrap/>
          </w:tcPr>
          <w:p w14:paraId="0B5F557A" w14:textId="77777777" w:rsidR="002104C2" w:rsidRPr="005772DC" w:rsidRDefault="002104C2" w:rsidP="00F53C11">
            <w:pPr>
              <w:rPr>
                <w:rFonts w:eastAsia="Times New Roman"/>
                <w:sz w:val="20"/>
                <w:szCs w:val="20"/>
              </w:rPr>
            </w:pPr>
            <w:r w:rsidRPr="005772DC">
              <w:rPr>
                <w:rFonts w:eastAsia="Times New Roman"/>
                <w:sz w:val="20"/>
                <w:szCs w:val="20"/>
              </w:rPr>
              <w:t>1</w:t>
            </w:r>
          </w:p>
        </w:tc>
        <w:tc>
          <w:tcPr>
            <w:tcW w:w="718" w:type="dxa"/>
          </w:tcPr>
          <w:p w14:paraId="635ED3FD" w14:textId="77777777" w:rsidR="002104C2" w:rsidRPr="005772DC" w:rsidRDefault="002104C2" w:rsidP="00F53C11">
            <w:pPr>
              <w:rPr>
                <w:rFonts w:eastAsia="Times New Roman"/>
                <w:sz w:val="20"/>
                <w:szCs w:val="20"/>
              </w:rPr>
            </w:pPr>
            <w:r w:rsidRPr="005772DC">
              <w:rPr>
                <w:rFonts w:eastAsia="Times New Roman"/>
                <w:sz w:val="20"/>
                <w:szCs w:val="20"/>
              </w:rPr>
              <w:t>1.4</w:t>
            </w:r>
          </w:p>
        </w:tc>
        <w:tc>
          <w:tcPr>
            <w:tcW w:w="537" w:type="dxa"/>
          </w:tcPr>
          <w:p w14:paraId="47F78EFA" w14:textId="77777777" w:rsidR="002104C2" w:rsidRPr="005772DC" w:rsidRDefault="002104C2" w:rsidP="00F53C11">
            <w:pPr>
              <w:rPr>
                <w:rFonts w:eastAsia="Times New Roman"/>
                <w:b/>
                <w:sz w:val="20"/>
                <w:szCs w:val="20"/>
              </w:rPr>
            </w:pPr>
          </w:p>
        </w:tc>
        <w:tc>
          <w:tcPr>
            <w:tcW w:w="812" w:type="dxa"/>
          </w:tcPr>
          <w:p w14:paraId="7F34EAED" w14:textId="77777777" w:rsidR="002104C2" w:rsidRPr="005772DC" w:rsidRDefault="002104C2" w:rsidP="00F53C11">
            <w:pPr>
              <w:rPr>
                <w:rFonts w:eastAsia="Times New Roman"/>
                <w:sz w:val="20"/>
                <w:szCs w:val="20"/>
              </w:rPr>
            </w:pPr>
            <w:r w:rsidRPr="005772DC">
              <w:rPr>
                <w:rFonts w:eastAsia="Times New Roman"/>
                <w:sz w:val="20"/>
                <w:szCs w:val="20"/>
              </w:rPr>
              <w:t>0</w:t>
            </w:r>
          </w:p>
        </w:tc>
        <w:tc>
          <w:tcPr>
            <w:tcW w:w="718" w:type="dxa"/>
          </w:tcPr>
          <w:p w14:paraId="2C258BB2" w14:textId="77777777" w:rsidR="002104C2" w:rsidRPr="005772DC" w:rsidRDefault="002104C2" w:rsidP="00F53C11">
            <w:pPr>
              <w:rPr>
                <w:rFonts w:eastAsia="Times New Roman"/>
                <w:sz w:val="20"/>
                <w:szCs w:val="20"/>
              </w:rPr>
            </w:pPr>
            <w:r w:rsidRPr="005772DC">
              <w:rPr>
                <w:rFonts w:eastAsia="Times New Roman"/>
                <w:sz w:val="20"/>
                <w:szCs w:val="20"/>
              </w:rPr>
              <w:t>0</w:t>
            </w:r>
          </w:p>
        </w:tc>
        <w:tc>
          <w:tcPr>
            <w:tcW w:w="722" w:type="dxa"/>
          </w:tcPr>
          <w:p w14:paraId="376D0069" w14:textId="77777777" w:rsidR="002104C2" w:rsidRPr="005772DC" w:rsidRDefault="002104C2" w:rsidP="00F53C11">
            <w:pPr>
              <w:rPr>
                <w:rFonts w:eastAsia="Times New Roman"/>
                <w:sz w:val="20"/>
                <w:szCs w:val="20"/>
              </w:rPr>
            </w:pPr>
            <w:r w:rsidRPr="005772DC">
              <w:rPr>
                <w:rFonts w:eastAsia="Times New Roman"/>
                <w:sz w:val="20"/>
                <w:szCs w:val="20"/>
              </w:rPr>
              <w:t>1</w:t>
            </w:r>
          </w:p>
        </w:tc>
        <w:tc>
          <w:tcPr>
            <w:tcW w:w="1170" w:type="dxa"/>
          </w:tcPr>
          <w:p w14:paraId="6BB58054" w14:textId="77777777" w:rsidR="002104C2" w:rsidRPr="005772DC" w:rsidRDefault="002104C2" w:rsidP="00F53C11">
            <w:pPr>
              <w:rPr>
                <w:rFonts w:eastAsia="Times New Roman"/>
                <w:sz w:val="20"/>
                <w:szCs w:val="20"/>
              </w:rPr>
            </w:pPr>
            <w:r w:rsidRPr="005772DC">
              <w:rPr>
                <w:rFonts w:eastAsia="Times New Roman"/>
                <w:sz w:val="20"/>
                <w:szCs w:val="20"/>
              </w:rPr>
              <w:t>1.8</w:t>
            </w:r>
          </w:p>
        </w:tc>
        <w:tc>
          <w:tcPr>
            <w:tcW w:w="540" w:type="dxa"/>
          </w:tcPr>
          <w:p w14:paraId="2D08FB98" w14:textId="77777777" w:rsidR="002104C2" w:rsidRPr="005772DC" w:rsidRDefault="002104C2" w:rsidP="0028045D">
            <w:pPr>
              <w:jc w:val="center"/>
              <w:rPr>
                <w:rFonts w:eastAsia="Times New Roman"/>
                <w:b/>
                <w:sz w:val="20"/>
                <w:szCs w:val="20"/>
              </w:rPr>
            </w:pPr>
          </w:p>
        </w:tc>
      </w:tr>
      <w:tr w:rsidR="0014313B" w:rsidRPr="005772DC" w14:paraId="2EE5CCE1" w14:textId="77777777" w:rsidTr="0014313B">
        <w:trPr>
          <w:trHeight w:val="253"/>
        </w:trPr>
        <w:tc>
          <w:tcPr>
            <w:tcW w:w="2777" w:type="dxa"/>
            <w:noWrap/>
          </w:tcPr>
          <w:p w14:paraId="10DD81E7" w14:textId="35435053" w:rsidR="00F87AFA" w:rsidRPr="0021758C" w:rsidRDefault="00F87AFA" w:rsidP="0028045D">
            <w:pPr>
              <w:rPr>
                <w:rFonts w:eastAsia="Times New Roman"/>
                <w:bCs/>
                <w:sz w:val="20"/>
                <w:szCs w:val="20"/>
              </w:rPr>
            </w:pPr>
            <w:r w:rsidRPr="0021758C">
              <w:rPr>
                <w:rFonts w:eastAsia="Times New Roman"/>
                <w:bCs/>
                <w:sz w:val="20"/>
                <w:szCs w:val="20"/>
              </w:rPr>
              <w:t>No protocol</w:t>
            </w:r>
          </w:p>
        </w:tc>
        <w:tc>
          <w:tcPr>
            <w:tcW w:w="629" w:type="dxa"/>
            <w:noWrap/>
          </w:tcPr>
          <w:p w14:paraId="799C0DB3" w14:textId="3056295A" w:rsidR="00F87AFA" w:rsidRPr="002D0AE5" w:rsidRDefault="00F87AFA" w:rsidP="002D0AE5">
            <w:pPr>
              <w:rPr>
                <w:rFonts w:eastAsia="Times New Roman"/>
                <w:sz w:val="20"/>
                <w:szCs w:val="20"/>
              </w:rPr>
            </w:pPr>
            <w:r w:rsidRPr="002D0AE5">
              <w:rPr>
                <w:rFonts w:eastAsia="Times New Roman"/>
                <w:sz w:val="20"/>
                <w:szCs w:val="20"/>
              </w:rPr>
              <w:t>29</w:t>
            </w:r>
          </w:p>
        </w:tc>
        <w:tc>
          <w:tcPr>
            <w:tcW w:w="724" w:type="dxa"/>
          </w:tcPr>
          <w:p w14:paraId="1CCD2508" w14:textId="576C8C86" w:rsidR="00F87AFA" w:rsidRPr="002D0AE5" w:rsidRDefault="00F87AFA" w:rsidP="002D0AE5">
            <w:pPr>
              <w:rPr>
                <w:rFonts w:eastAsia="Times New Roman"/>
                <w:sz w:val="20"/>
                <w:szCs w:val="20"/>
              </w:rPr>
            </w:pPr>
            <w:r w:rsidRPr="002D0AE5">
              <w:rPr>
                <w:rFonts w:eastAsia="Times New Roman"/>
                <w:sz w:val="20"/>
                <w:szCs w:val="20"/>
              </w:rPr>
              <w:t>100.0</w:t>
            </w:r>
          </w:p>
        </w:tc>
        <w:tc>
          <w:tcPr>
            <w:tcW w:w="630" w:type="dxa"/>
            <w:noWrap/>
          </w:tcPr>
          <w:p w14:paraId="6AC6C7FD" w14:textId="79B95B74" w:rsidR="00F87AFA" w:rsidRPr="002D0AE5" w:rsidRDefault="00F87AFA" w:rsidP="002D0AE5">
            <w:pPr>
              <w:rPr>
                <w:rFonts w:eastAsia="Times New Roman"/>
                <w:sz w:val="20"/>
                <w:szCs w:val="20"/>
              </w:rPr>
            </w:pPr>
            <w:r>
              <w:rPr>
                <w:rFonts w:eastAsia="Times New Roman"/>
                <w:sz w:val="20"/>
                <w:szCs w:val="20"/>
              </w:rPr>
              <w:t>74</w:t>
            </w:r>
          </w:p>
        </w:tc>
        <w:tc>
          <w:tcPr>
            <w:tcW w:w="718" w:type="dxa"/>
          </w:tcPr>
          <w:p w14:paraId="05125A88" w14:textId="44958F1A" w:rsidR="00F87AFA" w:rsidRPr="002D0AE5" w:rsidRDefault="00F87AFA" w:rsidP="002D0AE5">
            <w:pPr>
              <w:rPr>
                <w:rFonts w:eastAsia="Times New Roman"/>
                <w:sz w:val="20"/>
                <w:szCs w:val="20"/>
              </w:rPr>
            </w:pPr>
            <w:r>
              <w:rPr>
                <w:rFonts w:eastAsia="Times New Roman"/>
                <w:sz w:val="20"/>
                <w:szCs w:val="20"/>
              </w:rPr>
              <w:t>98.6</w:t>
            </w:r>
          </w:p>
        </w:tc>
        <w:tc>
          <w:tcPr>
            <w:tcW w:w="537" w:type="dxa"/>
          </w:tcPr>
          <w:p w14:paraId="2C27D6D8" w14:textId="77777777" w:rsidR="00F87AFA" w:rsidRPr="005772DC" w:rsidRDefault="00F87AFA" w:rsidP="0028045D">
            <w:pPr>
              <w:jc w:val="center"/>
              <w:rPr>
                <w:rFonts w:eastAsia="Times New Roman"/>
                <w:b/>
                <w:sz w:val="20"/>
                <w:szCs w:val="20"/>
              </w:rPr>
            </w:pPr>
          </w:p>
        </w:tc>
        <w:tc>
          <w:tcPr>
            <w:tcW w:w="812" w:type="dxa"/>
          </w:tcPr>
          <w:p w14:paraId="6EB69D35" w14:textId="785A42CD" w:rsidR="00F87AFA" w:rsidRPr="00F87AFA" w:rsidRDefault="00F87AFA" w:rsidP="00F87AFA">
            <w:pPr>
              <w:rPr>
                <w:rFonts w:eastAsia="Times New Roman"/>
                <w:sz w:val="20"/>
                <w:szCs w:val="20"/>
              </w:rPr>
            </w:pPr>
            <w:r w:rsidRPr="00F87AFA">
              <w:rPr>
                <w:rFonts w:eastAsia="Times New Roman"/>
                <w:sz w:val="20"/>
                <w:szCs w:val="20"/>
              </w:rPr>
              <w:t>47</w:t>
            </w:r>
          </w:p>
        </w:tc>
        <w:tc>
          <w:tcPr>
            <w:tcW w:w="718" w:type="dxa"/>
          </w:tcPr>
          <w:p w14:paraId="0F69E23B" w14:textId="56918CF0" w:rsidR="00F87AFA" w:rsidRPr="00F87AFA" w:rsidRDefault="00F87AFA" w:rsidP="00F87AFA">
            <w:pPr>
              <w:rPr>
                <w:rFonts w:eastAsia="Times New Roman"/>
                <w:sz w:val="20"/>
                <w:szCs w:val="20"/>
              </w:rPr>
            </w:pPr>
            <w:r w:rsidRPr="00F87AFA">
              <w:rPr>
                <w:rFonts w:eastAsia="Times New Roman"/>
                <w:sz w:val="20"/>
                <w:szCs w:val="20"/>
              </w:rPr>
              <w:t>100.0</w:t>
            </w:r>
          </w:p>
        </w:tc>
        <w:tc>
          <w:tcPr>
            <w:tcW w:w="722" w:type="dxa"/>
          </w:tcPr>
          <w:p w14:paraId="39C9D451" w14:textId="4657A62A" w:rsidR="00F87AFA" w:rsidRPr="00F87AFA" w:rsidRDefault="00F87AFA" w:rsidP="00F87AFA">
            <w:pPr>
              <w:rPr>
                <w:rFonts w:eastAsia="Times New Roman"/>
                <w:sz w:val="20"/>
                <w:szCs w:val="20"/>
              </w:rPr>
            </w:pPr>
            <w:r w:rsidRPr="00F87AFA">
              <w:rPr>
                <w:rFonts w:eastAsia="Times New Roman"/>
                <w:sz w:val="20"/>
                <w:szCs w:val="20"/>
              </w:rPr>
              <w:t>56</w:t>
            </w:r>
          </w:p>
        </w:tc>
        <w:tc>
          <w:tcPr>
            <w:tcW w:w="1170" w:type="dxa"/>
          </w:tcPr>
          <w:p w14:paraId="6C18A907" w14:textId="13EACBDC" w:rsidR="00F87AFA" w:rsidRPr="00F87AFA" w:rsidRDefault="00F87AFA" w:rsidP="00F87AFA">
            <w:pPr>
              <w:rPr>
                <w:rFonts w:eastAsia="Times New Roman"/>
                <w:sz w:val="20"/>
                <w:szCs w:val="20"/>
              </w:rPr>
            </w:pPr>
            <w:r w:rsidRPr="00F87AFA">
              <w:rPr>
                <w:rFonts w:eastAsia="Times New Roman"/>
                <w:sz w:val="20"/>
                <w:szCs w:val="20"/>
              </w:rPr>
              <w:t>98.2</w:t>
            </w:r>
          </w:p>
        </w:tc>
        <w:tc>
          <w:tcPr>
            <w:tcW w:w="540" w:type="dxa"/>
          </w:tcPr>
          <w:p w14:paraId="09196935" w14:textId="77777777" w:rsidR="00F87AFA" w:rsidRPr="005772DC" w:rsidRDefault="00F87AFA" w:rsidP="0028045D">
            <w:pPr>
              <w:jc w:val="center"/>
              <w:rPr>
                <w:rFonts w:eastAsia="Times New Roman"/>
                <w:b/>
                <w:sz w:val="20"/>
                <w:szCs w:val="20"/>
              </w:rPr>
            </w:pPr>
          </w:p>
        </w:tc>
      </w:tr>
      <w:tr w:rsidR="00A6539A" w:rsidRPr="005772DC" w14:paraId="7DC31CF4" w14:textId="77777777" w:rsidTr="0014313B">
        <w:trPr>
          <w:trHeight w:val="253"/>
        </w:trPr>
        <w:tc>
          <w:tcPr>
            <w:tcW w:w="2777" w:type="dxa"/>
            <w:noWrap/>
          </w:tcPr>
          <w:p w14:paraId="03765ECC" w14:textId="77777777" w:rsidR="002104C2" w:rsidRPr="005772DC" w:rsidRDefault="002104C2" w:rsidP="0028045D">
            <w:pPr>
              <w:rPr>
                <w:rFonts w:eastAsia="Times New Roman"/>
                <w:b/>
                <w:bCs/>
                <w:sz w:val="20"/>
                <w:szCs w:val="20"/>
              </w:rPr>
            </w:pPr>
            <w:r w:rsidRPr="005772DC">
              <w:rPr>
                <w:rFonts w:eastAsia="Times New Roman"/>
                <w:b/>
                <w:bCs/>
                <w:sz w:val="20"/>
                <w:szCs w:val="20"/>
              </w:rPr>
              <w:t>Data availability</w:t>
            </w:r>
          </w:p>
        </w:tc>
        <w:tc>
          <w:tcPr>
            <w:tcW w:w="1353" w:type="dxa"/>
            <w:gridSpan w:val="2"/>
            <w:noWrap/>
          </w:tcPr>
          <w:p w14:paraId="6F1F6DAE" w14:textId="77777777" w:rsidR="002104C2" w:rsidRPr="005772DC" w:rsidRDefault="002104C2" w:rsidP="0028045D">
            <w:pPr>
              <w:jc w:val="center"/>
              <w:rPr>
                <w:rFonts w:eastAsia="Times New Roman"/>
                <w:b/>
                <w:sz w:val="20"/>
                <w:szCs w:val="20"/>
              </w:rPr>
            </w:pPr>
            <w:r w:rsidRPr="005772DC">
              <w:rPr>
                <w:rFonts w:eastAsia="Times New Roman"/>
                <w:b/>
                <w:sz w:val="20"/>
                <w:szCs w:val="20"/>
              </w:rPr>
              <w:t>N = 29</w:t>
            </w:r>
          </w:p>
        </w:tc>
        <w:tc>
          <w:tcPr>
            <w:tcW w:w="1348" w:type="dxa"/>
            <w:gridSpan w:val="2"/>
            <w:noWrap/>
          </w:tcPr>
          <w:p w14:paraId="23BFA78C" w14:textId="77777777" w:rsidR="002104C2" w:rsidRPr="005772DC" w:rsidRDefault="002104C2" w:rsidP="0028045D">
            <w:pPr>
              <w:jc w:val="center"/>
              <w:rPr>
                <w:rFonts w:eastAsia="Times New Roman"/>
                <w:b/>
                <w:sz w:val="20"/>
                <w:szCs w:val="20"/>
              </w:rPr>
            </w:pPr>
            <w:r w:rsidRPr="005772DC">
              <w:rPr>
                <w:rFonts w:eastAsia="Times New Roman"/>
                <w:b/>
                <w:sz w:val="20"/>
                <w:szCs w:val="20"/>
              </w:rPr>
              <w:t>N = 75</w:t>
            </w:r>
          </w:p>
        </w:tc>
        <w:tc>
          <w:tcPr>
            <w:tcW w:w="537" w:type="dxa"/>
          </w:tcPr>
          <w:p w14:paraId="0A8B58BD" w14:textId="77777777" w:rsidR="002104C2" w:rsidRPr="005772DC" w:rsidRDefault="002104C2" w:rsidP="0028045D">
            <w:pPr>
              <w:jc w:val="center"/>
              <w:rPr>
                <w:rFonts w:eastAsia="Times New Roman"/>
                <w:b/>
                <w:sz w:val="20"/>
                <w:szCs w:val="20"/>
              </w:rPr>
            </w:pPr>
          </w:p>
        </w:tc>
        <w:tc>
          <w:tcPr>
            <w:tcW w:w="1530" w:type="dxa"/>
            <w:gridSpan w:val="2"/>
          </w:tcPr>
          <w:p w14:paraId="1ED80AF3" w14:textId="77777777" w:rsidR="002104C2" w:rsidRPr="005772DC" w:rsidRDefault="002104C2" w:rsidP="0028045D">
            <w:pPr>
              <w:jc w:val="center"/>
              <w:rPr>
                <w:rFonts w:eastAsia="Times New Roman"/>
                <w:b/>
                <w:sz w:val="20"/>
                <w:szCs w:val="20"/>
              </w:rPr>
            </w:pPr>
            <w:r w:rsidRPr="005772DC">
              <w:rPr>
                <w:rFonts w:eastAsia="Times New Roman"/>
                <w:b/>
                <w:sz w:val="20"/>
                <w:szCs w:val="20"/>
              </w:rPr>
              <w:t>N = 47</w:t>
            </w:r>
          </w:p>
        </w:tc>
        <w:tc>
          <w:tcPr>
            <w:tcW w:w="1892" w:type="dxa"/>
            <w:gridSpan w:val="2"/>
          </w:tcPr>
          <w:p w14:paraId="6128E045" w14:textId="77777777" w:rsidR="002104C2" w:rsidRPr="005772DC" w:rsidRDefault="002104C2" w:rsidP="0028045D">
            <w:pPr>
              <w:jc w:val="center"/>
              <w:rPr>
                <w:rFonts w:eastAsia="Times New Roman"/>
                <w:b/>
                <w:sz w:val="20"/>
                <w:szCs w:val="20"/>
              </w:rPr>
            </w:pPr>
            <w:r w:rsidRPr="005772DC">
              <w:rPr>
                <w:rFonts w:eastAsia="Times New Roman"/>
                <w:b/>
                <w:sz w:val="20"/>
                <w:szCs w:val="20"/>
              </w:rPr>
              <w:t>N = 57</w:t>
            </w:r>
          </w:p>
        </w:tc>
        <w:tc>
          <w:tcPr>
            <w:tcW w:w="540" w:type="dxa"/>
          </w:tcPr>
          <w:p w14:paraId="7830A8A8" w14:textId="77777777" w:rsidR="002104C2" w:rsidRPr="005772DC" w:rsidRDefault="002104C2" w:rsidP="0028045D">
            <w:pPr>
              <w:jc w:val="center"/>
              <w:rPr>
                <w:rFonts w:eastAsia="Times New Roman"/>
                <w:b/>
                <w:sz w:val="20"/>
                <w:szCs w:val="20"/>
              </w:rPr>
            </w:pPr>
          </w:p>
        </w:tc>
      </w:tr>
      <w:tr w:rsidR="0014313B" w:rsidRPr="005772DC" w14:paraId="3D8C909B" w14:textId="77777777" w:rsidTr="0014313B">
        <w:trPr>
          <w:trHeight w:val="222"/>
        </w:trPr>
        <w:tc>
          <w:tcPr>
            <w:tcW w:w="2777" w:type="dxa"/>
            <w:noWrap/>
          </w:tcPr>
          <w:p w14:paraId="413ABA72" w14:textId="77777777" w:rsidR="002104C2" w:rsidRPr="005772DC" w:rsidRDefault="002104C2" w:rsidP="0028045D">
            <w:pPr>
              <w:rPr>
                <w:rFonts w:eastAsia="Times New Roman"/>
                <w:bCs/>
                <w:sz w:val="20"/>
                <w:szCs w:val="20"/>
              </w:rPr>
            </w:pPr>
            <w:r w:rsidRPr="005772DC">
              <w:rPr>
                <w:rFonts w:eastAsia="Times New Roman"/>
                <w:bCs/>
                <w:sz w:val="20"/>
                <w:szCs w:val="20"/>
              </w:rPr>
              <w:t>Some data sharing</w:t>
            </w:r>
          </w:p>
        </w:tc>
        <w:tc>
          <w:tcPr>
            <w:tcW w:w="629" w:type="dxa"/>
            <w:noWrap/>
          </w:tcPr>
          <w:p w14:paraId="050F805C" w14:textId="65F63207" w:rsidR="002104C2" w:rsidRPr="005772DC" w:rsidRDefault="007F2056" w:rsidP="00F53C11">
            <w:pPr>
              <w:rPr>
                <w:rFonts w:eastAsia="Times New Roman"/>
                <w:sz w:val="20"/>
                <w:szCs w:val="20"/>
              </w:rPr>
            </w:pPr>
            <w:r>
              <w:rPr>
                <w:rFonts w:eastAsia="Times New Roman"/>
                <w:sz w:val="20"/>
                <w:szCs w:val="20"/>
              </w:rPr>
              <w:t>9</w:t>
            </w:r>
          </w:p>
        </w:tc>
        <w:tc>
          <w:tcPr>
            <w:tcW w:w="724" w:type="dxa"/>
          </w:tcPr>
          <w:p w14:paraId="3EBBEDD6" w14:textId="2F925905" w:rsidR="002104C2" w:rsidRPr="005772DC" w:rsidRDefault="0041664A" w:rsidP="00F53C11">
            <w:pPr>
              <w:rPr>
                <w:rFonts w:eastAsia="Times New Roman"/>
                <w:sz w:val="20"/>
                <w:szCs w:val="20"/>
              </w:rPr>
            </w:pPr>
            <w:r>
              <w:rPr>
                <w:rFonts w:eastAsia="Times New Roman"/>
                <w:sz w:val="20"/>
                <w:szCs w:val="20"/>
              </w:rPr>
              <w:t>31.0</w:t>
            </w:r>
          </w:p>
        </w:tc>
        <w:tc>
          <w:tcPr>
            <w:tcW w:w="630" w:type="dxa"/>
            <w:noWrap/>
          </w:tcPr>
          <w:p w14:paraId="4AA00F38" w14:textId="381F8543" w:rsidR="002104C2" w:rsidRPr="005772DC" w:rsidRDefault="0041664A" w:rsidP="00F53C11">
            <w:pPr>
              <w:rPr>
                <w:rFonts w:eastAsia="Times New Roman"/>
                <w:sz w:val="20"/>
                <w:szCs w:val="20"/>
              </w:rPr>
            </w:pPr>
            <w:r>
              <w:rPr>
                <w:rFonts w:eastAsia="Times New Roman"/>
                <w:sz w:val="20"/>
                <w:szCs w:val="20"/>
              </w:rPr>
              <w:t>10</w:t>
            </w:r>
          </w:p>
        </w:tc>
        <w:tc>
          <w:tcPr>
            <w:tcW w:w="718" w:type="dxa"/>
          </w:tcPr>
          <w:p w14:paraId="7974C76F" w14:textId="067B79C5" w:rsidR="002104C2" w:rsidRPr="005772DC" w:rsidRDefault="002104C2" w:rsidP="00F53C11">
            <w:pPr>
              <w:rPr>
                <w:rFonts w:eastAsia="Times New Roman"/>
                <w:sz w:val="20"/>
                <w:szCs w:val="20"/>
              </w:rPr>
            </w:pPr>
            <w:r w:rsidRPr="005772DC">
              <w:rPr>
                <w:rFonts w:eastAsia="Times New Roman"/>
                <w:sz w:val="20"/>
                <w:szCs w:val="20"/>
              </w:rPr>
              <w:t>1</w:t>
            </w:r>
            <w:r w:rsidR="00304229">
              <w:rPr>
                <w:rFonts w:eastAsia="Times New Roman"/>
                <w:sz w:val="20"/>
                <w:szCs w:val="20"/>
              </w:rPr>
              <w:t>3</w:t>
            </w:r>
            <w:r w:rsidRPr="005772DC">
              <w:rPr>
                <w:rFonts w:eastAsia="Times New Roman"/>
                <w:sz w:val="20"/>
                <w:szCs w:val="20"/>
              </w:rPr>
              <w:t>.</w:t>
            </w:r>
            <w:r w:rsidR="00304229">
              <w:rPr>
                <w:rFonts w:eastAsia="Times New Roman"/>
                <w:sz w:val="20"/>
                <w:szCs w:val="20"/>
              </w:rPr>
              <w:t>3</w:t>
            </w:r>
          </w:p>
        </w:tc>
        <w:tc>
          <w:tcPr>
            <w:tcW w:w="537" w:type="dxa"/>
          </w:tcPr>
          <w:p w14:paraId="1013E357" w14:textId="2C7C5B7B" w:rsidR="002104C2" w:rsidRPr="005772DC" w:rsidRDefault="00895925" w:rsidP="00F53C11">
            <w:pPr>
              <w:rPr>
                <w:rFonts w:eastAsia="Times New Roman"/>
                <w:sz w:val="20"/>
                <w:szCs w:val="20"/>
              </w:rPr>
            </w:pPr>
            <w:r>
              <w:rPr>
                <w:rFonts w:eastAsia="Times New Roman"/>
                <w:sz w:val="20"/>
                <w:szCs w:val="20"/>
              </w:rPr>
              <w:t>*</w:t>
            </w:r>
          </w:p>
        </w:tc>
        <w:tc>
          <w:tcPr>
            <w:tcW w:w="812" w:type="dxa"/>
          </w:tcPr>
          <w:p w14:paraId="66053760" w14:textId="1CCC8DE3" w:rsidR="002104C2" w:rsidRPr="005772DC" w:rsidRDefault="002104C2" w:rsidP="00F53C11">
            <w:pPr>
              <w:rPr>
                <w:rFonts w:eastAsia="Times New Roman"/>
                <w:sz w:val="20"/>
                <w:szCs w:val="20"/>
              </w:rPr>
            </w:pPr>
            <w:r w:rsidRPr="005772DC">
              <w:rPr>
                <w:rFonts w:eastAsia="Times New Roman"/>
                <w:sz w:val="20"/>
                <w:szCs w:val="20"/>
              </w:rPr>
              <w:t>1</w:t>
            </w:r>
            <w:r w:rsidR="009377E1">
              <w:rPr>
                <w:rFonts w:eastAsia="Times New Roman"/>
                <w:sz w:val="20"/>
                <w:szCs w:val="20"/>
              </w:rPr>
              <w:t>2</w:t>
            </w:r>
          </w:p>
        </w:tc>
        <w:tc>
          <w:tcPr>
            <w:tcW w:w="718" w:type="dxa"/>
          </w:tcPr>
          <w:p w14:paraId="712A559C" w14:textId="7FAD5BF3" w:rsidR="002104C2" w:rsidRPr="005772DC" w:rsidRDefault="00304229" w:rsidP="00F53C11">
            <w:pPr>
              <w:rPr>
                <w:rFonts w:eastAsia="Times New Roman"/>
                <w:sz w:val="20"/>
                <w:szCs w:val="20"/>
              </w:rPr>
            </w:pPr>
            <w:r>
              <w:rPr>
                <w:rFonts w:eastAsia="Times New Roman"/>
                <w:sz w:val="20"/>
                <w:szCs w:val="20"/>
              </w:rPr>
              <w:t>25.5</w:t>
            </w:r>
          </w:p>
        </w:tc>
        <w:tc>
          <w:tcPr>
            <w:tcW w:w="722" w:type="dxa"/>
          </w:tcPr>
          <w:p w14:paraId="0023258E" w14:textId="03E89580" w:rsidR="002104C2" w:rsidRPr="005772DC" w:rsidRDefault="009377E1" w:rsidP="00F53C11">
            <w:pPr>
              <w:rPr>
                <w:rFonts w:eastAsia="Times New Roman"/>
                <w:sz w:val="20"/>
                <w:szCs w:val="20"/>
              </w:rPr>
            </w:pPr>
            <w:r>
              <w:rPr>
                <w:rFonts w:eastAsia="Times New Roman"/>
                <w:sz w:val="20"/>
                <w:szCs w:val="20"/>
              </w:rPr>
              <w:t>7</w:t>
            </w:r>
          </w:p>
        </w:tc>
        <w:tc>
          <w:tcPr>
            <w:tcW w:w="1170" w:type="dxa"/>
          </w:tcPr>
          <w:p w14:paraId="5F647101" w14:textId="52F8966F" w:rsidR="002104C2" w:rsidRPr="005772DC" w:rsidRDefault="00304229" w:rsidP="00F53C11">
            <w:pPr>
              <w:rPr>
                <w:rFonts w:eastAsia="Times New Roman"/>
                <w:sz w:val="20"/>
                <w:szCs w:val="20"/>
              </w:rPr>
            </w:pPr>
            <w:r>
              <w:rPr>
                <w:rFonts w:eastAsia="Times New Roman"/>
                <w:sz w:val="20"/>
                <w:szCs w:val="20"/>
              </w:rPr>
              <w:t>12.3</w:t>
            </w:r>
          </w:p>
        </w:tc>
        <w:tc>
          <w:tcPr>
            <w:tcW w:w="540" w:type="dxa"/>
          </w:tcPr>
          <w:p w14:paraId="2B502AF4" w14:textId="4AC00B47" w:rsidR="002104C2" w:rsidRPr="005772DC" w:rsidRDefault="002104C2" w:rsidP="004B180D">
            <w:pPr>
              <w:rPr>
                <w:rFonts w:eastAsia="Times New Roman"/>
                <w:sz w:val="20"/>
                <w:szCs w:val="20"/>
              </w:rPr>
            </w:pPr>
          </w:p>
        </w:tc>
      </w:tr>
      <w:tr w:rsidR="0014313B" w:rsidRPr="005772DC" w14:paraId="5B7557FD" w14:textId="77777777" w:rsidTr="0014313B">
        <w:trPr>
          <w:trHeight w:val="222"/>
        </w:trPr>
        <w:tc>
          <w:tcPr>
            <w:tcW w:w="2777" w:type="dxa"/>
            <w:noWrap/>
          </w:tcPr>
          <w:p w14:paraId="22C4BC16" w14:textId="7D90748A" w:rsidR="00F87AFA" w:rsidRPr="005772DC" w:rsidRDefault="00F87AFA" w:rsidP="0028045D">
            <w:pPr>
              <w:rPr>
                <w:rFonts w:eastAsia="Times New Roman"/>
                <w:bCs/>
                <w:sz w:val="20"/>
                <w:szCs w:val="20"/>
              </w:rPr>
            </w:pPr>
            <w:r>
              <w:rPr>
                <w:rFonts w:eastAsia="Times New Roman"/>
                <w:bCs/>
                <w:sz w:val="20"/>
                <w:szCs w:val="20"/>
              </w:rPr>
              <w:t>No data sharing</w:t>
            </w:r>
          </w:p>
        </w:tc>
        <w:tc>
          <w:tcPr>
            <w:tcW w:w="629" w:type="dxa"/>
            <w:noWrap/>
          </w:tcPr>
          <w:p w14:paraId="70706F48" w14:textId="2D3B4ACD" w:rsidR="00F87AFA" w:rsidRPr="005772DC" w:rsidRDefault="00937EEA" w:rsidP="00F53C11">
            <w:pPr>
              <w:rPr>
                <w:rFonts w:eastAsia="Times New Roman"/>
                <w:sz w:val="20"/>
                <w:szCs w:val="20"/>
              </w:rPr>
            </w:pPr>
            <w:r>
              <w:rPr>
                <w:rFonts w:eastAsia="Times New Roman"/>
                <w:sz w:val="20"/>
                <w:szCs w:val="20"/>
              </w:rPr>
              <w:t>2</w:t>
            </w:r>
            <w:r w:rsidR="007F2056">
              <w:rPr>
                <w:rFonts w:eastAsia="Times New Roman"/>
                <w:sz w:val="20"/>
                <w:szCs w:val="20"/>
              </w:rPr>
              <w:t>0</w:t>
            </w:r>
          </w:p>
        </w:tc>
        <w:tc>
          <w:tcPr>
            <w:tcW w:w="724" w:type="dxa"/>
          </w:tcPr>
          <w:p w14:paraId="246A0E73" w14:textId="1A922D57" w:rsidR="00F87AFA" w:rsidRPr="005772DC" w:rsidRDefault="0041664A" w:rsidP="00F53C11">
            <w:pPr>
              <w:rPr>
                <w:rFonts w:eastAsia="Times New Roman"/>
                <w:sz w:val="20"/>
                <w:szCs w:val="20"/>
              </w:rPr>
            </w:pPr>
            <w:r>
              <w:rPr>
                <w:rFonts w:eastAsia="Times New Roman"/>
                <w:sz w:val="20"/>
                <w:szCs w:val="20"/>
              </w:rPr>
              <w:t>69.0</w:t>
            </w:r>
          </w:p>
        </w:tc>
        <w:tc>
          <w:tcPr>
            <w:tcW w:w="630" w:type="dxa"/>
            <w:noWrap/>
          </w:tcPr>
          <w:p w14:paraId="13B91DD5" w14:textId="74FB3B08" w:rsidR="00F87AFA" w:rsidRPr="005772DC" w:rsidRDefault="0041664A" w:rsidP="0041664A">
            <w:pPr>
              <w:rPr>
                <w:rFonts w:eastAsia="Times New Roman"/>
                <w:sz w:val="20"/>
                <w:szCs w:val="20"/>
              </w:rPr>
            </w:pPr>
            <w:r>
              <w:rPr>
                <w:rFonts w:eastAsia="Times New Roman"/>
                <w:sz w:val="20"/>
                <w:szCs w:val="20"/>
              </w:rPr>
              <w:t>65</w:t>
            </w:r>
          </w:p>
        </w:tc>
        <w:tc>
          <w:tcPr>
            <w:tcW w:w="718" w:type="dxa"/>
          </w:tcPr>
          <w:p w14:paraId="3FBA35DE" w14:textId="32E05711" w:rsidR="00F87AFA" w:rsidRPr="005772DC" w:rsidRDefault="00937EEA" w:rsidP="00F53C11">
            <w:pPr>
              <w:rPr>
                <w:rFonts w:eastAsia="Times New Roman"/>
                <w:sz w:val="20"/>
                <w:szCs w:val="20"/>
              </w:rPr>
            </w:pPr>
            <w:r>
              <w:rPr>
                <w:rFonts w:eastAsia="Times New Roman"/>
                <w:sz w:val="20"/>
                <w:szCs w:val="20"/>
              </w:rPr>
              <w:t>8</w:t>
            </w:r>
            <w:r w:rsidR="00304229">
              <w:rPr>
                <w:rFonts w:eastAsia="Times New Roman"/>
                <w:sz w:val="20"/>
                <w:szCs w:val="20"/>
              </w:rPr>
              <w:t>6</w:t>
            </w:r>
            <w:r>
              <w:rPr>
                <w:rFonts w:eastAsia="Times New Roman"/>
                <w:sz w:val="20"/>
                <w:szCs w:val="20"/>
              </w:rPr>
              <w:t>.</w:t>
            </w:r>
            <w:r w:rsidR="00304229">
              <w:rPr>
                <w:rFonts w:eastAsia="Times New Roman"/>
                <w:sz w:val="20"/>
                <w:szCs w:val="20"/>
              </w:rPr>
              <w:t>7</w:t>
            </w:r>
          </w:p>
        </w:tc>
        <w:tc>
          <w:tcPr>
            <w:tcW w:w="537" w:type="dxa"/>
          </w:tcPr>
          <w:p w14:paraId="65B1560B" w14:textId="77777777" w:rsidR="00F87AFA" w:rsidRPr="005772DC" w:rsidRDefault="00F87AFA" w:rsidP="00F53C11">
            <w:pPr>
              <w:rPr>
                <w:rFonts w:eastAsia="Times New Roman"/>
                <w:sz w:val="20"/>
                <w:szCs w:val="20"/>
              </w:rPr>
            </w:pPr>
          </w:p>
        </w:tc>
        <w:tc>
          <w:tcPr>
            <w:tcW w:w="812" w:type="dxa"/>
          </w:tcPr>
          <w:p w14:paraId="5F3EE060" w14:textId="7FE3A33B" w:rsidR="00F87AFA" w:rsidRPr="005772DC" w:rsidRDefault="00937EEA" w:rsidP="00F53C11">
            <w:pPr>
              <w:rPr>
                <w:rFonts w:eastAsia="Times New Roman"/>
                <w:sz w:val="20"/>
                <w:szCs w:val="20"/>
              </w:rPr>
            </w:pPr>
            <w:r>
              <w:rPr>
                <w:rFonts w:eastAsia="Times New Roman"/>
                <w:sz w:val="20"/>
                <w:szCs w:val="20"/>
              </w:rPr>
              <w:t>3</w:t>
            </w:r>
            <w:r w:rsidR="009377E1">
              <w:rPr>
                <w:rFonts w:eastAsia="Times New Roman"/>
                <w:sz w:val="20"/>
                <w:szCs w:val="20"/>
              </w:rPr>
              <w:t>5</w:t>
            </w:r>
          </w:p>
        </w:tc>
        <w:tc>
          <w:tcPr>
            <w:tcW w:w="718" w:type="dxa"/>
          </w:tcPr>
          <w:p w14:paraId="0A32B0CC" w14:textId="10C3604A" w:rsidR="00F87AFA" w:rsidRPr="005772DC" w:rsidRDefault="00304229" w:rsidP="00F53C11">
            <w:pPr>
              <w:rPr>
                <w:rFonts w:eastAsia="Times New Roman"/>
                <w:sz w:val="20"/>
                <w:szCs w:val="20"/>
              </w:rPr>
            </w:pPr>
            <w:r>
              <w:rPr>
                <w:rFonts w:eastAsia="Times New Roman"/>
                <w:sz w:val="20"/>
                <w:szCs w:val="20"/>
              </w:rPr>
              <w:t>74.5</w:t>
            </w:r>
          </w:p>
        </w:tc>
        <w:tc>
          <w:tcPr>
            <w:tcW w:w="722" w:type="dxa"/>
          </w:tcPr>
          <w:p w14:paraId="55B5477E" w14:textId="2143D29D" w:rsidR="00F87AFA" w:rsidRPr="005772DC" w:rsidRDefault="00937EEA" w:rsidP="00F53C11">
            <w:pPr>
              <w:rPr>
                <w:rFonts w:eastAsia="Times New Roman"/>
                <w:sz w:val="20"/>
                <w:szCs w:val="20"/>
              </w:rPr>
            </w:pPr>
            <w:r>
              <w:rPr>
                <w:rFonts w:eastAsia="Times New Roman"/>
                <w:sz w:val="20"/>
                <w:szCs w:val="20"/>
              </w:rPr>
              <w:t>5</w:t>
            </w:r>
            <w:r w:rsidR="009377E1">
              <w:rPr>
                <w:rFonts w:eastAsia="Times New Roman"/>
                <w:sz w:val="20"/>
                <w:szCs w:val="20"/>
              </w:rPr>
              <w:t>0</w:t>
            </w:r>
          </w:p>
        </w:tc>
        <w:tc>
          <w:tcPr>
            <w:tcW w:w="1170" w:type="dxa"/>
          </w:tcPr>
          <w:p w14:paraId="26848E42" w14:textId="6C8FD890" w:rsidR="00F87AFA" w:rsidRPr="005772DC" w:rsidRDefault="00304229" w:rsidP="00F53C11">
            <w:pPr>
              <w:rPr>
                <w:rFonts w:eastAsia="Times New Roman"/>
                <w:sz w:val="20"/>
                <w:szCs w:val="20"/>
              </w:rPr>
            </w:pPr>
            <w:r>
              <w:rPr>
                <w:rFonts w:eastAsia="Times New Roman"/>
                <w:sz w:val="20"/>
                <w:szCs w:val="20"/>
              </w:rPr>
              <w:t>87.7</w:t>
            </w:r>
          </w:p>
        </w:tc>
        <w:tc>
          <w:tcPr>
            <w:tcW w:w="540" w:type="dxa"/>
          </w:tcPr>
          <w:p w14:paraId="46523984" w14:textId="77777777" w:rsidR="00F87AFA" w:rsidRPr="005772DC" w:rsidRDefault="00F87AFA" w:rsidP="0028045D">
            <w:pPr>
              <w:jc w:val="center"/>
              <w:rPr>
                <w:rFonts w:eastAsia="Times New Roman"/>
                <w:sz w:val="20"/>
                <w:szCs w:val="20"/>
              </w:rPr>
            </w:pPr>
          </w:p>
        </w:tc>
      </w:tr>
      <w:tr w:rsidR="00A6539A" w:rsidRPr="005772DC" w14:paraId="49D018FD" w14:textId="77777777" w:rsidTr="0014313B">
        <w:trPr>
          <w:trHeight w:val="253"/>
        </w:trPr>
        <w:tc>
          <w:tcPr>
            <w:tcW w:w="2777" w:type="dxa"/>
            <w:noWrap/>
            <w:hideMark/>
          </w:tcPr>
          <w:p w14:paraId="54946C77" w14:textId="77777777" w:rsidR="002104C2" w:rsidRPr="005772DC" w:rsidRDefault="002104C2" w:rsidP="0028045D">
            <w:pPr>
              <w:rPr>
                <w:rFonts w:eastAsia="Times New Roman"/>
                <w:sz w:val="20"/>
                <w:szCs w:val="20"/>
              </w:rPr>
            </w:pPr>
            <w:r w:rsidRPr="005772DC">
              <w:rPr>
                <w:rFonts w:eastAsia="Times New Roman"/>
                <w:b/>
                <w:bCs/>
                <w:sz w:val="20"/>
                <w:szCs w:val="20"/>
              </w:rPr>
              <w:t>Replication</w:t>
            </w:r>
          </w:p>
        </w:tc>
        <w:tc>
          <w:tcPr>
            <w:tcW w:w="1353" w:type="dxa"/>
            <w:gridSpan w:val="2"/>
            <w:noWrap/>
            <w:hideMark/>
          </w:tcPr>
          <w:p w14:paraId="5D11E91F" w14:textId="55D029B0" w:rsidR="002104C2" w:rsidRPr="005772DC" w:rsidRDefault="002104C2" w:rsidP="00C03F06">
            <w:pPr>
              <w:jc w:val="center"/>
              <w:rPr>
                <w:rFonts w:eastAsia="Times New Roman"/>
                <w:b/>
                <w:sz w:val="20"/>
                <w:szCs w:val="20"/>
              </w:rPr>
            </w:pPr>
            <w:r w:rsidRPr="005772DC">
              <w:rPr>
                <w:rFonts w:eastAsia="Times New Roman"/>
                <w:b/>
                <w:sz w:val="20"/>
                <w:szCs w:val="20"/>
              </w:rPr>
              <w:t xml:space="preserve">N = </w:t>
            </w:r>
            <w:r w:rsidR="00C03F06" w:rsidRPr="005772DC">
              <w:rPr>
                <w:rFonts w:eastAsia="Times New Roman"/>
                <w:b/>
                <w:sz w:val="20"/>
                <w:szCs w:val="20"/>
              </w:rPr>
              <w:t>2</w:t>
            </w:r>
            <w:r w:rsidR="00C03F06">
              <w:rPr>
                <w:rFonts w:eastAsia="Times New Roman"/>
                <w:b/>
                <w:sz w:val="20"/>
                <w:szCs w:val="20"/>
              </w:rPr>
              <w:t>6</w:t>
            </w:r>
          </w:p>
        </w:tc>
        <w:tc>
          <w:tcPr>
            <w:tcW w:w="1348" w:type="dxa"/>
            <w:gridSpan w:val="2"/>
            <w:noWrap/>
            <w:hideMark/>
          </w:tcPr>
          <w:p w14:paraId="13292694" w14:textId="3DC52765" w:rsidR="002104C2" w:rsidRPr="005772DC" w:rsidRDefault="002104C2" w:rsidP="00C03F06">
            <w:pPr>
              <w:jc w:val="center"/>
              <w:rPr>
                <w:rFonts w:eastAsia="Times New Roman"/>
                <w:b/>
                <w:sz w:val="20"/>
                <w:szCs w:val="20"/>
              </w:rPr>
            </w:pPr>
            <w:r w:rsidRPr="005772DC">
              <w:rPr>
                <w:rFonts w:eastAsia="Times New Roman"/>
                <w:b/>
                <w:sz w:val="20"/>
                <w:szCs w:val="20"/>
              </w:rPr>
              <w:t xml:space="preserve">N = </w:t>
            </w:r>
            <w:r w:rsidR="00C03F06" w:rsidRPr="005772DC">
              <w:rPr>
                <w:rFonts w:eastAsia="Times New Roman"/>
                <w:b/>
                <w:sz w:val="20"/>
                <w:szCs w:val="20"/>
              </w:rPr>
              <w:t>7</w:t>
            </w:r>
            <w:r w:rsidR="00C03F06">
              <w:rPr>
                <w:rFonts w:eastAsia="Times New Roman"/>
                <w:b/>
                <w:sz w:val="20"/>
                <w:szCs w:val="20"/>
              </w:rPr>
              <w:t>1</w:t>
            </w:r>
          </w:p>
        </w:tc>
        <w:tc>
          <w:tcPr>
            <w:tcW w:w="537" w:type="dxa"/>
          </w:tcPr>
          <w:p w14:paraId="2CB9A6DA" w14:textId="77777777" w:rsidR="002104C2" w:rsidRPr="005772DC" w:rsidRDefault="002104C2" w:rsidP="0028045D">
            <w:pPr>
              <w:jc w:val="center"/>
              <w:rPr>
                <w:rFonts w:eastAsia="Times New Roman"/>
                <w:b/>
                <w:sz w:val="20"/>
                <w:szCs w:val="20"/>
              </w:rPr>
            </w:pPr>
          </w:p>
        </w:tc>
        <w:tc>
          <w:tcPr>
            <w:tcW w:w="1530" w:type="dxa"/>
            <w:gridSpan w:val="2"/>
          </w:tcPr>
          <w:p w14:paraId="6942BDAD" w14:textId="77777777" w:rsidR="002104C2" w:rsidRPr="005772DC" w:rsidRDefault="002104C2" w:rsidP="0028045D">
            <w:pPr>
              <w:jc w:val="center"/>
              <w:rPr>
                <w:rFonts w:eastAsia="Times New Roman"/>
                <w:b/>
                <w:sz w:val="20"/>
                <w:szCs w:val="20"/>
              </w:rPr>
            </w:pPr>
            <w:r w:rsidRPr="005772DC">
              <w:rPr>
                <w:rFonts w:eastAsia="Times New Roman"/>
                <w:b/>
                <w:sz w:val="20"/>
                <w:szCs w:val="20"/>
              </w:rPr>
              <w:t>N = 44</w:t>
            </w:r>
          </w:p>
        </w:tc>
        <w:tc>
          <w:tcPr>
            <w:tcW w:w="1892" w:type="dxa"/>
            <w:gridSpan w:val="2"/>
          </w:tcPr>
          <w:p w14:paraId="407396CD" w14:textId="77777777" w:rsidR="002104C2" w:rsidRPr="005772DC" w:rsidRDefault="002104C2" w:rsidP="0028045D">
            <w:pPr>
              <w:jc w:val="center"/>
              <w:rPr>
                <w:rFonts w:eastAsia="Times New Roman"/>
                <w:b/>
                <w:sz w:val="20"/>
                <w:szCs w:val="20"/>
              </w:rPr>
            </w:pPr>
            <w:r w:rsidRPr="005772DC">
              <w:rPr>
                <w:rFonts w:eastAsia="Times New Roman"/>
                <w:b/>
                <w:sz w:val="20"/>
                <w:szCs w:val="20"/>
              </w:rPr>
              <w:t>N = 53</w:t>
            </w:r>
          </w:p>
        </w:tc>
        <w:tc>
          <w:tcPr>
            <w:tcW w:w="540" w:type="dxa"/>
          </w:tcPr>
          <w:p w14:paraId="2D6D011A" w14:textId="77777777" w:rsidR="002104C2" w:rsidRPr="005772DC" w:rsidRDefault="002104C2" w:rsidP="0028045D">
            <w:pPr>
              <w:jc w:val="center"/>
              <w:rPr>
                <w:rFonts w:eastAsia="Times New Roman"/>
                <w:b/>
                <w:sz w:val="20"/>
                <w:szCs w:val="20"/>
              </w:rPr>
            </w:pPr>
          </w:p>
        </w:tc>
      </w:tr>
      <w:tr w:rsidR="0014313B" w:rsidRPr="005772DC" w14:paraId="775B8A9C" w14:textId="77777777" w:rsidTr="0014313B">
        <w:trPr>
          <w:trHeight w:val="77"/>
        </w:trPr>
        <w:tc>
          <w:tcPr>
            <w:tcW w:w="2777" w:type="dxa"/>
            <w:noWrap/>
            <w:hideMark/>
          </w:tcPr>
          <w:p w14:paraId="4F5B73E2" w14:textId="77777777" w:rsidR="002104C2" w:rsidRPr="005772DC" w:rsidRDefault="002104C2" w:rsidP="0028045D">
            <w:pPr>
              <w:rPr>
                <w:rFonts w:eastAsia="Times New Roman"/>
                <w:sz w:val="20"/>
                <w:szCs w:val="20"/>
              </w:rPr>
            </w:pPr>
            <w:r w:rsidRPr="005772DC">
              <w:rPr>
                <w:rFonts w:eastAsia="Times New Roman"/>
                <w:sz w:val="20"/>
                <w:szCs w:val="20"/>
              </w:rPr>
              <w:t>Novel Findings</w:t>
            </w:r>
          </w:p>
        </w:tc>
        <w:tc>
          <w:tcPr>
            <w:tcW w:w="629" w:type="dxa"/>
            <w:noWrap/>
            <w:hideMark/>
          </w:tcPr>
          <w:p w14:paraId="02797401" w14:textId="77777777" w:rsidR="002104C2" w:rsidRPr="005772DC" w:rsidRDefault="002104C2" w:rsidP="0028045D">
            <w:pPr>
              <w:rPr>
                <w:rFonts w:eastAsia="Times New Roman"/>
                <w:sz w:val="20"/>
                <w:szCs w:val="20"/>
              </w:rPr>
            </w:pPr>
            <w:r w:rsidRPr="005772DC">
              <w:rPr>
                <w:rFonts w:eastAsia="Times New Roman"/>
                <w:sz w:val="20"/>
                <w:szCs w:val="20"/>
              </w:rPr>
              <w:t>14</w:t>
            </w:r>
          </w:p>
        </w:tc>
        <w:tc>
          <w:tcPr>
            <w:tcW w:w="724" w:type="dxa"/>
            <w:noWrap/>
            <w:hideMark/>
          </w:tcPr>
          <w:p w14:paraId="0864081C" w14:textId="5F936C92" w:rsidR="002104C2" w:rsidRPr="005772DC" w:rsidRDefault="002104C2" w:rsidP="00B63CE1">
            <w:pPr>
              <w:rPr>
                <w:rFonts w:eastAsia="Times New Roman"/>
                <w:sz w:val="20"/>
                <w:szCs w:val="20"/>
              </w:rPr>
            </w:pPr>
            <w:r w:rsidRPr="005772DC">
              <w:rPr>
                <w:rFonts w:eastAsia="Times New Roman"/>
                <w:sz w:val="20"/>
                <w:szCs w:val="20"/>
              </w:rPr>
              <w:t>53.</w:t>
            </w:r>
            <w:r w:rsidR="00B63CE1">
              <w:rPr>
                <w:rFonts w:eastAsia="Times New Roman"/>
                <w:sz w:val="20"/>
                <w:szCs w:val="20"/>
              </w:rPr>
              <w:t>8</w:t>
            </w:r>
          </w:p>
        </w:tc>
        <w:tc>
          <w:tcPr>
            <w:tcW w:w="630" w:type="dxa"/>
            <w:noWrap/>
            <w:hideMark/>
          </w:tcPr>
          <w:p w14:paraId="0097C111" w14:textId="1ED99A03" w:rsidR="002104C2" w:rsidRPr="005772DC" w:rsidRDefault="008139B3" w:rsidP="008139B3">
            <w:pPr>
              <w:rPr>
                <w:rFonts w:eastAsia="Times New Roman"/>
                <w:sz w:val="20"/>
                <w:szCs w:val="20"/>
              </w:rPr>
            </w:pPr>
            <w:r w:rsidRPr="005772DC">
              <w:rPr>
                <w:rFonts w:eastAsia="Times New Roman"/>
                <w:sz w:val="20"/>
                <w:szCs w:val="20"/>
              </w:rPr>
              <w:t>4</w:t>
            </w:r>
            <w:r>
              <w:rPr>
                <w:rFonts w:eastAsia="Times New Roman"/>
                <w:sz w:val="20"/>
                <w:szCs w:val="20"/>
              </w:rPr>
              <w:t>2</w:t>
            </w:r>
          </w:p>
        </w:tc>
        <w:tc>
          <w:tcPr>
            <w:tcW w:w="718" w:type="dxa"/>
            <w:noWrap/>
            <w:hideMark/>
          </w:tcPr>
          <w:p w14:paraId="58D657B2" w14:textId="541316B3" w:rsidR="002104C2" w:rsidRPr="005772DC" w:rsidRDefault="00B63CE1" w:rsidP="0028045D">
            <w:pPr>
              <w:rPr>
                <w:rFonts w:eastAsia="Times New Roman"/>
                <w:sz w:val="20"/>
                <w:szCs w:val="20"/>
              </w:rPr>
            </w:pPr>
            <w:r>
              <w:rPr>
                <w:rFonts w:eastAsia="Times New Roman"/>
                <w:sz w:val="20"/>
                <w:szCs w:val="20"/>
              </w:rPr>
              <w:t>5</w:t>
            </w:r>
            <w:r w:rsidR="00304229">
              <w:rPr>
                <w:rFonts w:eastAsia="Times New Roman"/>
                <w:sz w:val="20"/>
                <w:szCs w:val="20"/>
              </w:rPr>
              <w:t>9</w:t>
            </w:r>
            <w:r>
              <w:rPr>
                <w:rFonts w:eastAsia="Times New Roman"/>
                <w:sz w:val="20"/>
                <w:szCs w:val="20"/>
              </w:rPr>
              <w:t>.</w:t>
            </w:r>
            <w:r w:rsidR="00304229">
              <w:rPr>
                <w:rFonts w:eastAsia="Times New Roman"/>
                <w:sz w:val="20"/>
                <w:szCs w:val="20"/>
              </w:rPr>
              <w:t>2</w:t>
            </w:r>
          </w:p>
        </w:tc>
        <w:tc>
          <w:tcPr>
            <w:tcW w:w="537" w:type="dxa"/>
            <w:vMerge w:val="restart"/>
          </w:tcPr>
          <w:p w14:paraId="31EF30E5" w14:textId="77777777" w:rsidR="002104C2" w:rsidRPr="005772DC" w:rsidRDefault="002104C2" w:rsidP="0028045D">
            <w:pPr>
              <w:rPr>
                <w:rFonts w:eastAsia="Times New Roman"/>
                <w:sz w:val="20"/>
                <w:szCs w:val="20"/>
              </w:rPr>
            </w:pPr>
          </w:p>
        </w:tc>
        <w:tc>
          <w:tcPr>
            <w:tcW w:w="812" w:type="dxa"/>
          </w:tcPr>
          <w:p w14:paraId="40338873" w14:textId="4BFC795D" w:rsidR="002104C2" w:rsidRPr="005772DC" w:rsidRDefault="002104C2" w:rsidP="0028045D">
            <w:pPr>
              <w:rPr>
                <w:rFonts w:eastAsia="Times New Roman"/>
                <w:sz w:val="20"/>
                <w:szCs w:val="20"/>
              </w:rPr>
            </w:pPr>
            <w:r w:rsidRPr="005772DC">
              <w:rPr>
                <w:rFonts w:eastAsia="Times New Roman"/>
                <w:sz w:val="20"/>
                <w:szCs w:val="20"/>
              </w:rPr>
              <w:t>2</w:t>
            </w:r>
            <w:r w:rsidR="008139B3">
              <w:rPr>
                <w:rFonts w:eastAsia="Times New Roman"/>
                <w:sz w:val="20"/>
                <w:szCs w:val="20"/>
              </w:rPr>
              <w:t>7</w:t>
            </w:r>
          </w:p>
        </w:tc>
        <w:tc>
          <w:tcPr>
            <w:tcW w:w="718" w:type="dxa"/>
          </w:tcPr>
          <w:p w14:paraId="140673A7" w14:textId="27EA4B5B" w:rsidR="002104C2" w:rsidRPr="005772DC" w:rsidRDefault="00304229" w:rsidP="000C1ACD">
            <w:pPr>
              <w:rPr>
                <w:rFonts w:eastAsia="Times New Roman"/>
                <w:sz w:val="20"/>
                <w:szCs w:val="20"/>
              </w:rPr>
            </w:pPr>
            <w:r>
              <w:rPr>
                <w:rFonts w:eastAsia="Times New Roman"/>
                <w:sz w:val="20"/>
                <w:szCs w:val="20"/>
              </w:rPr>
              <w:t>61.4</w:t>
            </w:r>
          </w:p>
        </w:tc>
        <w:tc>
          <w:tcPr>
            <w:tcW w:w="722" w:type="dxa"/>
          </w:tcPr>
          <w:p w14:paraId="568F9945" w14:textId="7CF76D70" w:rsidR="002104C2" w:rsidRPr="005772DC" w:rsidRDefault="008139B3" w:rsidP="008139B3">
            <w:pPr>
              <w:rPr>
                <w:rFonts w:eastAsia="Times New Roman"/>
                <w:sz w:val="20"/>
                <w:szCs w:val="20"/>
              </w:rPr>
            </w:pPr>
            <w:r w:rsidRPr="005772DC">
              <w:rPr>
                <w:rFonts w:eastAsia="Times New Roman"/>
                <w:sz w:val="20"/>
                <w:szCs w:val="20"/>
              </w:rPr>
              <w:t>2</w:t>
            </w:r>
            <w:r>
              <w:rPr>
                <w:rFonts w:eastAsia="Times New Roman"/>
                <w:sz w:val="20"/>
                <w:szCs w:val="20"/>
              </w:rPr>
              <w:t>9</w:t>
            </w:r>
          </w:p>
        </w:tc>
        <w:tc>
          <w:tcPr>
            <w:tcW w:w="1170" w:type="dxa"/>
          </w:tcPr>
          <w:p w14:paraId="5DF7D078" w14:textId="2A408CEB" w:rsidR="002104C2" w:rsidRPr="005772DC" w:rsidRDefault="00304229" w:rsidP="00304229">
            <w:pPr>
              <w:rPr>
                <w:rFonts w:eastAsia="Times New Roman"/>
                <w:sz w:val="20"/>
                <w:szCs w:val="20"/>
              </w:rPr>
            </w:pPr>
            <w:r w:rsidRPr="005772DC">
              <w:rPr>
                <w:rFonts w:eastAsia="Times New Roman"/>
                <w:sz w:val="20"/>
                <w:szCs w:val="20"/>
              </w:rPr>
              <w:t>5</w:t>
            </w:r>
            <w:r>
              <w:rPr>
                <w:rFonts w:eastAsia="Times New Roman"/>
                <w:sz w:val="20"/>
                <w:szCs w:val="20"/>
              </w:rPr>
              <w:t>4</w:t>
            </w:r>
            <w:r w:rsidR="002104C2" w:rsidRPr="005772DC">
              <w:rPr>
                <w:rFonts w:eastAsia="Times New Roman"/>
                <w:sz w:val="20"/>
                <w:szCs w:val="20"/>
              </w:rPr>
              <w:t>.</w:t>
            </w:r>
            <w:r>
              <w:rPr>
                <w:rFonts w:eastAsia="Times New Roman"/>
                <w:sz w:val="20"/>
                <w:szCs w:val="20"/>
              </w:rPr>
              <w:t>7</w:t>
            </w:r>
          </w:p>
        </w:tc>
        <w:tc>
          <w:tcPr>
            <w:tcW w:w="540" w:type="dxa"/>
          </w:tcPr>
          <w:p w14:paraId="070574B9" w14:textId="77777777" w:rsidR="002104C2" w:rsidRPr="005772DC" w:rsidRDefault="002104C2" w:rsidP="0028045D">
            <w:pPr>
              <w:rPr>
                <w:rFonts w:eastAsia="Times New Roman"/>
                <w:sz w:val="20"/>
                <w:szCs w:val="20"/>
              </w:rPr>
            </w:pPr>
          </w:p>
        </w:tc>
      </w:tr>
      <w:tr w:rsidR="0014313B" w:rsidRPr="005772DC" w14:paraId="24796311" w14:textId="77777777" w:rsidTr="0014313B">
        <w:trPr>
          <w:trHeight w:val="260"/>
        </w:trPr>
        <w:tc>
          <w:tcPr>
            <w:tcW w:w="2777" w:type="dxa"/>
            <w:noWrap/>
            <w:hideMark/>
          </w:tcPr>
          <w:p w14:paraId="0DE185BA" w14:textId="77777777" w:rsidR="002104C2" w:rsidRPr="005772DC" w:rsidRDefault="002104C2" w:rsidP="0028045D">
            <w:pPr>
              <w:rPr>
                <w:rFonts w:eastAsia="Times New Roman"/>
                <w:sz w:val="20"/>
                <w:szCs w:val="20"/>
              </w:rPr>
            </w:pPr>
            <w:r w:rsidRPr="005772DC">
              <w:rPr>
                <w:rFonts w:eastAsia="Times New Roman"/>
                <w:sz w:val="20"/>
                <w:szCs w:val="20"/>
              </w:rPr>
              <w:t>Replication</w:t>
            </w:r>
          </w:p>
        </w:tc>
        <w:tc>
          <w:tcPr>
            <w:tcW w:w="629" w:type="dxa"/>
            <w:noWrap/>
            <w:hideMark/>
          </w:tcPr>
          <w:p w14:paraId="1FD3D836"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24" w:type="dxa"/>
            <w:noWrap/>
            <w:hideMark/>
          </w:tcPr>
          <w:p w14:paraId="1D1A4678"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630" w:type="dxa"/>
            <w:noWrap/>
            <w:hideMark/>
          </w:tcPr>
          <w:p w14:paraId="140E1B93" w14:textId="77777777" w:rsidR="002104C2" w:rsidRPr="005772DC" w:rsidRDefault="002104C2" w:rsidP="0028045D">
            <w:pPr>
              <w:rPr>
                <w:rFonts w:eastAsia="Times New Roman"/>
                <w:sz w:val="20"/>
                <w:szCs w:val="20"/>
              </w:rPr>
            </w:pPr>
            <w:r w:rsidRPr="005772DC">
              <w:rPr>
                <w:rFonts w:eastAsia="Times New Roman"/>
                <w:sz w:val="20"/>
                <w:szCs w:val="20"/>
              </w:rPr>
              <w:t>5</w:t>
            </w:r>
          </w:p>
        </w:tc>
        <w:tc>
          <w:tcPr>
            <w:tcW w:w="718" w:type="dxa"/>
            <w:noWrap/>
            <w:hideMark/>
          </w:tcPr>
          <w:p w14:paraId="7C448FCB" w14:textId="3A9242A4" w:rsidR="002104C2" w:rsidRPr="005772DC" w:rsidRDefault="00B63CE1" w:rsidP="0028045D">
            <w:pPr>
              <w:rPr>
                <w:rFonts w:eastAsia="Times New Roman"/>
                <w:sz w:val="20"/>
                <w:szCs w:val="20"/>
              </w:rPr>
            </w:pPr>
            <w:r>
              <w:rPr>
                <w:rFonts w:eastAsia="Times New Roman"/>
                <w:sz w:val="20"/>
                <w:szCs w:val="20"/>
              </w:rPr>
              <w:t>7.0</w:t>
            </w:r>
          </w:p>
        </w:tc>
        <w:tc>
          <w:tcPr>
            <w:tcW w:w="537" w:type="dxa"/>
            <w:vMerge/>
          </w:tcPr>
          <w:p w14:paraId="6D4D6431" w14:textId="77777777" w:rsidR="002104C2" w:rsidRPr="005772DC" w:rsidRDefault="002104C2" w:rsidP="0028045D">
            <w:pPr>
              <w:rPr>
                <w:rFonts w:eastAsia="Times New Roman"/>
                <w:sz w:val="20"/>
                <w:szCs w:val="20"/>
              </w:rPr>
            </w:pPr>
          </w:p>
        </w:tc>
        <w:tc>
          <w:tcPr>
            <w:tcW w:w="812" w:type="dxa"/>
          </w:tcPr>
          <w:p w14:paraId="4D0998F9"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tcPr>
          <w:p w14:paraId="043E54F6"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722" w:type="dxa"/>
          </w:tcPr>
          <w:p w14:paraId="664E264D" w14:textId="77777777" w:rsidR="002104C2" w:rsidRPr="005772DC" w:rsidRDefault="002104C2" w:rsidP="0028045D">
            <w:pPr>
              <w:rPr>
                <w:rFonts w:eastAsia="Times New Roman"/>
                <w:sz w:val="20"/>
                <w:szCs w:val="20"/>
              </w:rPr>
            </w:pPr>
            <w:r w:rsidRPr="005772DC">
              <w:rPr>
                <w:rFonts w:eastAsia="Times New Roman"/>
                <w:sz w:val="20"/>
                <w:szCs w:val="20"/>
              </w:rPr>
              <w:t>5</w:t>
            </w:r>
          </w:p>
        </w:tc>
        <w:tc>
          <w:tcPr>
            <w:tcW w:w="1170" w:type="dxa"/>
          </w:tcPr>
          <w:p w14:paraId="5F203602" w14:textId="77777777" w:rsidR="002104C2" w:rsidRPr="005772DC" w:rsidRDefault="002104C2" w:rsidP="0028045D">
            <w:pPr>
              <w:rPr>
                <w:rFonts w:eastAsia="Times New Roman"/>
                <w:sz w:val="20"/>
                <w:szCs w:val="20"/>
              </w:rPr>
            </w:pPr>
            <w:r w:rsidRPr="005772DC">
              <w:rPr>
                <w:rFonts w:eastAsia="Times New Roman"/>
                <w:sz w:val="20"/>
                <w:szCs w:val="20"/>
              </w:rPr>
              <w:t>9.4</w:t>
            </w:r>
          </w:p>
        </w:tc>
        <w:tc>
          <w:tcPr>
            <w:tcW w:w="540" w:type="dxa"/>
          </w:tcPr>
          <w:p w14:paraId="71C4C2FD" w14:textId="77777777" w:rsidR="002104C2" w:rsidRPr="005772DC" w:rsidRDefault="002104C2" w:rsidP="0028045D">
            <w:pPr>
              <w:rPr>
                <w:rFonts w:eastAsia="Times New Roman"/>
                <w:sz w:val="20"/>
                <w:szCs w:val="20"/>
              </w:rPr>
            </w:pPr>
          </w:p>
        </w:tc>
      </w:tr>
      <w:tr w:rsidR="0014313B" w:rsidRPr="005772DC" w14:paraId="41B983C1" w14:textId="77777777" w:rsidTr="0014313B">
        <w:trPr>
          <w:trHeight w:val="77"/>
        </w:trPr>
        <w:tc>
          <w:tcPr>
            <w:tcW w:w="2777" w:type="dxa"/>
            <w:noWrap/>
            <w:hideMark/>
          </w:tcPr>
          <w:p w14:paraId="5FDA4017" w14:textId="77777777" w:rsidR="002104C2" w:rsidRPr="005772DC" w:rsidRDefault="002104C2" w:rsidP="0028045D">
            <w:pPr>
              <w:rPr>
                <w:rFonts w:eastAsia="Times New Roman"/>
                <w:sz w:val="20"/>
                <w:szCs w:val="20"/>
              </w:rPr>
            </w:pPr>
            <w:r w:rsidRPr="005772DC">
              <w:rPr>
                <w:rFonts w:eastAsia="Times New Roman"/>
                <w:sz w:val="20"/>
                <w:szCs w:val="20"/>
              </w:rPr>
              <w:t>Novel Findings and Replication</w:t>
            </w:r>
          </w:p>
        </w:tc>
        <w:tc>
          <w:tcPr>
            <w:tcW w:w="629" w:type="dxa"/>
            <w:noWrap/>
            <w:hideMark/>
          </w:tcPr>
          <w:p w14:paraId="52D9A60B" w14:textId="77777777" w:rsidR="002104C2" w:rsidRPr="005772DC" w:rsidRDefault="002104C2" w:rsidP="0028045D">
            <w:pPr>
              <w:rPr>
                <w:rFonts w:eastAsia="Times New Roman"/>
                <w:sz w:val="20"/>
                <w:szCs w:val="20"/>
              </w:rPr>
            </w:pPr>
            <w:r w:rsidRPr="005772DC">
              <w:rPr>
                <w:rFonts w:eastAsia="Times New Roman"/>
                <w:sz w:val="20"/>
                <w:szCs w:val="20"/>
              </w:rPr>
              <w:t>2</w:t>
            </w:r>
          </w:p>
        </w:tc>
        <w:tc>
          <w:tcPr>
            <w:tcW w:w="724" w:type="dxa"/>
            <w:noWrap/>
            <w:hideMark/>
          </w:tcPr>
          <w:p w14:paraId="02C3DF39" w14:textId="77777777" w:rsidR="002104C2" w:rsidRPr="005772DC" w:rsidRDefault="002104C2" w:rsidP="0028045D">
            <w:pPr>
              <w:rPr>
                <w:rFonts w:eastAsia="Times New Roman"/>
                <w:sz w:val="20"/>
                <w:szCs w:val="20"/>
              </w:rPr>
            </w:pPr>
            <w:r w:rsidRPr="005772DC">
              <w:rPr>
                <w:rFonts w:eastAsia="Times New Roman"/>
                <w:sz w:val="20"/>
                <w:szCs w:val="20"/>
              </w:rPr>
              <w:t>7.7</w:t>
            </w:r>
          </w:p>
        </w:tc>
        <w:tc>
          <w:tcPr>
            <w:tcW w:w="630" w:type="dxa"/>
            <w:noWrap/>
            <w:hideMark/>
          </w:tcPr>
          <w:p w14:paraId="2F573E69" w14:textId="77777777" w:rsidR="002104C2" w:rsidRPr="005772DC" w:rsidRDefault="002104C2" w:rsidP="0028045D">
            <w:pPr>
              <w:rPr>
                <w:rFonts w:eastAsia="Times New Roman"/>
                <w:sz w:val="20"/>
                <w:szCs w:val="20"/>
              </w:rPr>
            </w:pPr>
            <w:r w:rsidRPr="005772DC">
              <w:rPr>
                <w:rFonts w:eastAsia="Times New Roman"/>
                <w:sz w:val="20"/>
                <w:szCs w:val="20"/>
              </w:rPr>
              <w:t>8</w:t>
            </w:r>
          </w:p>
        </w:tc>
        <w:tc>
          <w:tcPr>
            <w:tcW w:w="718" w:type="dxa"/>
            <w:noWrap/>
            <w:hideMark/>
          </w:tcPr>
          <w:p w14:paraId="41021E89" w14:textId="3A96B2F0" w:rsidR="002104C2" w:rsidRPr="005772DC" w:rsidRDefault="002104C2" w:rsidP="00B63CE1">
            <w:pPr>
              <w:rPr>
                <w:rFonts w:eastAsia="Times New Roman"/>
                <w:sz w:val="20"/>
                <w:szCs w:val="20"/>
              </w:rPr>
            </w:pPr>
            <w:r w:rsidRPr="005772DC">
              <w:rPr>
                <w:rFonts w:eastAsia="Times New Roman"/>
                <w:sz w:val="20"/>
                <w:szCs w:val="20"/>
              </w:rPr>
              <w:t>1</w:t>
            </w:r>
            <w:r w:rsidR="00B63CE1">
              <w:rPr>
                <w:rFonts w:eastAsia="Times New Roman"/>
                <w:sz w:val="20"/>
                <w:szCs w:val="20"/>
              </w:rPr>
              <w:t>1.3</w:t>
            </w:r>
          </w:p>
        </w:tc>
        <w:tc>
          <w:tcPr>
            <w:tcW w:w="537" w:type="dxa"/>
            <w:vMerge/>
          </w:tcPr>
          <w:p w14:paraId="095A36D4" w14:textId="77777777" w:rsidR="002104C2" w:rsidRPr="005772DC" w:rsidRDefault="002104C2" w:rsidP="0028045D">
            <w:pPr>
              <w:rPr>
                <w:rFonts w:eastAsia="Times New Roman"/>
                <w:sz w:val="20"/>
                <w:szCs w:val="20"/>
              </w:rPr>
            </w:pPr>
          </w:p>
        </w:tc>
        <w:tc>
          <w:tcPr>
            <w:tcW w:w="812" w:type="dxa"/>
          </w:tcPr>
          <w:p w14:paraId="64F61A50" w14:textId="77777777" w:rsidR="002104C2" w:rsidRPr="005772DC" w:rsidRDefault="002104C2" w:rsidP="0028045D">
            <w:pPr>
              <w:rPr>
                <w:rFonts w:eastAsia="Times New Roman"/>
                <w:sz w:val="20"/>
                <w:szCs w:val="20"/>
              </w:rPr>
            </w:pPr>
            <w:r w:rsidRPr="005772DC">
              <w:rPr>
                <w:rFonts w:eastAsia="Times New Roman"/>
                <w:sz w:val="20"/>
                <w:szCs w:val="20"/>
              </w:rPr>
              <w:t>5</w:t>
            </w:r>
          </w:p>
        </w:tc>
        <w:tc>
          <w:tcPr>
            <w:tcW w:w="718" w:type="dxa"/>
          </w:tcPr>
          <w:p w14:paraId="505C4AD9" w14:textId="77777777" w:rsidR="002104C2" w:rsidRPr="005772DC" w:rsidRDefault="002104C2" w:rsidP="0028045D">
            <w:pPr>
              <w:rPr>
                <w:rFonts w:eastAsia="Times New Roman"/>
                <w:sz w:val="20"/>
                <w:szCs w:val="20"/>
              </w:rPr>
            </w:pPr>
            <w:r w:rsidRPr="005772DC">
              <w:rPr>
                <w:rFonts w:eastAsia="Times New Roman"/>
                <w:sz w:val="20"/>
                <w:szCs w:val="20"/>
              </w:rPr>
              <w:t>11.4</w:t>
            </w:r>
          </w:p>
        </w:tc>
        <w:tc>
          <w:tcPr>
            <w:tcW w:w="722" w:type="dxa"/>
          </w:tcPr>
          <w:p w14:paraId="7FB05439" w14:textId="77777777" w:rsidR="002104C2" w:rsidRPr="005772DC" w:rsidRDefault="002104C2" w:rsidP="0028045D">
            <w:pPr>
              <w:rPr>
                <w:rFonts w:eastAsia="Times New Roman"/>
                <w:sz w:val="20"/>
                <w:szCs w:val="20"/>
              </w:rPr>
            </w:pPr>
            <w:r w:rsidRPr="005772DC">
              <w:rPr>
                <w:rFonts w:eastAsia="Times New Roman"/>
                <w:sz w:val="20"/>
                <w:szCs w:val="20"/>
              </w:rPr>
              <w:t>5</w:t>
            </w:r>
          </w:p>
        </w:tc>
        <w:tc>
          <w:tcPr>
            <w:tcW w:w="1170" w:type="dxa"/>
          </w:tcPr>
          <w:p w14:paraId="2A9C1667" w14:textId="77777777" w:rsidR="002104C2" w:rsidRPr="005772DC" w:rsidRDefault="002104C2" w:rsidP="0028045D">
            <w:pPr>
              <w:rPr>
                <w:rFonts w:eastAsia="Times New Roman"/>
                <w:sz w:val="20"/>
                <w:szCs w:val="20"/>
              </w:rPr>
            </w:pPr>
            <w:r w:rsidRPr="005772DC">
              <w:rPr>
                <w:rFonts w:eastAsia="Times New Roman"/>
                <w:sz w:val="20"/>
                <w:szCs w:val="20"/>
              </w:rPr>
              <w:t>9.4</w:t>
            </w:r>
          </w:p>
        </w:tc>
        <w:tc>
          <w:tcPr>
            <w:tcW w:w="540" w:type="dxa"/>
          </w:tcPr>
          <w:p w14:paraId="41144575" w14:textId="77777777" w:rsidR="002104C2" w:rsidRPr="005772DC" w:rsidRDefault="002104C2" w:rsidP="0028045D">
            <w:pPr>
              <w:rPr>
                <w:rFonts w:eastAsia="Times New Roman"/>
                <w:sz w:val="20"/>
                <w:szCs w:val="20"/>
              </w:rPr>
            </w:pPr>
          </w:p>
        </w:tc>
      </w:tr>
      <w:tr w:rsidR="0014313B" w:rsidRPr="005772DC" w14:paraId="26CC502F" w14:textId="77777777" w:rsidTr="0014313B">
        <w:trPr>
          <w:trHeight w:val="63"/>
        </w:trPr>
        <w:tc>
          <w:tcPr>
            <w:tcW w:w="2777" w:type="dxa"/>
            <w:noWrap/>
            <w:hideMark/>
          </w:tcPr>
          <w:p w14:paraId="05004C52" w14:textId="77777777" w:rsidR="002104C2" w:rsidRPr="005772DC" w:rsidRDefault="002104C2" w:rsidP="0028045D">
            <w:pPr>
              <w:rPr>
                <w:rFonts w:eastAsia="Times New Roman"/>
                <w:sz w:val="20"/>
                <w:szCs w:val="20"/>
              </w:rPr>
            </w:pPr>
            <w:r w:rsidRPr="005772DC">
              <w:rPr>
                <w:rFonts w:eastAsia="Times New Roman"/>
                <w:sz w:val="20"/>
                <w:szCs w:val="20"/>
              </w:rPr>
              <w:t>No Statement on Novelty or Replication</w:t>
            </w:r>
          </w:p>
        </w:tc>
        <w:tc>
          <w:tcPr>
            <w:tcW w:w="629" w:type="dxa"/>
            <w:noWrap/>
            <w:hideMark/>
          </w:tcPr>
          <w:p w14:paraId="777CAB05" w14:textId="77777777" w:rsidR="002104C2" w:rsidRPr="005772DC" w:rsidRDefault="002104C2" w:rsidP="0028045D">
            <w:pPr>
              <w:rPr>
                <w:rFonts w:eastAsia="Times New Roman"/>
                <w:sz w:val="20"/>
                <w:szCs w:val="20"/>
              </w:rPr>
            </w:pPr>
            <w:r w:rsidRPr="005772DC">
              <w:rPr>
                <w:rFonts w:eastAsia="Times New Roman"/>
                <w:sz w:val="20"/>
                <w:szCs w:val="20"/>
              </w:rPr>
              <w:t>10</w:t>
            </w:r>
          </w:p>
        </w:tc>
        <w:tc>
          <w:tcPr>
            <w:tcW w:w="724" w:type="dxa"/>
            <w:noWrap/>
            <w:hideMark/>
          </w:tcPr>
          <w:p w14:paraId="04B9D8BB" w14:textId="77777777" w:rsidR="002104C2" w:rsidRPr="005772DC" w:rsidRDefault="002104C2" w:rsidP="0028045D">
            <w:pPr>
              <w:rPr>
                <w:rFonts w:eastAsia="Times New Roman"/>
                <w:sz w:val="20"/>
                <w:szCs w:val="20"/>
              </w:rPr>
            </w:pPr>
            <w:r w:rsidRPr="005772DC">
              <w:rPr>
                <w:rFonts w:eastAsia="Times New Roman"/>
                <w:sz w:val="20"/>
                <w:szCs w:val="20"/>
              </w:rPr>
              <w:t>38.5</w:t>
            </w:r>
          </w:p>
        </w:tc>
        <w:tc>
          <w:tcPr>
            <w:tcW w:w="630" w:type="dxa"/>
            <w:noWrap/>
            <w:hideMark/>
          </w:tcPr>
          <w:p w14:paraId="68BC1F6D" w14:textId="77777777" w:rsidR="002104C2" w:rsidRPr="005772DC" w:rsidRDefault="002104C2" w:rsidP="0028045D">
            <w:pPr>
              <w:rPr>
                <w:rFonts w:eastAsia="Times New Roman"/>
                <w:sz w:val="20"/>
                <w:szCs w:val="20"/>
              </w:rPr>
            </w:pPr>
            <w:r w:rsidRPr="005772DC">
              <w:rPr>
                <w:rFonts w:eastAsia="Times New Roman"/>
                <w:sz w:val="20"/>
                <w:szCs w:val="20"/>
              </w:rPr>
              <w:t>16</w:t>
            </w:r>
          </w:p>
        </w:tc>
        <w:tc>
          <w:tcPr>
            <w:tcW w:w="718" w:type="dxa"/>
            <w:noWrap/>
            <w:hideMark/>
          </w:tcPr>
          <w:p w14:paraId="140E79DC" w14:textId="77B94795" w:rsidR="002104C2" w:rsidRPr="005772DC" w:rsidRDefault="00B63CE1" w:rsidP="0028045D">
            <w:pPr>
              <w:rPr>
                <w:rFonts w:eastAsia="Times New Roman"/>
                <w:sz w:val="20"/>
                <w:szCs w:val="20"/>
              </w:rPr>
            </w:pPr>
            <w:r>
              <w:rPr>
                <w:rFonts w:eastAsia="Times New Roman"/>
                <w:sz w:val="20"/>
                <w:szCs w:val="20"/>
              </w:rPr>
              <w:t>22.5</w:t>
            </w:r>
          </w:p>
        </w:tc>
        <w:tc>
          <w:tcPr>
            <w:tcW w:w="537" w:type="dxa"/>
            <w:vMerge/>
          </w:tcPr>
          <w:p w14:paraId="0A65978F" w14:textId="77777777" w:rsidR="002104C2" w:rsidRPr="005772DC" w:rsidRDefault="002104C2" w:rsidP="0028045D">
            <w:pPr>
              <w:rPr>
                <w:rFonts w:eastAsia="Times New Roman"/>
                <w:sz w:val="20"/>
                <w:szCs w:val="20"/>
              </w:rPr>
            </w:pPr>
          </w:p>
        </w:tc>
        <w:tc>
          <w:tcPr>
            <w:tcW w:w="812" w:type="dxa"/>
          </w:tcPr>
          <w:p w14:paraId="767409FC" w14:textId="5BB741A5" w:rsidR="002104C2" w:rsidRPr="005772DC" w:rsidRDefault="001B6366" w:rsidP="001B6366">
            <w:pPr>
              <w:rPr>
                <w:rFonts w:eastAsia="Times New Roman"/>
                <w:sz w:val="20"/>
                <w:szCs w:val="20"/>
              </w:rPr>
            </w:pPr>
            <w:r w:rsidRPr="005772DC">
              <w:rPr>
                <w:rFonts w:eastAsia="Times New Roman"/>
                <w:sz w:val="20"/>
                <w:szCs w:val="20"/>
              </w:rPr>
              <w:t>1</w:t>
            </w:r>
            <w:r>
              <w:rPr>
                <w:rFonts w:eastAsia="Times New Roman"/>
                <w:sz w:val="20"/>
                <w:szCs w:val="20"/>
              </w:rPr>
              <w:t>2</w:t>
            </w:r>
          </w:p>
        </w:tc>
        <w:tc>
          <w:tcPr>
            <w:tcW w:w="718" w:type="dxa"/>
          </w:tcPr>
          <w:p w14:paraId="5CAFFBDC" w14:textId="4D2FA93E" w:rsidR="002104C2" w:rsidRPr="005772DC" w:rsidRDefault="000C1ACD" w:rsidP="0028045D">
            <w:pPr>
              <w:rPr>
                <w:rFonts w:eastAsia="Times New Roman"/>
                <w:sz w:val="20"/>
                <w:szCs w:val="20"/>
              </w:rPr>
            </w:pPr>
            <w:r>
              <w:rPr>
                <w:rFonts w:eastAsia="Times New Roman"/>
                <w:sz w:val="20"/>
                <w:szCs w:val="20"/>
              </w:rPr>
              <w:t>27.</w:t>
            </w:r>
            <w:r w:rsidR="00304229">
              <w:rPr>
                <w:rFonts w:eastAsia="Times New Roman"/>
                <w:sz w:val="20"/>
                <w:szCs w:val="20"/>
              </w:rPr>
              <w:t>3</w:t>
            </w:r>
          </w:p>
        </w:tc>
        <w:tc>
          <w:tcPr>
            <w:tcW w:w="722" w:type="dxa"/>
          </w:tcPr>
          <w:p w14:paraId="665E15BD" w14:textId="77777777" w:rsidR="002104C2" w:rsidRPr="005772DC" w:rsidRDefault="002104C2" w:rsidP="0028045D">
            <w:pPr>
              <w:rPr>
                <w:rFonts w:eastAsia="Times New Roman"/>
                <w:sz w:val="20"/>
                <w:szCs w:val="20"/>
              </w:rPr>
            </w:pPr>
            <w:r w:rsidRPr="005772DC">
              <w:rPr>
                <w:rFonts w:eastAsia="Times New Roman"/>
                <w:sz w:val="20"/>
                <w:szCs w:val="20"/>
              </w:rPr>
              <w:t>14</w:t>
            </w:r>
          </w:p>
        </w:tc>
        <w:tc>
          <w:tcPr>
            <w:tcW w:w="1170" w:type="dxa"/>
          </w:tcPr>
          <w:p w14:paraId="4274E64D" w14:textId="3B3A2A04" w:rsidR="002104C2" w:rsidRPr="005772DC" w:rsidRDefault="002104C2" w:rsidP="00497DC3">
            <w:pPr>
              <w:rPr>
                <w:rFonts w:eastAsia="Times New Roman"/>
                <w:sz w:val="20"/>
                <w:szCs w:val="20"/>
              </w:rPr>
            </w:pPr>
            <w:r w:rsidRPr="005772DC">
              <w:rPr>
                <w:rFonts w:eastAsia="Times New Roman"/>
                <w:sz w:val="20"/>
                <w:szCs w:val="20"/>
              </w:rPr>
              <w:t>2</w:t>
            </w:r>
            <w:r w:rsidR="00497DC3">
              <w:rPr>
                <w:rFonts w:eastAsia="Times New Roman"/>
                <w:sz w:val="20"/>
                <w:szCs w:val="20"/>
              </w:rPr>
              <w:t>6.4</w:t>
            </w:r>
          </w:p>
        </w:tc>
        <w:tc>
          <w:tcPr>
            <w:tcW w:w="540" w:type="dxa"/>
          </w:tcPr>
          <w:p w14:paraId="19B3EE5E" w14:textId="77777777" w:rsidR="002104C2" w:rsidRPr="005772DC" w:rsidRDefault="002104C2" w:rsidP="0028045D">
            <w:pPr>
              <w:rPr>
                <w:rFonts w:eastAsia="Times New Roman"/>
                <w:sz w:val="20"/>
                <w:szCs w:val="20"/>
              </w:rPr>
            </w:pPr>
          </w:p>
        </w:tc>
      </w:tr>
      <w:tr w:rsidR="00A6539A" w:rsidRPr="005772DC" w14:paraId="77C9FC4B" w14:textId="77777777" w:rsidTr="0014313B">
        <w:trPr>
          <w:trHeight w:val="177"/>
        </w:trPr>
        <w:tc>
          <w:tcPr>
            <w:tcW w:w="2777" w:type="dxa"/>
            <w:noWrap/>
            <w:hideMark/>
          </w:tcPr>
          <w:p w14:paraId="700EBAF5" w14:textId="77777777" w:rsidR="002104C2" w:rsidRPr="005772DC" w:rsidRDefault="002104C2" w:rsidP="0028045D">
            <w:pPr>
              <w:rPr>
                <w:rFonts w:eastAsia="Times New Roman"/>
                <w:b/>
                <w:iCs/>
                <w:sz w:val="20"/>
                <w:szCs w:val="20"/>
              </w:rPr>
            </w:pPr>
            <w:r w:rsidRPr="005772DC">
              <w:rPr>
                <w:rFonts w:eastAsia="Times New Roman"/>
                <w:b/>
                <w:iCs/>
                <w:sz w:val="20"/>
                <w:szCs w:val="20"/>
              </w:rPr>
              <w:t>Article Citation</w:t>
            </w:r>
          </w:p>
        </w:tc>
        <w:tc>
          <w:tcPr>
            <w:tcW w:w="1353" w:type="dxa"/>
            <w:gridSpan w:val="2"/>
            <w:noWrap/>
            <w:hideMark/>
          </w:tcPr>
          <w:p w14:paraId="002735A8" w14:textId="77777777" w:rsidR="002104C2" w:rsidRPr="005772DC" w:rsidRDefault="002104C2" w:rsidP="0028045D">
            <w:pPr>
              <w:jc w:val="center"/>
              <w:rPr>
                <w:rFonts w:eastAsia="Times New Roman"/>
                <w:b/>
                <w:sz w:val="20"/>
                <w:szCs w:val="20"/>
              </w:rPr>
            </w:pPr>
            <w:r w:rsidRPr="005772DC">
              <w:rPr>
                <w:rFonts w:eastAsia="Times New Roman"/>
                <w:b/>
                <w:sz w:val="20"/>
                <w:szCs w:val="20"/>
              </w:rPr>
              <w:t>N = 26</w:t>
            </w:r>
          </w:p>
        </w:tc>
        <w:tc>
          <w:tcPr>
            <w:tcW w:w="1348" w:type="dxa"/>
            <w:gridSpan w:val="2"/>
            <w:noWrap/>
            <w:hideMark/>
          </w:tcPr>
          <w:p w14:paraId="7B4220C1" w14:textId="77777777" w:rsidR="002104C2" w:rsidRPr="005772DC" w:rsidRDefault="002104C2" w:rsidP="0028045D">
            <w:pPr>
              <w:jc w:val="center"/>
              <w:rPr>
                <w:rFonts w:eastAsia="Times New Roman"/>
                <w:b/>
                <w:sz w:val="20"/>
                <w:szCs w:val="20"/>
              </w:rPr>
            </w:pPr>
            <w:r w:rsidRPr="005772DC">
              <w:rPr>
                <w:rFonts w:eastAsia="Times New Roman"/>
                <w:b/>
                <w:sz w:val="20"/>
                <w:szCs w:val="20"/>
              </w:rPr>
              <w:t>N = 71</w:t>
            </w:r>
          </w:p>
        </w:tc>
        <w:tc>
          <w:tcPr>
            <w:tcW w:w="537" w:type="dxa"/>
          </w:tcPr>
          <w:p w14:paraId="32EF8B32" w14:textId="77777777" w:rsidR="002104C2" w:rsidRPr="005772DC" w:rsidRDefault="002104C2" w:rsidP="0028045D">
            <w:pPr>
              <w:jc w:val="center"/>
              <w:rPr>
                <w:rFonts w:eastAsia="Times New Roman"/>
                <w:b/>
                <w:sz w:val="20"/>
                <w:szCs w:val="20"/>
              </w:rPr>
            </w:pPr>
          </w:p>
        </w:tc>
        <w:tc>
          <w:tcPr>
            <w:tcW w:w="1530" w:type="dxa"/>
            <w:gridSpan w:val="2"/>
          </w:tcPr>
          <w:p w14:paraId="2ABBC16D" w14:textId="77777777" w:rsidR="002104C2" w:rsidRPr="005772DC" w:rsidRDefault="002104C2" w:rsidP="0028045D">
            <w:pPr>
              <w:jc w:val="center"/>
              <w:rPr>
                <w:rFonts w:eastAsia="Times New Roman"/>
                <w:b/>
                <w:sz w:val="20"/>
                <w:szCs w:val="20"/>
              </w:rPr>
            </w:pPr>
            <w:r w:rsidRPr="005772DC">
              <w:rPr>
                <w:rFonts w:eastAsia="Times New Roman"/>
                <w:b/>
                <w:sz w:val="20"/>
                <w:szCs w:val="20"/>
              </w:rPr>
              <w:t>N = 44</w:t>
            </w:r>
          </w:p>
        </w:tc>
        <w:tc>
          <w:tcPr>
            <w:tcW w:w="1892" w:type="dxa"/>
            <w:gridSpan w:val="2"/>
          </w:tcPr>
          <w:p w14:paraId="7FF83847" w14:textId="77777777" w:rsidR="002104C2" w:rsidRPr="005772DC" w:rsidRDefault="002104C2" w:rsidP="0028045D">
            <w:pPr>
              <w:jc w:val="center"/>
              <w:rPr>
                <w:rFonts w:eastAsia="Times New Roman"/>
                <w:b/>
                <w:sz w:val="20"/>
                <w:szCs w:val="20"/>
              </w:rPr>
            </w:pPr>
            <w:r w:rsidRPr="005772DC">
              <w:rPr>
                <w:rFonts w:eastAsia="Times New Roman"/>
                <w:b/>
                <w:sz w:val="20"/>
                <w:szCs w:val="20"/>
              </w:rPr>
              <w:t>N = 53</w:t>
            </w:r>
          </w:p>
        </w:tc>
        <w:tc>
          <w:tcPr>
            <w:tcW w:w="540" w:type="dxa"/>
          </w:tcPr>
          <w:p w14:paraId="7093F925" w14:textId="77777777" w:rsidR="002104C2" w:rsidRPr="005772DC" w:rsidRDefault="002104C2" w:rsidP="0028045D">
            <w:pPr>
              <w:jc w:val="center"/>
              <w:rPr>
                <w:rFonts w:eastAsia="Times New Roman"/>
                <w:b/>
                <w:sz w:val="20"/>
                <w:szCs w:val="20"/>
              </w:rPr>
            </w:pPr>
          </w:p>
        </w:tc>
      </w:tr>
      <w:tr w:rsidR="00A6539A" w:rsidRPr="005772DC" w14:paraId="29960675" w14:textId="77777777" w:rsidTr="00A6539A">
        <w:trPr>
          <w:trHeight w:val="179"/>
        </w:trPr>
        <w:tc>
          <w:tcPr>
            <w:tcW w:w="9977" w:type="dxa"/>
            <w:gridSpan w:val="11"/>
            <w:noWrap/>
          </w:tcPr>
          <w:p w14:paraId="64ABB044" w14:textId="3C7B4477" w:rsidR="00D32E51" w:rsidRPr="005772DC" w:rsidRDefault="00D32E51" w:rsidP="005772DC">
            <w:pPr>
              <w:rPr>
                <w:rFonts w:eastAsia="Times New Roman"/>
                <w:sz w:val="20"/>
                <w:szCs w:val="20"/>
              </w:rPr>
            </w:pPr>
            <w:r w:rsidRPr="005772DC">
              <w:rPr>
                <w:rFonts w:eastAsia="Times New Roman"/>
                <w:b/>
                <w:bCs/>
                <w:i/>
                <w:sz w:val="20"/>
                <w:szCs w:val="20"/>
              </w:rPr>
              <w:t>Replication of Index Study</w:t>
            </w:r>
          </w:p>
        </w:tc>
      </w:tr>
      <w:tr w:rsidR="0014313B" w:rsidRPr="005772DC" w14:paraId="29BBEF60" w14:textId="77777777" w:rsidTr="0014313B">
        <w:trPr>
          <w:trHeight w:val="77"/>
        </w:trPr>
        <w:tc>
          <w:tcPr>
            <w:tcW w:w="2777" w:type="dxa"/>
            <w:noWrap/>
            <w:hideMark/>
          </w:tcPr>
          <w:p w14:paraId="7B82839A" w14:textId="77777777" w:rsidR="002104C2" w:rsidRPr="005772DC" w:rsidRDefault="002104C2" w:rsidP="0028045D">
            <w:pPr>
              <w:rPr>
                <w:rFonts w:eastAsia="Times New Roman"/>
                <w:sz w:val="20"/>
                <w:szCs w:val="20"/>
              </w:rPr>
            </w:pPr>
            <w:r w:rsidRPr="005772DC">
              <w:rPr>
                <w:rFonts w:eastAsia="Times New Roman"/>
                <w:sz w:val="20"/>
                <w:szCs w:val="20"/>
              </w:rPr>
              <w:t>No Citing Article</w:t>
            </w:r>
          </w:p>
        </w:tc>
        <w:tc>
          <w:tcPr>
            <w:tcW w:w="629" w:type="dxa"/>
          </w:tcPr>
          <w:p w14:paraId="58FFA7A0" w14:textId="77777777" w:rsidR="002104C2" w:rsidRPr="005772DC" w:rsidRDefault="002104C2" w:rsidP="0028045D">
            <w:pPr>
              <w:rPr>
                <w:rFonts w:eastAsia="Times New Roman"/>
                <w:sz w:val="20"/>
                <w:szCs w:val="20"/>
              </w:rPr>
            </w:pPr>
            <w:r w:rsidRPr="005772DC">
              <w:rPr>
                <w:rFonts w:eastAsia="Times New Roman"/>
                <w:sz w:val="20"/>
                <w:szCs w:val="20"/>
              </w:rPr>
              <w:t>26</w:t>
            </w:r>
          </w:p>
        </w:tc>
        <w:tc>
          <w:tcPr>
            <w:tcW w:w="724" w:type="dxa"/>
            <w:noWrap/>
            <w:hideMark/>
          </w:tcPr>
          <w:p w14:paraId="62CE888E" w14:textId="77777777" w:rsidR="002104C2" w:rsidRPr="005772DC" w:rsidRDefault="002104C2" w:rsidP="0028045D">
            <w:pPr>
              <w:rPr>
                <w:rFonts w:eastAsia="Times New Roman"/>
                <w:sz w:val="20"/>
                <w:szCs w:val="20"/>
              </w:rPr>
            </w:pPr>
            <w:r w:rsidRPr="005772DC">
              <w:rPr>
                <w:rFonts w:eastAsia="Times New Roman"/>
                <w:sz w:val="20"/>
                <w:szCs w:val="20"/>
              </w:rPr>
              <w:t>100.0</w:t>
            </w:r>
          </w:p>
        </w:tc>
        <w:tc>
          <w:tcPr>
            <w:tcW w:w="630" w:type="dxa"/>
            <w:noWrap/>
            <w:hideMark/>
          </w:tcPr>
          <w:p w14:paraId="28598ADA" w14:textId="77777777" w:rsidR="002104C2" w:rsidRPr="005772DC" w:rsidRDefault="002104C2" w:rsidP="0028045D">
            <w:pPr>
              <w:rPr>
                <w:rFonts w:eastAsia="Times New Roman"/>
                <w:sz w:val="20"/>
                <w:szCs w:val="20"/>
              </w:rPr>
            </w:pPr>
            <w:r w:rsidRPr="005772DC">
              <w:rPr>
                <w:rFonts w:eastAsia="Times New Roman"/>
                <w:sz w:val="20"/>
                <w:szCs w:val="20"/>
              </w:rPr>
              <w:t>69</w:t>
            </w:r>
          </w:p>
        </w:tc>
        <w:tc>
          <w:tcPr>
            <w:tcW w:w="718" w:type="dxa"/>
            <w:noWrap/>
            <w:hideMark/>
          </w:tcPr>
          <w:p w14:paraId="0E3089D1" w14:textId="77777777" w:rsidR="002104C2" w:rsidRPr="005772DC" w:rsidRDefault="002104C2" w:rsidP="0028045D">
            <w:pPr>
              <w:rPr>
                <w:rFonts w:eastAsia="Times New Roman"/>
                <w:sz w:val="20"/>
                <w:szCs w:val="20"/>
              </w:rPr>
            </w:pPr>
            <w:r w:rsidRPr="005772DC">
              <w:rPr>
                <w:rFonts w:eastAsia="Times New Roman"/>
                <w:sz w:val="20"/>
                <w:szCs w:val="20"/>
              </w:rPr>
              <w:t>97.2</w:t>
            </w:r>
          </w:p>
        </w:tc>
        <w:tc>
          <w:tcPr>
            <w:tcW w:w="537" w:type="dxa"/>
            <w:vMerge w:val="restart"/>
          </w:tcPr>
          <w:p w14:paraId="7723C860" w14:textId="77777777" w:rsidR="002104C2" w:rsidRPr="005772DC" w:rsidRDefault="002104C2" w:rsidP="0028045D">
            <w:pPr>
              <w:rPr>
                <w:rFonts w:eastAsia="Times New Roman"/>
                <w:sz w:val="20"/>
                <w:szCs w:val="20"/>
              </w:rPr>
            </w:pPr>
          </w:p>
        </w:tc>
        <w:tc>
          <w:tcPr>
            <w:tcW w:w="812" w:type="dxa"/>
          </w:tcPr>
          <w:p w14:paraId="32CB0695" w14:textId="77777777" w:rsidR="002104C2" w:rsidRPr="005772DC" w:rsidRDefault="002104C2" w:rsidP="0028045D">
            <w:pPr>
              <w:rPr>
                <w:rFonts w:eastAsia="Times New Roman"/>
                <w:sz w:val="20"/>
                <w:szCs w:val="20"/>
              </w:rPr>
            </w:pPr>
            <w:r w:rsidRPr="005772DC">
              <w:rPr>
                <w:rFonts w:eastAsia="Times New Roman"/>
                <w:sz w:val="20"/>
                <w:szCs w:val="20"/>
              </w:rPr>
              <w:t>44</w:t>
            </w:r>
          </w:p>
        </w:tc>
        <w:tc>
          <w:tcPr>
            <w:tcW w:w="718" w:type="dxa"/>
          </w:tcPr>
          <w:p w14:paraId="31C857C6" w14:textId="77777777" w:rsidR="002104C2" w:rsidRPr="005772DC" w:rsidRDefault="002104C2" w:rsidP="0028045D">
            <w:pPr>
              <w:rPr>
                <w:rFonts w:eastAsia="Times New Roman"/>
                <w:sz w:val="20"/>
                <w:szCs w:val="20"/>
              </w:rPr>
            </w:pPr>
            <w:r w:rsidRPr="005772DC">
              <w:rPr>
                <w:rFonts w:eastAsia="Times New Roman"/>
                <w:sz w:val="20"/>
                <w:szCs w:val="20"/>
              </w:rPr>
              <w:t>100.0</w:t>
            </w:r>
          </w:p>
        </w:tc>
        <w:tc>
          <w:tcPr>
            <w:tcW w:w="722" w:type="dxa"/>
          </w:tcPr>
          <w:p w14:paraId="6DDC1201" w14:textId="77777777" w:rsidR="002104C2" w:rsidRPr="005772DC" w:rsidRDefault="002104C2" w:rsidP="0028045D">
            <w:pPr>
              <w:rPr>
                <w:rFonts w:eastAsia="Times New Roman"/>
                <w:sz w:val="20"/>
                <w:szCs w:val="20"/>
              </w:rPr>
            </w:pPr>
            <w:r w:rsidRPr="005772DC">
              <w:rPr>
                <w:rFonts w:eastAsia="Times New Roman"/>
                <w:sz w:val="20"/>
                <w:szCs w:val="20"/>
              </w:rPr>
              <w:t>51</w:t>
            </w:r>
          </w:p>
        </w:tc>
        <w:tc>
          <w:tcPr>
            <w:tcW w:w="1170" w:type="dxa"/>
          </w:tcPr>
          <w:p w14:paraId="2EABB0B8" w14:textId="77777777" w:rsidR="002104C2" w:rsidRPr="005772DC" w:rsidRDefault="002104C2" w:rsidP="0028045D">
            <w:pPr>
              <w:rPr>
                <w:rFonts w:eastAsia="Times New Roman"/>
                <w:sz w:val="20"/>
                <w:szCs w:val="20"/>
              </w:rPr>
            </w:pPr>
            <w:r w:rsidRPr="005772DC">
              <w:rPr>
                <w:rFonts w:eastAsia="Times New Roman"/>
                <w:sz w:val="20"/>
                <w:szCs w:val="20"/>
              </w:rPr>
              <w:t>96.2</w:t>
            </w:r>
          </w:p>
        </w:tc>
        <w:tc>
          <w:tcPr>
            <w:tcW w:w="540" w:type="dxa"/>
          </w:tcPr>
          <w:p w14:paraId="0BA73C2B" w14:textId="77777777" w:rsidR="002104C2" w:rsidRPr="005772DC" w:rsidRDefault="002104C2" w:rsidP="0028045D">
            <w:pPr>
              <w:rPr>
                <w:rFonts w:eastAsia="Times New Roman"/>
                <w:sz w:val="20"/>
                <w:szCs w:val="20"/>
              </w:rPr>
            </w:pPr>
          </w:p>
        </w:tc>
      </w:tr>
      <w:tr w:rsidR="0014313B" w:rsidRPr="005772DC" w14:paraId="6777B658" w14:textId="77777777" w:rsidTr="0014313B">
        <w:trPr>
          <w:trHeight w:val="77"/>
        </w:trPr>
        <w:tc>
          <w:tcPr>
            <w:tcW w:w="2777" w:type="dxa"/>
            <w:noWrap/>
            <w:hideMark/>
          </w:tcPr>
          <w:p w14:paraId="29DB00BB" w14:textId="77777777" w:rsidR="002104C2" w:rsidRPr="005772DC" w:rsidRDefault="002104C2" w:rsidP="0028045D">
            <w:pPr>
              <w:rPr>
                <w:rFonts w:eastAsia="Times New Roman"/>
                <w:sz w:val="20"/>
                <w:szCs w:val="20"/>
              </w:rPr>
            </w:pPr>
            <w:r w:rsidRPr="005772DC">
              <w:rPr>
                <w:rFonts w:eastAsia="Times New Roman"/>
                <w:sz w:val="20"/>
                <w:szCs w:val="20"/>
              </w:rPr>
              <w:lastRenderedPageBreak/>
              <w:t>At Least One Citing Article</w:t>
            </w:r>
          </w:p>
        </w:tc>
        <w:tc>
          <w:tcPr>
            <w:tcW w:w="629" w:type="dxa"/>
          </w:tcPr>
          <w:p w14:paraId="51B7CB04"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24" w:type="dxa"/>
            <w:noWrap/>
            <w:hideMark/>
          </w:tcPr>
          <w:p w14:paraId="12F4446E"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630" w:type="dxa"/>
            <w:noWrap/>
            <w:hideMark/>
          </w:tcPr>
          <w:p w14:paraId="3FF1D99F" w14:textId="77777777" w:rsidR="002104C2" w:rsidRPr="005772DC" w:rsidRDefault="002104C2" w:rsidP="0028045D">
            <w:pPr>
              <w:rPr>
                <w:rFonts w:eastAsia="Times New Roman"/>
                <w:sz w:val="20"/>
                <w:szCs w:val="20"/>
              </w:rPr>
            </w:pPr>
            <w:r w:rsidRPr="005772DC">
              <w:rPr>
                <w:rFonts w:eastAsia="Times New Roman"/>
                <w:sz w:val="20"/>
                <w:szCs w:val="20"/>
              </w:rPr>
              <w:t>2</w:t>
            </w:r>
          </w:p>
        </w:tc>
        <w:tc>
          <w:tcPr>
            <w:tcW w:w="718" w:type="dxa"/>
            <w:noWrap/>
            <w:hideMark/>
          </w:tcPr>
          <w:p w14:paraId="3C36824D" w14:textId="77777777" w:rsidR="002104C2" w:rsidRPr="005772DC" w:rsidRDefault="002104C2" w:rsidP="0028045D">
            <w:pPr>
              <w:rPr>
                <w:rFonts w:eastAsia="Times New Roman"/>
                <w:sz w:val="20"/>
                <w:szCs w:val="20"/>
              </w:rPr>
            </w:pPr>
            <w:r w:rsidRPr="005772DC">
              <w:rPr>
                <w:rFonts w:eastAsia="Times New Roman"/>
                <w:sz w:val="20"/>
                <w:szCs w:val="20"/>
              </w:rPr>
              <w:t>2.8</w:t>
            </w:r>
          </w:p>
        </w:tc>
        <w:tc>
          <w:tcPr>
            <w:tcW w:w="537" w:type="dxa"/>
            <w:vMerge/>
          </w:tcPr>
          <w:p w14:paraId="1231A023" w14:textId="77777777" w:rsidR="002104C2" w:rsidRPr="005772DC" w:rsidRDefault="002104C2" w:rsidP="0028045D">
            <w:pPr>
              <w:rPr>
                <w:rFonts w:eastAsia="Times New Roman"/>
                <w:sz w:val="20"/>
                <w:szCs w:val="20"/>
              </w:rPr>
            </w:pPr>
          </w:p>
        </w:tc>
        <w:tc>
          <w:tcPr>
            <w:tcW w:w="812" w:type="dxa"/>
          </w:tcPr>
          <w:p w14:paraId="14D9223A"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tcPr>
          <w:p w14:paraId="6902D7CB"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722" w:type="dxa"/>
          </w:tcPr>
          <w:p w14:paraId="2D1D86F3" w14:textId="77777777" w:rsidR="002104C2" w:rsidRPr="005772DC" w:rsidRDefault="002104C2" w:rsidP="0028045D">
            <w:pPr>
              <w:rPr>
                <w:rFonts w:eastAsia="Times New Roman"/>
                <w:sz w:val="20"/>
                <w:szCs w:val="20"/>
              </w:rPr>
            </w:pPr>
            <w:r w:rsidRPr="005772DC">
              <w:rPr>
                <w:rFonts w:eastAsia="Times New Roman"/>
                <w:sz w:val="20"/>
                <w:szCs w:val="20"/>
              </w:rPr>
              <w:t>2</w:t>
            </w:r>
          </w:p>
        </w:tc>
        <w:tc>
          <w:tcPr>
            <w:tcW w:w="1170" w:type="dxa"/>
          </w:tcPr>
          <w:p w14:paraId="60CEE9F3" w14:textId="77777777" w:rsidR="002104C2" w:rsidRPr="005772DC" w:rsidRDefault="002104C2" w:rsidP="0028045D">
            <w:pPr>
              <w:rPr>
                <w:rFonts w:eastAsia="Times New Roman"/>
                <w:sz w:val="20"/>
                <w:szCs w:val="20"/>
              </w:rPr>
            </w:pPr>
            <w:r w:rsidRPr="005772DC">
              <w:rPr>
                <w:rFonts w:eastAsia="Times New Roman"/>
                <w:sz w:val="20"/>
                <w:szCs w:val="20"/>
              </w:rPr>
              <w:t>3.8</w:t>
            </w:r>
          </w:p>
        </w:tc>
        <w:tc>
          <w:tcPr>
            <w:tcW w:w="540" w:type="dxa"/>
          </w:tcPr>
          <w:p w14:paraId="7CF1E8AA" w14:textId="77777777" w:rsidR="002104C2" w:rsidRPr="005772DC" w:rsidRDefault="002104C2" w:rsidP="0028045D">
            <w:pPr>
              <w:rPr>
                <w:rFonts w:eastAsia="Times New Roman"/>
                <w:sz w:val="20"/>
                <w:szCs w:val="20"/>
              </w:rPr>
            </w:pPr>
          </w:p>
        </w:tc>
      </w:tr>
      <w:tr w:rsidR="00A6539A" w:rsidRPr="005772DC" w14:paraId="1516B34A" w14:textId="77777777" w:rsidTr="00A6539A">
        <w:trPr>
          <w:trHeight w:val="300"/>
        </w:trPr>
        <w:tc>
          <w:tcPr>
            <w:tcW w:w="9977" w:type="dxa"/>
            <w:gridSpan w:val="11"/>
            <w:noWrap/>
            <w:hideMark/>
          </w:tcPr>
          <w:p w14:paraId="4761FC3E" w14:textId="6C3F6FB7" w:rsidR="00D32E51" w:rsidRPr="005772DC" w:rsidRDefault="00D32E51" w:rsidP="0028045D">
            <w:pPr>
              <w:rPr>
                <w:rFonts w:eastAsia="Times New Roman"/>
                <w:i/>
                <w:iCs/>
                <w:sz w:val="20"/>
                <w:szCs w:val="20"/>
              </w:rPr>
            </w:pPr>
            <w:r w:rsidRPr="005772DC">
              <w:rPr>
                <w:rFonts w:eastAsia="Times New Roman"/>
                <w:b/>
                <w:i/>
                <w:iCs/>
                <w:sz w:val="20"/>
                <w:szCs w:val="20"/>
              </w:rPr>
              <w:t>Systematic Review/Meta-Analysis</w:t>
            </w:r>
          </w:p>
        </w:tc>
      </w:tr>
      <w:tr w:rsidR="0014313B" w:rsidRPr="005772DC" w14:paraId="098552BD" w14:textId="77777777" w:rsidTr="0014313B">
        <w:trPr>
          <w:trHeight w:val="300"/>
        </w:trPr>
        <w:tc>
          <w:tcPr>
            <w:tcW w:w="2777" w:type="dxa"/>
            <w:noWrap/>
            <w:hideMark/>
          </w:tcPr>
          <w:p w14:paraId="22E8CC6A" w14:textId="77777777" w:rsidR="002104C2" w:rsidRPr="005772DC" w:rsidRDefault="002104C2" w:rsidP="0028045D">
            <w:pPr>
              <w:rPr>
                <w:rFonts w:eastAsia="Times New Roman"/>
                <w:sz w:val="20"/>
                <w:szCs w:val="20"/>
              </w:rPr>
            </w:pPr>
            <w:r w:rsidRPr="005772DC">
              <w:rPr>
                <w:rFonts w:eastAsia="Times New Roman"/>
                <w:sz w:val="20"/>
                <w:szCs w:val="20"/>
              </w:rPr>
              <w:t>No Citing Article</w:t>
            </w:r>
          </w:p>
        </w:tc>
        <w:tc>
          <w:tcPr>
            <w:tcW w:w="629" w:type="dxa"/>
            <w:noWrap/>
            <w:hideMark/>
          </w:tcPr>
          <w:p w14:paraId="57F6D0A1" w14:textId="77777777" w:rsidR="002104C2" w:rsidRPr="005772DC" w:rsidRDefault="002104C2" w:rsidP="0028045D">
            <w:pPr>
              <w:rPr>
                <w:rFonts w:eastAsia="Times New Roman"/>
                <w:sz w:val="20"/>
                <w:szCs w:val="20"/>
              </w:rPr>
            </w:pPr>
            <w:r w:rsidRPr="005772DC">
              <w:rPr>
                <w:rFonts w:eastAsia="Times New Roman"/>
                <w:sz w:val="20"/>
                <w:szCs w:val="20"/>
              </w:rPr>
              <w:t>26</w:t>
            </w:r>
          </w:p>
        </w:tc>
        <w:tc>
          <w:tcPr>
            <w:tcW w:w="724" w:type="dxa"/>
            <w:noWrap/>
            <w:hideMark/>
          </w:tcPr>
          <w:p w14:paraId="32AE8D53" w14:textId="77777777" w:rsidR="002104C2" w:rsidRPr="005772DC" w:rsidRDefault="002104C2" w:rsidP="0028045D">
            <w:pPr>
              <w:rPr>
                <w:rFonts w:eastAsia="Times New Roman"/>
                <w:sz w:val="20"/>
                <w:szCs w:val="20"/>
              </w:rPr>
            </w:pPr>
            <w:r w:rsidRPr="005772DC">
              <w:rPr>
                <w:rFonts w:eastAsia="Times New Roman"/>
                <w:sz w:val="20"/>
                <w:szCs w:val="20"/>
              </w:rPr>
              <w:t>100.0</w:t>
            </w:r>
          </w:p>
        </w:tc>
        <w:tc>
          <w:tcPr>
            <w:tcW w:w="630" w:type="dxa"/>
            <w:noWrap/>
            <w:hideMark/>
          </w:tcPr>
          <w:p w14:paraId="6D708503" w14:textId="77777777" w:rsidR="002104C2" w:rsidRPr="005772DC" w:rsidRDefault="002104C2" w:rsidP="0028045D">
            <w:pPr>
              <w:rPr>
                <w:rFonts w:eastAsia="Times New Roman"/>
                <w:sz w:val="20"/>
                <w:szCs w:val="20"/>
              </w:rPr>
            </w:pPr>
            <w:r w:rsidRPr="005772DC">
              <w:rPr>
                <w:rFonts w:eastAsia="Times New Roman"/>
                <w:sz w:val="20"/>
                <w:szCs w:val="20"/>
              </w:rPr>
              <w:t>70</w:t>
            </w:r>
          </w:p>
        </w:tc>
        <w:tc>
          <w:tcPr>
            <w:tcW w:w="718" w:type="dxa"/>
            <w:noWrap/>
            <w:hideMark/>
          </w:tcPr>
          <w:p w14:paraId="10ABB875" w14:textId="77777777" w:rsidR="002104C2" w:rsidRPr="005772DC" w:rsidRDefault="002104C2" w:rsidP="0028045D">
            <w:pPr>
              <w:rPr>
                <w:rFonts w:eastAsia="Times New Roman"/>
                <w:sz w:val="20"/>
                <w:szCs w:val="20"/>
              </w:rPr>
            </w:pPr>
            <w:r w:rsidRPr="005772DC">
              <w:rPr>
                <w:rFonts w:eastAsia="Times New Roman"/>
                <w:sz w:val="20"/>
                <w:szCs w:val="20"/>
              </w:rPr>
              <w:t>98.6</w:t>
            </w:r>
          </w:p>
        </w:tc>
        <w:tc>
          <w:tcPr>
            <w:tcW w:w="537" w:type="dxa"/>
            <w:vMerge w:val="restart"/>
          </w:tcPr>
          <w:p w14:paraId="26D0176E" w14:textId="3B19176B" w:rsidR="002104C2" w:rsidRPr="005772DC" w:rsidRDefault="002104C2" w:rsidP="0028045D">
            <w:pPr>
              <w:rPr>
                <w:rFonts w:eastAsia="Times New Roman"/>
                <w:sz w:val="20"/>
                <w:szCs w:val="20"/>
              </w:rPr>
            </w:pPr>
          </w:p>
        </w:tc>
        <w:tc>
          <w:tcPr>
            <w:tcW w:w="812" w:type="dxa"/>
          </w:tcPr>
          <w:p w14:paraId="181F8FE9" w14:textId="77777777" w:rsidR="002104C2" w:rsidRPr="005772DC" w:rsidRDefault="002104C2" w:rsidP="0028045D">
            <w:pPr>
              <w:rPr>
                <w:rFonts w:eastAsia="Times New Roman"/>
                <w:sz w:val="20"/>
                <w:szCs w:val="20"/>
              </w:rPr>
            </w:pPr>
            <w:r w:rsidRPr="005772DC">
              <w:rPr>
                <w:rFonts w:eastAsia="Times New Roman"/>
                <w:sz w:val="20"/>
                <w:szCs w:val="20"/>
              </w:rPr>
              <w:t>44</w:t>
            </w:r>
          </w:p>
        </w:tc>
        <w:tc>
          <w:tcPr>
            <w:tcW w:w="718" w:type="dxa"/>
          </w:tcPr>
          <w:p w14:paraId="0DE092EC" w14:textId="77777777" w:rsidR="002104C2" w:rsidRPr="005772DC" w:rsidRDefault="002104C2" w:rsidP="0028045D">
            <w:pPr>
              <w:rPr>
                <w:rFonts w:eastAsia="Times New Roman"/>
                <w:sz w:val="20"/>
                <w:szCs w:val="20"/>
              </w:rPr>
            </w:pPr>
            <w:r w:rsidRPr="005772DC">
              <w:rPr>
                <w:rFonts w:eastAsia="Times New Roman"/>
                <w:sz w:val="20"/>
                <w:szCs w:val="20"/>
              </w:rPr>
              <w:t>100.0</w:t>
            </w:r>
          </w:p>
        </w:tc>
        <w:tc>
          <w:tcPr>
            <w:tcW w:w="722" w:type="dxa"/>
          </w:tcPr>
          <w:p w14:paraId="7B7120D4" w14:textId="77777777" w:rsidR="002104C2" w:rsidRPr="005772DC" w:rsidRDefault="002104C2" w:rsidP="0028045D">
            <w:pPr>
              <w:rPr>
                <w:rFonts w:eastAsia="Times New Roman"/>
                <w:sz w:val="20"/>
                <w:szCs w:val="20"/>
              </w:rPr>
            </w:pPr>
            <w:r w:rsidRPr="005772DC">
              <w:rPr>
                <w:rFonts w:eastAsia="Times New Roman"/>
                <w:sz w:val="20"/>
                <w:szCs w:val="20"/>
              </w:rPr>
              <w:t>52</w:t>
            </w:r>
          </w:p>
        </w:tc>
        <w:tc>
          <w:tcPr>
            <w:tcW w:w="1170" w:type="dxa"/>
          </w:tcPr>
          <w:p w14:paraId="3E054E97" w14:textId="77777777" w:rsidR="002104C2" w:rsidRPr="005772DC" w:rsidRDefault="002104C2" w:rsidP="0028045D">
            <w:pPr>
              <w:rPr>
                <w:rFonts w:eastAsia="Times New Roman"/>
                <w:sz w:val="20"/>
                <w:szCs w:val="20"/>
              </w:rPr>
            </w:pPr>
            <w:r w:rsidRPr="005772DC">
              <w:rPr>
                <w:rFonts w:eastAsia="Times New Roman"/>
                <w:sz w:val="20"/>
                <w:szCs w:val="20"/>
              </w:rPr>
              <w:t>98.1</w:t>
            </w:r>
          </w:p>
        </w:tc>
        <w:tc>
          <w:tcPr>
            <w:tcW w:w="540" w:type="dxa"/>
          </w:tcPr>
          <w:p w14:paraId="6CA4CE25" w14:textId="77777777" w:rsidR="002104C2" w:rsidRPr="005772DC" w:rsidRDefault="002104C2" w:rsidP="0028045D">
            <w:pPr>
              <w:rPr>
                <w:rFonts w:eastAsia="Times New Roman"/>
                <w:sz w:val="20"/>
                <w:szCs w:val="20"/>
              </w:rPr>
            </w:pPr>
          </w:p>
        </w:tc>
      </w:tr>
      <w:tr w:rsidR="0014313B" w:rsidRPr="005772DC" w14:paraId="255EE111" w14:textId="77777777" w:rsidTr="0014313B">
        <w:trPr>
          <w:trHeight w:val="300"/>
        </w:trPr>
        <w:tc>
          <w:tcPr>
            <w:tcW w:w="2777" w:type="dxa"/>
            <w:noWrap/>
            <w:hideMark/>
          </w:tcPr>
          <w:p w14:paraId="5AC3C259" w14:textId="77777777" w:rsidR="002104C2" w:rsidRPr="005772DC" w:rsidRDefault="002104C2" w:rsidP="0028045D">
            <w:pPr>
              <w:rPr>
                <w:rFonts w:eastAsia="Times New Roman"/>
                <w:sz w:val="20"/>
                <w:szCs w:val="20"/>
              </w:rPr>
            </w:pPr>
            <w:r w:rsidRPr="005772DC">
              <w:rPr>
                <w:rFonts w:eastAsia="Times New Roman"/>
                <w:sz w:val="20"/>
                <w:szCs w:val="20"/>
              </w:rPr>
              <w:t>At Least One Citing Article, No Data Included</w:t>
            </w:r>
          </w:p>
        </w:tc>
        <w:tc>
          <w:tcPr>
            <w:tcW w:w="629" w:type="dxa"/>
            <w:noWrap/>
            <w:hideMark/>
          </w:tcPr>
          <w:p w14:paraId="2303B82F"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24" w:type="dxa"/>
            <w:noWrap/>
            <w:hideMark/>
          </w:tcPr>
          <w:p w14:paraId="60BDB378"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630" w:type="dxa"/>
            <w:noWrap/>
            <w:hideMark/>
          </w:tcPr>
          <w:p w14:paraId="689AFEF9" w14:textId="77777777" w:rsidR="002104C2" w:rsidRPr="005772DC" w:rsidRDefault="002104C2" w:rsidP="0028045D">
            <w:pPr>
              <w:rPr>
                <w:rFonts w:eastAsia="Times New Roman"/>
                <w:sz w:val="20"/>
                <w:szCs w:val="20"/>
              </w:rPr>
            </w:pPr>
            <w:r w:rsidRPr="005772DC">
              <w:rPr>
                <w:rFonts w:eastAsia="Times New Roman"/>
                <w:sz w:val="20"/>
                <w:szCs w:val="20"/>
              </w:rPr>
              <w:t>1</w:t>
            </w:r>
          </w:p>
        </w:tc>
        <w:tc>
          <w:tcPr>
            <w:tcW w:w="718" w:type="dxa"/>
            <w:noWrap/>
            <w:hideMark/>
          </w:tcPr>
          <w:p w14:paraId="1D348461" w14:textId="77777777" w:rsidR="002104C2" w:rsidRPr="005772DC" w:rsidRDefault="002104C2" w:rsidP="0028045D">
            <w:pPr>
              <w:rPr>
                <w:rFonts w:eastAsia="Times New Roman"/>
                <w:sz w:val="20"/>
                <w:szCs w:val="20"/>
              </w:rPr>
            </w:pPr>
            <w:r w:rsidRPr="005772DC">
              <w:rPr>
                <w:rFonts w:eastAsia="Times New Roman"/>
                <w:sz w:val="20"/>
                <w:szCs w:val="20"/>
              </w:rPr>
              <w:t>1.4</w:t>
            </w:r>
          </w:p>
        </w:tc>
        <w:tc>
          <w:tcPr>
            <w:tcW w:w="537" w:type="dxa"/>
            <w:vMerge/>
          </w:tcPr>
          <w:p w14:paraId="02C742A0" w14:textId="77777777" w:rsidR="002104C2" w:rsidRPr="005772DC" w:rsidRDefault="002104C2" w:rsidP="0028045D">
            <w:pPr>
              <w:rPr>
                <w:rFonts w:eastAsia="Times New Roman"/>
                <w:sz w:val="20"/>
                <w:szCs w:val="20"/>
              </w:rPr>
            </w:pPr>
          </w:p>
        </w:tc>
        <w:tc>
          <w:tcPr>
            <w:tcW w:w="812" w:type="dxa"/>
          </w:tcPr>
          <w:p w14:paraId="3153AF3F"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tcPr>
          <w:p w14:paraId="7276C36D"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722" w:type="dxa"/>
          </w:tcPr>
          <w:p w14:paraId="51341EA3" w14:textId="77777777" w:rsidR="002104C2" w:rsidRPr="005772DC" w:rsidRDefault="002104C2" w:rsidP="0028045D">
            <w:pPr>
              <w:rPr>
                <w:rFonts w:eastAsia="Times New Roman"/>
                <w:sz w:val="20"/>
                <w:szCs w:val="20"/>
              </w:rPr>
            </w:pPr>
            <w:r w:rsidRPr="005772DC">
              <w:rPr>
                <w:rFonts w:eastAsia="Times New Roman"/>
                <w:sz w:val="20"/>
                <w:szCs w:val="20"/>
              </w:rPr>
              <w:t>1</w:t>
            </w:r>
          </w:p>
        </w:tc>
        <w:tc>
          <w:tcPr>
            <w:tcW w:w="1170" w:type="dxa"/>
          </w:tcPr>
          <w:p w14:paraId="57883EBC" w14:textId="77777777" w:rsidR="002104C2" w:rsidRPr="005772DC" w:rsidRDefault="002104C2" w:rsidP="0028045D">
            <w:pPr>
              <w:rPr>
                <w:rFonts w:eastAsia="Times New Roman"/>
                <w:sz w:val="20"/>
                <w:szCs w:val="20"/>
              </w:rPr>
            </w:pPr>
            <w:r w:rsidRPr="005772DC">
              <w:rPr>
                <w:rFonts w:eastAsia="Times New Roman"/>
                <w:sz w:val="20"/>
                <w:szCs w:val="20"/>
              </w:rPr>
              <w:t>1.9</w:t>
            </w:r>
          </w:p>
        </w:tc>
        <w:tc>
          <w:tcPr>
            <w:tcW w:w="540" w:type="dxa"/>
          </w:tcPr>
          <w:p w14:paraId="20DBA53D" w14:textId="77777777" w:rsidR="002104C2" w:rsidRPr="005772DC" w:rsidRDefault="002104C2" w:rsidP="0028045D">
            <w:pPr>
              <w:rPr>
                <w:rFonts w:eastAsia="Times New Roman"/>
                <w:sz w:val="20"/>
                <w:szCs w:val="20"/>
              </w:rPr>
            </w:pPr>
          </w:p>
        </w:tc>
      </w:tr>
      <w:tr w:rsidR="0014313B" w:rsidRPr="005772DC" w14:paraId="37F37D2F" w14:textId="77777777" w:rsidTr="0014313B">
        <w:trPr>
          <w:trHeight w:val="300"/>
        </w:trPr>
        <w:tc>
          <w:tcPr>
            <w:tcW w:w="2777" w:type="dxa"/>
            <w:noWrap/>
            <w:hideMark/>
          </w:tcPr>
          <w:p w14:paraId="43ECFCBA" w14:textId="77777777" w:rsidR="002104C2" w:rsidRPr="005772DC" w:rsidRDefault="002104C2" w:rsidP="0028045D">
            <w:pPr>
              <w:rPr>
                <w:rFonts w:eastAsia="Times New Roman"/>
                <w:sz w:val="20"/>
                <w:szCs w:val="20"/>
              </w:rPr>
            </w:pPr>
            <w:r w:rsidRPr="005772DC">
              <w:rPr>
                <w:rFonts w:eastAsia="Times New Roman"/>
                <w:sz w:val="20"/>
                <w:szCs w:val="20"/>
              </w:rPr>
              <w:t>At Least One Citing Article, Data Excluded</w:t>
            </w:r>
          </w:p>
        </w:tc>
        <w:tc>
          <w:tcPr>
            <w:tcW w:w="629" w:type="dxa"/>
            <w:noWrap/>
            <w:hideMark/>
          </w:tcPr>
          <w:p w14:paraId="75A84435"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24" w:type="dxa"/>
            <w:noWrap/>
            <w:hideMark/>
          </w:tcPr>
          <w:p w14:paraId="534DA0E2"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630" w:type="dxa"/>
            <w:noWrap/>
            <w:hideMark/>
          </w:tcPr>
          <w:p w14:paraId="6421F336"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noWrap/>
            <w:hideMark/>
          </w:tcPr>
          <w:p w14:paraId="057C5B27"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537" w:type="dxa"/>
            <w:vMerge/>
          </w:tcPr>
          <w:p w14:paraId="0EC1964D" w14:textId="77777777" w:rsidR="002104C2" w:rsidRPr="005772DC" w:rsidRDefault="002104C2" w:rsidP="0028045D">
            <w:pPr>
              <w:rPr>
                <w:rFonts w:eastAsia="Times New Roman"/>
                <w:sz w:val="20"/>
                <w:szCs w:val="20"/>
              </w:rPr>
            </w:pPr>
          </w:p>
        </w:tc>
        <w:tc>
          <w:tcPr>
            <w:tcW w:w="812" w:type="dxa"/>
          </w:tcPr>
          <w:p w14:paraId="33AFC51D"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tcPr>
          <w:p w14:paraId="7929CBC3"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722" w:type="dxa"/>
          </w:tcPr>
          <w:p w14:paraId="537AFD10"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1170" w:type="dxa"/>
          </w:tcPr>
          <w:p w14:paraId="304B2727"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540" w:type="dxa"/>
          </w:tcPr>
          <w:p w14:paraId="4E29E2ED" w14:textId="77777777" w:rsidR="002104C2" w:rsidRPr="005772DC" w:rsidRDefault="002104C2" w:rsidP="0028045D">
            <w:pPr>
              <w:rPr>
                <w:rFonts w:eastAsia="Times New Roman"/>
                <w:sz w:val="20"/>
                <w:szCs w:val="20"/>
              </w:rPr>
            </w:pPr>
          </w:p>
        </w:tc>
      </w:tr>
      <w:tr w:rsidR="0014313B" w:rsidRPr="005772DC" w14:paraId="42F9C76E" w14:textId="77777777" w:rsidTr="0014313B">
        <w:trPr>
          <w:trHeight w:val="300"/>
        </w:trPr>
        <w:tc>
          <w:tcPr>
            <w:tcW w:w="2777" w:type="dxa"/>
            <w:noWrap/>
            <w:hideMark/>
          </w:tcPr>
          <w:p w14:paraId="13163ACF" w14:textId="77777777" w:rsidR="002104C2" w:rsidRPr="005772DC" w:rsidRDefault="002104C2" w:rsidP="0028045D">
            <w:pPr>
              <w:rPr>
                <w:rFonts w:eastAsia="Times New Roman"/>
                <w:sz w:val="20"/>
                <w:szCs w:val="20"/>
              </w:rPr>
            </w:pPr>
            <w:r w:rsidRPr="005772DC">
              <w:rPr>
                <w:rFonts w:eastAsia="Times New Roman"/>
                <w:sz w:val="20"/>
                <w:szCs w:val="20"/>
              </w:rPr>
              <w:t>At Least One Citing Article, Data Included</w:t>
            </w:r>
          </w:p>
        </w:tc>
        <w:tc>
          <w:tcPr>
            <w:tcW w:w="629" w:type="dxa"/>
            <w:noWrap/>
            <w:hideMark/>
          </w:tcPr>
          <w:p w14:paraId="56DADCA8"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24" w:type="dxa"/>
            <w:noWrap/>
            <w:hideMark/>
          </w:tcPr>
          <w:p w14:paraId="2550017C"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630" w:type="dxa"/>
            <w:noWrap/>
            <w:hideMark/>
          </w:tcPr>
          <w:p w14:paraId="0955AD78"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noWrap/>
            <w:hideMark/>
          </w:tcPr>
          <w:p w14:paraId="36EC89A5"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537" w:type="dxa"/>
            <w:vMerge/>
          </w:tcPr>
          <w:p w14:paraId="2B69497F" w14:textId="77777777" w:rsidR="002104C2" w:rsidRPr="005772DC" w:rsidRDefault="002104C2" w:rsidP="0028045D">
            <w:pPr>
              <w:rPr>
                <w:rFonts w:eastAsia="Times New Roman"/>
                <w:sz w:val="20"/>
                <w:szCs w:val="20"/>
              </w:rPr>
            </w:pPr>
          </w:p>
        </w:tc>
        <w:tc>
          <w:tcPr>
            <w:tcW w:w="812" w:type="dxa"/>
          </w:tcPr>
          <w:p w14:paraId="01355CB7"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718" w:type="dxa"/>
          </w:tcPr>
          <w:p w14:paraId="77328835"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722" w:type="dxa"/>
          </w:tcPr>
          <w:p w14:paraId="68A04E24" w14:textId="77777777" w:rsidR="002104C2" w:rsidRPr="005772DC" w:rsidRDefault="002104C2" w:rsidP="0028045D">
            <w:pPr>
              <w:rPr>
                <w:rFonts w:eastAsia="Times New Roman"/>
                <w:sz w:val="20"/>
                <w:szCs w:val="20"/>
              </w:rPr>
            </w:pPr>
            <w:r w:rsidRPr="005772DC">
              <w:rPr>
                <w:rFonts w:eastAsia="Times New Roman"/>
                <w:sz w:val="20"/>
                <w:szCs w:val="20"/>
              </w:rPr>
              <w:t>0</w:t>
            </w:r>
          </w:p>
        </w:tc>
        <w:tc>
          <w:tcPr>
            <w:tcW w:w="1170" w:type="dxa"/>
          </w:tcPr>
          <w:p w14:paraId="68E2AE3E" w14:textId="77777777" w:rsidR="002104C2" w:rsidRPr="005772DC" w:rsidRDefault="002104C2" w:rsidP="0028045D">
            <w:pPr>
              <w:rPr>
                <w:rFonts w:eastAsia="Times New Roman"/>
                <w:sz w:val="20"/>
                <w:szCs w:val="20"/>
              </w:rPr>
            </w:pPr>
            <w:r w:rsidRPr="005772DC">
              <w:rPr>
                <w:rFonts w:eastAsia="Times New Roman"/>
                <w:sz w:val="20"/>
                <w:szCs w:val="20"/>
              </w:rPr>
              <w:t>0.0</w:t>
            </w:r>
          </w:p>
        </w:tc>
        <w:tc>
          <w:tcPr>
            <w:tcW w:w="540" w:type="dxa"/>
          </w:tcPr>
          <w:p w14:paraId="5B436154" w14:textId="77777777" w:rsidR="002104C2" w:rsidRPr="005772DC" w:rsidRDefault="002104C2" w:rsidP="0028045D">
            <w:pPr>
              <w:rPr>
                <w:rFonts w:eastAsia="Times New Roman"/>
                <w:sz w:val="20"/>
                <w:szCs w:val="20"/>
              </w:rPr>
            </w:pPr>
          </w:p>
        </w:tc>
      </w:tr>
      <w:tr w:rsidR="00A6539A" w:rsidRPr="005772DC" w14:paraId="563ABCF0" w14:textId="77777777" w:rsidTr="00A6539A">
        <w:trPr>
          <w:trHeight w:val="300"/>
        </w:trPr>
        <w:tc>
          <w:tcPr>
            <w:tcW w:w="9977" w:type="dxa"/>
            <w:gridSpan w:val="11"/>
            <w:noWrap/>
          </w:tcPr>
          <w:p w14:paraId="4E527F80" w14:textId="358D4C1B" w:rsidR="0081664C" w:rsidRDefault="0081664C" w:rsidP="0081664C">
            <w:pPr>
              <w:rPr>
                <w:rFonts w:eastAsia="Times New Roman"/>
                <w:sz w:val="20"/>
                <w:szCs w:val="20"/>
                <w:vertAlign w:val="superscript"/>
              </w:rPr>
            </w:pPr>
            <w:r>
              <w:rPr>
                <w:rFonts w:eastAsia="Times New Roman"/>
                <w:sz w:val="20"/>
                <w:szCs w:val="20"/>
                <w:vertAlign w:val="superscript"/>
              </w:rPr>
              <w:t xml:space="preserve">a </w:t>
            </w:r>
            <w:r>
              <w:rPr>
                <w:rFonts w:eastAsia="Times New Roman"/>
                <w:color w:val="000000"/>
                <w:sz w:val="20"/>
                <w:szCs w:val="20"/>
              </w:rPr>
              <w:t>Funding, Statement of Conflict, Protocol availability, and Data availability: determined using the full text of articles. Replication: determined using the abstract and/or introduction.</w:t>
            </w:r>
            <w:r w:rsidRPr="005772DC">
              <w:rPr>
                <w:rFonts w:eastAsia="Times New Roman"/>
                <w:sz w:val="20"/>
                <w:szCs w:val="20"/>
                <w:vertAlign w:val="superscript"/>
              </w:rPr>
              <w:t xml:space="preserve"> </w:t>
            </w:r>
          </w:p>
          <w:p w14:paraId="6273723D" w14:textId="029CED64" w:rsidR="0081664C" w:rsidRDefault="0081664C" w:rsidP="0081664C">
            <w:pPr>
              <w:rPr>
                <w:rFonts w:eastAsia="Times New Roman"/>
                <w:sz w:val="20"/>
                <w:szCs w:val="20"/>
              </w:rPr>
            </w:pPr>
            <w:r>
              <w:rPr>
                <w:rFonts w:eastAsia="Times New Roman"/>
                <w:sz w:val="20"/>
                <w:szCs w:val="20"/>
                <w:vertAlign w:val="superscript"/>
              </w:rPr>
              <w:t>b</w:t>
            </w:r>
            <w:r w:rsidRPr="005772DC">
              <w:rPr>
                <w:rFonts w:eastAsia="Times New Roman"/>
                <w:sz w:val="20"/>
                <w:szCs w:val="20"/>
                <w:vertAlign w:val="superscript"/>
              </w:rPr>
              <w:t xml:space="preserve"> </w:t>
            </w:r>
            <w:r w:rsidRPr="005772DC">
              <w:rPr>
                <w:rFonts w:eastAsia="Times New Roman"/>
                <w:sz w:val="20"/>
                <w:szCs w:val="20"/>
              </w:rPr>
              <w:t>P-values based on Fisher’s exact test * &lt;0.05 and ** 0.05 to 0.005</w:t>
            </w:r>
          </w:p>
          <w:p w14:paraId="4676CA46" w14:textId="5624F262" w:rsidR="0081664C" w:rsidRPr="005772DC" w:rsidRDefault="0081664C" w:rsidP="0028045D">
            <w:pPr>
              <w:rPr>
                <w:rFonts w:eastAsia="Times New Roman"/>
                <w:sz w:val="20"/>
                <w:szCs w:val="20"/>
              </w:rPr>
            </w:pPr>
          </w:p>
        </w:tc>
      </w:tr>
    </w:tbl>
    <w:p w14:paraId="4788CAA5" w14:textId="77777777" w:rsidR="00F53C11" w:rsidRDefault="00F53C11">
      <w:pPr>
        <w:rPr>
          <w:b/>
          <w:color w:val="333333"/>
          <w:sz w:val="22"/>
          <w:szCs w:val="22"/>
        </w:rPr>
      </w:pPr>
    </w:p>
    <w:p w14:paraId="63126D10" w14:textId="77777777" w:rsidR="00A6539A" w:rsidRDefault="00A6539A">
      <w:pPr>
        <w:rPr>
          <w:b/>
          <w:color w:val="333333"/>
          <w:sz w:val="22"/>
          <w:szCs w:val="22"/>
        </w:rPr>
      </w:pPr>
    </w:p>
    <w:p w14:paraId="13AD39B2" w14:textId="4762115D" w:rsidR="00D93428" w:rsidRDefault="00D93428" w:rsidP="00062478">
      <w:pPr>
        <w:outlineLvl w:val="0"/>
        <w:rPr>
          <w:b/>
          <w:color w:val="333333"/>
          <w:sz w:val="22"/>
          <w:szCs w:val="22"/>
        </w:rPr>
      </w:pPr>
      <w:r>
        <w:rPr>
          <w:b/>
          <w:color w:val="333333"/>
          <w:sz w:val="22"/>
          <w:szCs w:val="22"/>
        </w:rPr>
        <w:t xml:space="preserve">Indicators Based on Open </w:t>
      </w:r>
      <w:r w:rsidR="00F13A3D">
        <w:rPr>
          <w:b/>
          <w:color w:val="333333"/>
          <w:sz w:val="22"/>
          <w:szCs w:val="22"/>
        </w:rPr>
        <w:t xml:space="preserve">Access </w:t>
      </w:r>
      <w:r>
        <w:rPr>
          <w:b/>
          <w:color w:val="333333"/>
          <w:sz w:val="22"/>
          <w:szCs w:val="22"/>
        </w:rPr>
        <w:t>Data (PubMed Level) Only, 2000-2017</w:t>
      </w:r>
    </w:p>
    <w:p w14:paraId="778B1BE1" w14:textId="77777777" w:rsidR="00D93428" w:rsidRDefault="00D93428">
      <w:pPr>
        <w:rPr>
          <w:b/>
          <w:color w:val="333333"/>
          <w:sz w:val="22"/>
          <w:szCs w:val="22"/>
        </w:rPr>
      </w:pPr>
    </w:p>
    <w:p w14:paraId="2EB98C1D" w14:textId="622011D0" w:rsidR="00D93428" w:rsidRDefault="00D93428" w:rsidP="00B0639E">
      <w:pPr>
        <w:spacing w:line="480" w:lineRule="auto"/>
        <w:ind w:firstLine="720"/>
        <w:outlineLvl w:val="0"/>
        <w:rPr>
          <w:color w:val="333333"/>
          <w:sz w:val="22"/>
          <w:szCs w:val="22"/>
        </w:rPr>
      </w:pPr>
      <w:r w:rsidRPr="00B0639E">
        <w:rPr>
          <w:color w:val="333333"/>
          <w:sz w:val="22"/>
          <w:szCs w:val="22"/>
        </w:rPr>
        <w:t xml:space="preserve">Among the </w:t>
      </w:r>
      <w:r w:rsidR="00A24CEB" w:rsidRPr="00B0639E">
        <w:rPr>
          <w:color w:val="333333"/>
          <w:sz w:val="22"/>
          <w:szCs w:val="22"/>
        </w:rPr>
        <w:t>59</w:t>
      </w:r>
      <w:r w:rsidR="00A24CEB">
        <w:rPr>
          <w:color w:val="333333"/>
          <w:sz w:val="22"/>
          <w:szCs w:val="22"/>
        </w:rPr>
        <w:t>0</w:t>
      </w:r>
      <w:r w:rsidR="00A24CEB" w:rsidRPr="00B0639E">
        <w:rPr>
          <w:color w:val="333333"/>
          <w:sz w:val="22"/>
          <w:szCs w:val="22"/>
        </w:rPr>
        <w:t xml:space="preserve"> </w:t>
      </w:r>
      <w:r w:rsidRPr="00B0639E">
        <w:rPr>
          <w:color w:val="333333"/>
          <w:sz w:val="22"/>
          <w:szCs w:val="22"/>
        </w:rPr>
        <w:t>articles published between 2000</w:t>
      </w:r>
      <w:r w:rsidR="007C3ACB">
        <w:rPr>
          <w:color w:val="333333"/>
          <w:sz w:val="22"/>
          <w:szCs w:val="22"/>
        </w:rPr>
        <w:t>-</w:t>
      </w:r>
      <w:r w:rsidRPr="00B0639E">
        <w:rPr>
          <w:color w:val="333333"/>
          <w:sz w:val="22"/>
          <w:szCs w:val="22"/>
        </w:rPr>
        <w:t xml:space="preserve">2017 in eligible research fields directly related to biomedicine, </w:t>
      </w:r>
      <w:r w:rsidR="00430BAC" w:rsidRPr="00B0639E">
        <w:rPr>
          <w:color w:val="333333"/>
          <w:sz w:val="22"/>
          <w:szCs w:val="22"/>
        </w:rPr>
        <w:t>52</w:t>
      </w:r>
      <w:r w:rsidR="002C437C">
        <w:rPr>
          <w:color w:val="333333"/>
          <w:sz w:val="22"/>
          <w:szCs w:val="22"/>
        </w:rPr>
        <w:t>0</w:t>
      </w:r>
      <w:r w:rsidR="00430BAC" w:rsidRPr="00B0639E">
        <w:rPr>
          <w:color w:val="333333"/>
          <w:sz w:val="22"/>
          <w:szCs w:val="22"/>
        </w:rPr>
        <w:t xml:space="preserve"> </w:t>
      </w:r>
      <w:r w:rsidRPr="00B0639E">
        <w:rPr>
          <w:color w:val="333333"/>
          <w:sz w:val="22"/>
          <w:szCs w:val="22"/>
        </w:rPr>
        <w:t xml:space="preserve">were non-PMCOA articles. </w:t>
      </w:r>
      <w:r w:rsidR="00480E5D">
        <w:rPr>
          <w:color w:val="333333"/>
          <w:sz w:val="22"/>
          <w:szCs w:val="22"/>
        </w:rPr>
        <w:t>Among the 52</w:t>
      </w:r>
      <w:r w:rsidR="002C437C">
        <w:rPr>
          <w:color w:val="333333"/>
          <w:sz w:val="22"/>
          <w:szCs w:val="22"/>
        </w:rPr>
        <w:t>0</w:t>
      </w:r>
      <w:r w:rsidR="00480E5D">
        <w:rPr>
          <w:color w:val="333333"/>
          <w:sz w:val="22"/>
          <w:szCs w:val="22"/>
        </w:rPr>
        <w:t xml:space="preserve"> non-PMCOA articles, 81 (15.</w:t>
      </w:r>
      <w:r w:rsidR="0051405F">
        <w:rPr>
          <w:color w:val="333333"/>
          <w:sz w:val="22"/>
          <w:szCs w:val="22"/>
        </w:rPr>
        <w:t>6</w:t>
      </w:r>
      <w:r w:rsidR="00480E5D">
        <w:rPr>
          <w:color w:val="333333"/>
          <w:sz w:val="22"/>
          <w:szCs w:val="22"/>
        </w:rPr>
        <w:t>%</w:t>
      </w:r>
      <w:r w:rsidR="0051405F">
        <w:rPr>
          <w:color w:val="333333"/>
          <w:sz w:val="22"/>
          <w:szCs w:val="22"/>
        </w:rPr>
        <w:t xml:space="preserve"> [12.6% to 19.1%</w:t>
      </w:r>
      <w:r w:rsidR="00A774B0">
        <w:rPr>
          <w:color w:val="333333"/>
          <w:sz w:val="22"/>
          <w:szCs w:val="22"/>
        </w:rPr>
        <w:t>]</w:t>
      </w:r>
      <w:r w:rsidR="00480E5D">
        <w:rPr>
          <w:color w:val="333333"/>
          <w:sz w:val="22"/>
          <w:szCs w:val="22"/>
        </w:rPr>
        <w:t>) had</w:t>
      </w:r>
      <w:r w:rsidR="003C142A">
        <w:rPr>
          <w:color w:val="333333"/>
          <w:sz w:val="22"/>
          <w:szCs w:val="22"/>
        </w:rPr>
        <w:t xml:space="preserve"> a</w:t>
      </w:r>
      <w:r w:rsidR="00480E5D">
        <w:rPr>
          <w:color w:val="333333"/>
          <w:sz w:val="22"/>
          <w:szCs w:val="22"/>
        </w:rPr>
        <w:t xml:space="preserve"> PMCID, thus a PDF</w:t>
      </w:r>
      <w:r w:rsidR="00614581">
        <w:rPr>
          <w:color w:val="333333"/>
          <w:sz w:val="22"/>
          <w:szCs w:val="22"/>
        </w:rPr>
        <w:t xml:space="preserve"> is available for each individually. However, full text XML for these </w:t>
      </w:r>
      <w:r w:rsidR="00955BCC">
        <w:rPr>
          <w:color w:val="333333"/>
          <w:sz w:val="22"/>
          <w:szCs w:val="22"/>
        </w:rPr>
        <w:t xml:space="preserve">articles </w:t>
      </w:r>
      <w:r w:rsidR="00614581">
        <w:rPr>
          <w:color w:val="333333"/>
          <w:sz w:val="22"/>
          <w:szCs w:val="22"/>
        </w:rPr>
        <w:t>cannot be downloaded in bulk. Therefor</w:t>
      </w:r>
      <w:r w:rsidR="001E26AF">
        <w:rPr>
          <w:color w:val="333333"/>
          <w:sz w:val="22"/>
          <w:szCs w:val="22"/>
        </w:rPr>
        <w:t>e</w:t>
      </w:r>
      <w:r w:rsidR="00614581">
        <w:rPr>
          <w:color w:val="333333"/>
          <w:sz w:val="22"/>
          <w:szCs w:val="22"/>
        </w:rPr>
        <w:t>, 4</w:t>
      </w:r>
      <w:r w:rsidR="001678C0">
        <w:rPr>
          <w:color w:val="333333"/>
          <w:sz w:val="22"/>
          <w:szCs w:val="22"/>
        </w:rPr>
        <w:t>39</w:t>
      </w:r>
      <w:r w:rsidR="00614581">
        <w:rPr>
          <w:color w:val="333333"/>
          <w:sz w:val="22"/>
          <w:szCs w:val="22"/>
        </w:rPr>
        <w:t xml:space="preserve"> articles</w:t>
      </w:r>
      <w:r w:rsidR="00955BCC">
        <w:rPr>
          <w:color w:val="333333"/>
          <w:sz w:val="22"/>
          <w:szCs w:val="22"/>
        </w:rPr>
        <w:t xml:space="preserve"> did not have </w:t>
      </w:r>
      <w:ins w:id="4" w:author="Joshua D. Wallach" w:date="2018-09-07T15:55:00Z">
        <w:r w:rsidR="00771B37">
          <w:rPr>
            <w:color w:val="333333"/>
            <w:sz w:val="22"/>
            <w:szCs w:val="22"/>
          </w:rPr>
          <w:t xml:space="preserve">a </w:t>
        </w:r>
      </w:ins>
      <w:r w:rsidR="00614581">
        <w:rPr>
          <w:color w:val="333333"/>
          <w:sz w:val="22"/>
          <w:szCs w:val="22"/>
        </w:rPr>
        <w:t xml:space="preserve">full-text available in PubMed. </w:t>
      </w:r>
    </w:p>
    <w:p w14:paraId="0E2DFBBC" w14:textId="52E0F96E" w:rsidR="00614581" w:rsidRDefault="00614581" w:rsidP="00D3520B">
      <w:pPr>
        <w:spacing w:line="480" w:lineRule="auto"/>
        <w:ind w:firstLine="720"/>
        <w:outlineLvl w:val="0"/>
        <w:rPr>
          <w:color w:val="333333"/>
          <w:sz w:val="22"/>
          <w:szCs w:val="22"/>
        </w:rPr>
      </w:pPr>
      <w:r>
        <w:rPr>
          <w:color w:val="333333"/>
          <w:sz w:val="22"/>
          <w:szCs w:val="22"/>
        </w:rPr>
        <w:t>Of the</w:t>
      </w:r>
      <w:r w:rsidRPr="00B0639E">
        <w:rPr>
          <w:color w:val="333333"/>
          <w:sz w:val="22"/>
          <w:szCs w:val="22"/>
        </w:rPr>
        <w:t xml:space="preserve"> </w:t>
      </w:r>
      <w:r w:rsidR="00FE6F02">
        <w:rPr>
          <w:color w:val="333333"/>
          <w:sz w:val="22"/>
          <w:szCs w:val="22"/>
        </w:rPr>
        <w:t xml:space="preserve">439 eligible articles, </w:t>
      </w:r>
      <w:r w:rsidR="00D3520B">
        <w:rPr>
          <w:color w:val="333333"/>
          <w:sz w:val="22"/>
          <w:szCs w:val="22"/>
        </w:rPr>
        <w:t xml:space="preserve">184 </w:t>
      </w:r>
      <w:r w:rsidRPr="00B0639E">
        <w:rPr>
          <w:color w:val="333333"/>
          <w:sz w:val="22"/>
          <w:szCs w:val="22"/>
        </w:rPr>
        <w:t>listed funding sources at the full text level</w:t>
      </w:r>
      <w:r w:rsidR="00FE6F02">
        <w:rPr>
          <w:color w:val="333333"/>
          <w:sz w:val="22"/>
          <w:szCs w:val="22"/>
        </w:rPr>
        <w:t>.</w:t>
      </w:r>
      <w:r w:rsidR="00FE6F02" w:rsidRPr="00B0639E">
        <w:rPr>
          <w:color w:val="333333"/>
          <w:sz w:val="22"/>
          <w:szCs w:val="22"/>
        </w:rPr>
        <w:t xml:space="preserve"> </w:t>
      </w:r>
      <w:r w:rsidR="00FE6F02">
        <w:rPr>
          <w:color w:val="333333"/>
          <w:sz w:val="22"/>
          <w:szCs w:val="22"/>
        </w:rPr>
        <w:t>N</w:t>
      </w:r>
      <w:r w:rsidRPr="00B0639E">
        <w:rPr>
          <w:color w:val="333333"/>
          <w:sz w:val="22"/>
          <w:szCs w:val="22"/>
        </w:rPr>
        <w:t xml:space="preserve">early </w:t>
      </w:r>
      <w:r w:rsidR="00D3520B">
        <w:rPr>
          <w:color w:val="333333"/>
          <w:sz w:val="22"/>
          <w:szCs w:val="22"/>
        </w:rPr>
        <w:t>two-thi</w:t>
      </w:r>
      <w:r w:rsidR="006A7A3C">
        <w:rPr>
          <w:color w:val="333333"/>
          <w:sz w:val="22"/>
          <w:szCs w:val="22"/>
        </w:rPr>
        <w:t>r</w:t>
      </w:r>
      <w:r w:rsidR="00D3520B">
        <w:rPr>
          <w:color w:val="333333"/>
          <w:sz w:val="22"/>
          <w:szCs w:val="22"/>
        </w:rPr>
        <w:t>ds</w:t>
      </w:r>
      <w:r w:rsidR="00D3520B" w:rsidRPr="00B0639E">
        <w:rPr>
          <w:color w:val="333333"/>
          <w:sz w:val="22"/>
          <w:szCs w:val="22"/>
        </w:rPr>
        <w:t xml:space="preserve"> </w:t>
      </w:r>
      <w:r w:rsidRPr="00B0639E">
        <w:rPr>
          <w:color w:val="333333"/>
          <w:sz w:val="22"/>
          <w:szCs w:val="22"/>
        </w:rPr>
        <w:t>(</w:t>
      </w:r>
      <w:r w:rsidR="00D3520B">
        <w:rPr>
          <w:color w:val="333333"/>
          <w:sz w:val="22"/>
          <w:szCs w:val="22"/>
        </w:rPr>
        <w:t>115</w:t>
      </w:r>
      <w:r w:rsidR="00D3520B" w:rsidRPr="00B0639E">
        <w:rPr>
          <w:color w:val="333333"/>
          <w:sz w:val="22"/>
          <w:szCs w:val="22"/>
        </w:rPr>
        <w:t xml:space="preserve"> </w:t>
      </w:r>
      <w:r w:rsidRPr="00B0639E">
        <w:rPr>
          <w:color w:val="333333"/>
          <w:sz w:val="22"/>
          <w:szCs w:val="22"/>
        </w:rPr>
        <w:t xml:space="preserve">of </w:t>
      </w:r>
      <w:r w:rsidR="00D3520B">
        <w:rPr>
          <w:color w:val="333333"/>
          <w:sz w:val="22"/>
          <w:szCs w:val="22"/>
        </w:rPr>
        <w:t>184</w:t>
      </w:r>
      <w:r w:rsidRPr="00B0639E">
        <w:rPr>
          <w:color w:val="333333"/>
          <w:sz w:val="22"/>
          <w:szCs w:val="22"/>
        </w:rPr>
        <w:t xml:space="preserve">, </w:t>
      </w:r>
      <w:r w:rsidR="00D3520B">
        <w:rPr>
          <w:color w:val="333333"/>
          <w:sz w:val="22"/>
          <w:szCs w:val="22"/>
        </w:rPr>
        <w:t>62.5</w:t>
      </w:r>
      <w:r w:rsidRPr="00B0639E">
        <w:rPr>
          <w:color w:val="333333"/>
          <w:sz w:val="22"/>
          <w:szCs w:val="22"/>
        </w:rPr>
        <w:t>%</w:t>
      </w:r>
      <w:r w:rsidR="009756A4">
        <w:rPr>
          <w:color w:val="333333"/>
          <w:sz w:val="22"/>
          <w:szCs w:val="22"/>
        </w:rPr>
        <w:t xml:space="preserve"> [55.0% to 69.4%</w:t>
      </w:r>
      <w:r w:rsidR="00A774B0">
        <w:rPr>
          <w:color w:val="333333"/>
          <w:sz w:val="22"/>
          <w:szCs w:val="22"/>
        </w:rPr>
        <w:t>]</w:t>
      </w:r>
      <w:r w:rsidRPr="00B0639E">
        <w:rPr>
          <w:color w:val="333333"/>
          <w:sz w:val="22"/>
          <w:szCs w:val="22"/>
        </w:rPr>
        <w:t xml:space="preserve">) included some funding information under “Publication type, MeSH terms, Secondary source ID” tab on PubMed (e.g., Research Support, Non-US Govt). There were </w:t>
      </w:r>
      <w:r w:rsidR="00D3520B">
        <w:rPr>
          <w:color w:val="333333"/>
          <w:sz w:val="22"/>
          <w:szCs w:val="22"/>
        </w:rPr>
        <w:t>39</w:t>
      </w:r>
      <w:r w:rsidR="001B0B95">
        <w:rPr>
          <w:color w:val="333333"/>
          <w:sz w:val="22"/>
          <w:szCs w:val="22"/>
        </w:rPr>
        <w:t xml:space="preserve"> (21.2% [15.7% to 28.0%])</w:t>
      </w:r>
      <w:r w:rsidR="00D3520B" w:rsidRPr="00B0639E">
        <w:rPr>
          <w:color w:val="333333"/>
          <w:sz w:val="22"/>
          <w:szCs w:val="22"/>
        </w:rPr>
        <w:t xml:space="preserve"> </w:t>
      </w:r>
      <w:r w:rsidRPr="00B0639E">
        <w:rPr>
          <w:color w:val="333333"/>
          <w:sz w:val="22"/>
          <w:szCs w:val="22"/>
        </w:rPr>
        <w:t xml:space="preserve">additional articles where PubMed provided at least one specific funding source (i.e. a specific grant number). </w:t>
      </w:r>
      <w:r w:rsidR="00FE016B">
        <w:rPr>
          <w:color w:val="333333"/>
          <w:sz w:val="22"/>
          <w:szCs w:val="22"/>
        </w:rPr>
        <w:t>None of the</w:t>
      </w:r>
      <w:r w:rsidRPr="00B0639E">
        <w:rPr>
          <w:color w:val="333333"/>
          <w:sz w:val="22"/>
          <w:szCs w:val="22"/>
        </w:rPr>
        <w:t xml:space="preserve"> article</w:t>
      </w:r>
      <w:r w:rsidR="00FE016B">
        <w:rPr>
          <w:color w:val="333333"/>
          <w:sz w:val="22"/>
          <w:szCs w:val="22"/>
        </w:rPr>
        <w:t xml:space="preserve">s </w:t>
      </w:r>
      <w:r w:rsidRPr="00B0639E">
        <w:rPr>
          <w:color w:val="333333"/>
          <w:sz w:val="22"/>
          <w:szCs w:val="22"/>
        </w:rPr>
        <w:t xml:space="preserve">disclosed competing interests under a “Conflict of interest statement” tab on PubMed. </w:t>
      </w:r>
    </w:p>
    <w:p w14:paraId="094CF928" w14:textId="77FA9F9A" w:rsidR="00C3755B" w:rsidRDefault="00FE016B" w:rsidP="00FE016B">
      <w:pPr>
        <w:spacing w:line="480" w:lineRule="auto"/>
        <w:outlineLvl w:val="0"/>
        <w:rPr>
          <w:color w:val="333333"/>
          <w:sz w:val="22"/>
          <w:szCs w:val="22"/>
        </w:rPr>
      </w:pPr>
      <w:r>
        <w:rPr>
          <w:color w:val="333333"/>
          <w:sz w:val="22"/>
          <w:szCs w:val="22"/>
        </w:rPr>
        <w:tab/>
      </w:r>
      <w:r w:rsidR="00C3755B">
        <w:rPr>
          <w:color w:val="333333"/>
          <w:sz w:val="22"/>
          <w:szCs w:val="22"/>
        </w:rPr>
        <w:t>Among the 263</w:t>
      </w:r>
      <w:r w:rsidR="00614581">
        <w:rPr>
          <w:color w:val="333333"/>
          <w:sz w:val="22"/>
          <w:szCs w:val="22"/>
        </w:rPr>
        <w:t xml:space="preserve"> </w:t>
      </w:r>
      <w:r w:rsidR="000B6643">
        <w:rPr>
          <w:color w:val="333333"/>
          <w:sz w:val="22"/>
          <w:szCs w:val="22"/>
        </w:rPr>
        <w:t xml:space="preserve">articles </w:t>
      </w:r>
      <w:r w:rsidR="00614581" w:rsidRPr="009D3AE4">
        <w:rPr>
          <w:color w:val="333333"/>
          <w:sz w:val="22"/>
          <w:szCs w:val="22"/>
        </w:rPr>
        <w:t>where protocol or data sharing would be relevant (excluding articles without some form of empirical data, model/modeling studies, and case studies or case series</w:t>
      </w:r>
      <w:r w:rsidR="009541D6" w:rsidRPr="009D3AE4">
        <w:rPr>
          <w:color w:val="333333"/>
          <w:sz w:val="22"/>
          <w:szCs w:val="22"/>
        </w:rPr>
        <w:t>)</w:t>
      </w:r>
      <w:r w:rsidR="009541D6">
        <w:rPr>
          <w:color w:val="333333"/>
          <w:sz w:val="22"/>
          <w:szCs w:val="22"/>
        </w:rPr>
        <w:t>,</w:t>
      </w:r>
      <w:r w:rsidR="009541D6" w:rsidRPr="009D3AE4">
        <w:rPr>
          <w:color w:val="333333"/>
          <w:sz w:val="22"/>
          <w:szCs w:val="22"/>
        </w:rPr>
        <w:t xml:space="preserve"> </w:t>
      </w:r>
      <w:r w:rsidR="009541D6">
        <w:rPr>
          <w:color w:val="333333"/>
          <w:sz w:val="22"/>
          <w:szCs w:val="22"/>
        </w:rPr>
        <w:t>t</w:t>
      </w:r>
      <w:r w:rsidR="009541D6" w:rsidRPr="009D3AE4">
        <w:rPr>
          <w:color w:val="333333"/>
          <w:sz w:val="22"/>
          <w:szCs w:val="22"/>
        </w:rPr>
        <w:t xml:space="preserve">here </w:t>
      </w:r>
      <w:r w:rsidR="00614581" w:rsidRPr="009D3AE4">
        <w:rPr>
          <w:color w:val="333333"/>
          <w:sz w:val="22"/>
          <w:szCs w:val="22"/>
        </w:rPr>
        <w:t xml:space="preserve">was one systematic review with a registered protocol on PROSPERO that included a University of York Centre for Reviews and Dissemination (CRD) number at the abstract level. </w:t>
      </w:r>
    </w:p>
    <w:p w14:paraId="151F0BDA" w14:textId="54B69901" w:rsidR="00614581" w:rsidRPr="00B0639E" w:rsidRDefault="00614581" w:rsidP="00BB41EA">
      <w:pPr>
        <w:spacing w:line="480" w:lineRule="auto"/>
        <w:ind w:firstLine="720"/>
        <w:outlineLvl w:val="0"/>
        <w:rPr>
          <w:color w:val="333333"/>
          <w:sz w:val="22"/>
          <w:szCs w:val="22"/>
        </w:rPr>
      </w:pPr>
      <w:r w:rsidRPr="009D3AE4">
        <w:rPr>
          <w:color w:val="333333"/>
          <w:sz w:val="22"/>
          <w:szCs w:val="22"/>
        </w:rPr>
        <w:t xml:space="preserve">There were </w:t>
      </w:r>
      <w:r w:rsidR="009C3F2F">
        <w:rPr>
          <w:color w:val="333333"/>
          <w:sz w:val="22"/>
          <w:szCs w:val="22"/>
        </w:rPr>
        <w:t>six</w:t>
      </w:r>
      <w:r w:rsidR="00081B3E" w:rsidRPr="009D3AE4">
        <w:rPr>
          <w:color w:val="333333"/>
          <w:sz w:val="22"/>
          <w:szCs w:val="22"/>
        </w:rPr>
        <w:t xml:space="preserve"> </w:t>
      </w:r>
      <w:r w:rsidRPr="009D3AE4">
        <w:rPr>
          <w:color w:val="333333"/>
          <w:sz w:val="22"/>
          <w:szCs w:val="22"/>
        </w:rPr>
        <w:t xml:space="preserve">articles that either referenced their clinical trials identifier, included a link to ClinicalTrials.gov, or stated that a Clinical Trials repository link was available on the journal website. </w:t>
      </w:r>
      <w:r w:rsidR="00AE4970">
        <w:rPr>
          <w:color w:val="333333"/>
          <w:sz w:val="22"/>
          <w:szCs w:val="22"/>
        </w:rPr>
        <w:lastRenderedPageBreak/>
        <w:t>Five</w:t>
      </w:r>
      <w:r w:rsidR="00AE4970" w:rsidRPr="009D3AE4">
        <w:rPr>
          <w:color w:val="333333"/>
          <w:sz w:val="22"/>
          <w:szCs w:val="22"/>
        </w:rPr>
        <w:t xml:space="preserve"> </w:t>
      </w:r>
      <w:r w:rsidR="00A774B0">
        <w:rPr>
          <w:color w:val="333333"/>
          <w:sz w:val="22"/>
          <w:szCs w:val="22"/>
        </w:rPr>
        <w:t>of these</w:t>
      </w:r>
      <w:r w:rsidR="00497DC3">
        <w:rPr>
          <w:color w:val="333333"/>
          <w:sz w:val="22"/>
          <w:szCs w:val="22"/>
        </w:rPr>
        <w:t xml:space="preserve"> </w:t>
      </w:r>
      <w:r w:rsidR="00C67AF3">
        <w:rPr>
          <w:color w:val="333333"/>
          <w:sz w:val="22"/>
          <w:szCs w:val="22"/>
        </w:rPr>
        <w:t>articles</w:t>
      </w:r>
      <w:r w:rsidR="00A774B0">
        <w:rPr>
          <w:color w:val="333333"/>
          <w:sz w:val="22"/>
          <w:szCs w:val="22"/>
        </w:rPr>
        <w:t xml:space="preserve"> </w:t>
      </w:r>
      <w:r w:rsidRPr="009D3AE4">
        <w:rPr>
          <w:color w:val="333333"/>
          <w:sz w:val="22"/>
          <w:szCs w:val="22"/>
        </w:rPr>
        <w:t xml:space="preserve">also had clinical trial identifiers at the PubMed level. Among the </w:t>
      </w:r>
      <w:r w:rsidR="006643E2" w:rsidRPr="009D3AE4">
        <w:rPr>
          <w:color w:val="333333"/>
          <w:sz w:val="22"/>
          <w:szCs w:val="22"/>
        </w:rPr>
        <w:t>1</w:t>
      </w:r>
      <w:r w:rsidR="006643E2">
        <w:rPr>
          <w:color w:val="333333"/>
          <w:sz w:val="22"/>
          <w:szCs w:val="22"/>
        </w:rPr>
        <w:t>1</w:t>
      </w:r>
      <w:r w:rsidR="006643E2" w:rsidRPr="009D3AE4">
        <w:rPr>
          <w:color w:val="333333"/>
          <w:sz w:val="22"/>
          <w:szCs w:val="22"/>
        </w:rPr>
        <w:t xml:space="preserve"> </w:t>
      </w:r>
      <w:r w:rsidRPr="009D3AE4">
        <w:rPr>
          <w:color w:val="333333"/>
          <w:sz w:val="22"/>
          <w:szCs w:val="22"/>
        </w:rPr>
        <w:t xml:space="preserve">articles that discussed supplementary data, database identifiers, or claimed that data </w:t>
      </w:r>
      <w:del w:id="5" w:author="Joshua D. Wallach" w:date="2018-09-07T15:57:00Z">
        <w:r w:rsidRPr="009D3AE4" w:rsidDel="008A5B8D">
          <w:rPr>
            <w:color w:val="333333"/>
            <w:sz w:val="22"/>
            <w:szCs w:val="22"/>
          </w:rPr>
          <w:delText xml:space="preserve">was </w:delText>
        </w:r>
      </w:del>
      <w:ins w:id="6" w:author="Joshua D. Wallach" w:date="2018-09-07T15:57:00Z">
        <w:r w:rsidR="008A5B8D" w:rsidRPr="009D3AE4">
          <w:rPr>
            <w:color w:val="333333"/>
            <w:sz w:val="22"/>
            <w:szCs w:val="22"/>
          </w:rPr>
          <w:t>w</w:t>
        </w:r>
        <w:r w:rsidR="008A5B8D">
          <w:rPr>
            <w:color w:val="333333"/>
            <w:sz w:val="22"/>
            <w:szCs w:val="22"/>
          </w:rPr>
          <w:t>ere</w:t>
        </w:r>
        <w:r w:rsidR="008A5B8D" w:rsidRPr="009D3AE4">
          <w:rPr>
            <w:color w:val="333333"/>
            <w:sz w:val="22"/>
            <w:szCs w:val="22"/>
          </w:rPr>
          <w:t xml:space="preserve"> </w:t>
        </w:r>
      </w:ins>
      <w:r w:rsidRPr="009D3AE4">
        <w:rPr>
          <w:color w:val="333333"/>
          <w:sz w:val="22"/>
          <w:szCs w:val="22"/>
        </w:rPr>
        <w:t xml:space="preserve">available upon request, </w:t>
      </w:r>
      <w:r w:rsidR="00882AC5">
        <w:rPr>
          <w:color w:val="333333"/>
          <w:sz w:val="22"/>
          <w:szCs w:val="22"/>
        </w:rPr>
        <w:t xml:space="preserve">two </w:t>
      </w:r>
      <w:r w:rsidR="00D025ED">
        <w:rPr>
          <w:color w:val="333333"/>
          <w:sz w:val="22"/>
          <w:szCs w:val="22"/>
        </w:rPr>
        <w:t xml:space="preserve">referenced </w:t>
      </w:r>
      <w:r>
        <w:rPr>
          <w:color w:val="333333"/>
          <w:sz w:val="22"/>
          <w:szCs w:val="22"/>
        </w:rPr>
        <w:t>data identifiers or accession numbers in their abstract</w:t>
      </w:r>
      <w:r w:rsidR="009541D6">
        <w:rPr>
          <w:color w:val="333333"/>
          <w:sz w:val="22"/>
          <w:szCs w:val="22"/>
        </w:rPr>
        <w:t xml:space="preserve"> (</w:t>
      </w:r>
      <w:r w:rsidR="005B05E4">
        <w:rPr>
          <w:color w:val="333333"/>
          <w:sz w:val="22"/>
          <w:szCs w:val="22"/>
        </w:rPr>
        <w:t>PMID: 22224476 [</w:t>
      </w:r>
      <w:r w:rsidR="009541D6">
        <w:rPr>
          <w:color w:val="333333"/>
          <w:sz w:val="22"/>
          <w:szCs w:val="22"/>
        </w:rPr>
        <w:t>GenBank links under the “</w:t>
      </w:r>
      <w:r w:rsidR="003B609B">
        <w:rPr>
          <w:color w:val="333333"/>
          <w:sz w:val="22"/>
          <w:szCs w:val="22"/>
        </w:rPr>
        <w:t>Publication type</w:t>
      </w:r>
      <w:r w:rsidR="009541D6">
        <w:rPr>
          <w:color w:val="333333"/>
          <w:sz w:val="22"/>
          <w:szCs w:val="22"/>
        </w:rPr>
        <w:t>, MeSH terms, Secondary source ID” tab on PubMed</w:t>
      </w:r>
      <w:r w:rsidR="005B05E4">
        <w:rPr>
          <w:color w:val="333333"/>
          <w:sz w:val="22"/>
          <w:szCs w:val="22"/>
        </w:rPr>
        <w:t>]</w:t>
      </w:r>
      <w:r w:rsidR="00AB45DB">
        <w:rPr>
          <w:color w:val="333333"/>
          <w:sz w:val="22"/>
          <w:szCs w:val="22"/>
        </w:rPr>
        <w:t xml:space="preserve">, </w:t>
      </w:r>
      <w:r w:rsidR="002F5EB2">
        <w:rPr>
          <w:color w:val="333333"/>
          <w:sz w:val="22"/>
          <w:szCs w:val="22"/>
        </w:rPr>
        <w:t xml:space="preserve">27871817 </w:t>
      </w:r>
      <w:r w:rsidR="0086573B">
        <w:rPr>
          <w:color w:val="333333"/>
          <w:sz w:val="22"/>
          <w:szCs w:val="22"/>
        </w:rPr>
        <w:t>[</w:t>
      </w:r>
      <w:r w:rsidR="009541D6">
        <w:rPr>
          <w:color w:val="333333"/>
          <w:sz w:val="22"/>
          <w:szCs w:val="22"/>
        </w:rPr>
        <w:t>included links to the SILVA Database under the “LinkOut – more resources” tab on PubMed</w:t>
      </w:r>
      <w:r w:rsidR="0086573B">
        <w:rPr>
          <w:color w:val="333333"/>
          <w:sz w:val="22"/>
          <w:szCs w:val="22"/>
        </w:rPr>
        <w:t>]</w:t>
      </w:r>
      <w:r w:rsidR="009541D6">
        <w:rPr>
          <w:color w:val="333333"/>
          <w:sz w:val="22"/>
          <w:szCs w:val="22"/>
        </w:rPr>
        <w:t>).</w:t>
      </w:r>
    </w:p>
    <w:p w14:paraId="60D52718" w14:textId="3A6F7DBB" w:rsidR="0080544A" w:rsidRDefault="00BB41EA" w:rsidP="009756A4">
      <w:pPr>
        <w:spacing w:line="480" w:lineRule="auto"/>
        <w:ind w:firstLine="720"/>
        <w:rPr>
          <w:color w:val="333333"/>
          <w:sz w:val="22"/>
          <w:szCs w:val="22"/>
        </w:rPr>
      </w:pPr>
      <w:r>
        <w:rPr>
          <w:color w:val="333333"/>
          <w:sz w:val="22"/>
          <w:szCs w:val="22"/>
        </w:rPr>
        <w:t xml:space="preserve">Of </w:t>
      </w:r>
      <w:r w:rsidR="00215604">
        <w:rPr>
          <w:color w:val="333333"/>
          <w:sz w:val="22"/>
          <w:szCs w:val="22"/>
        </w:rPr>
        <w:t>252 articles with empirical data</w:t>
      </w:r>
      <w:r w:rsidR="00614581" w:rsidRPr="00B0639E">
        <w:rPr>
          <w:color w:val="333333"/>
          <w:sz w:val="22"/>
          <w:szCs w:val="22"/>
        </w:rPr>
        <w:t>, excluding case studies and case series, systematic reviews/meta-analyses, and cost effectiveness/decision analysis studies published between 2000</w:t>
      </w:r>
      <w:r w:rsidR="00614581">
        <w:rPr>
          <w:color w:val="333333"/>
          <w:sz w:val="22"/>
          <w:szCs w:val="22"/>
        </w:rPr>
        <w:t xml:space="preserve"> and </w:t>
      </w:r>
      <w:r w:rsidR="00614581" w:rsidRPr="00B0639E">
        <w:rPr>
          <w:color w:val="333333"/>
          <w:sz w:val="22"/>
          <w:szCs w:val="22"/>
        </w:rPr>
        <w:t>2017</w:t>
      </w:r>
      <w:r w:rsidR="00215604">
        <w:rPr>
          <w:color w:val="333333"/>
          <w:sz w:val="22"/>
          <w:szCs w:val="22"/>
        </w:rPr>
        <w:t xml:space="preserve">, </w:t>
      </w:r>
      <w:r w:rsidR="00CE5DD5">
        <w:rPr>
          <w:color w:val="333333"/>
          <w:sz w:val="22"/>
          <w:szCs w:val="22"/>
        </w:rPr>
        <w:t>five</w:t>
      </w:r>
      <w:r w:rsidR="00CE5DD5" w:rsidRPr="00B0639E">
        <w:rPr>
          <w:color w:val="333333"/>
          <w:sz w:val="22"/>
          <w:szCs w:val="22"/>
        </w:rPr>
        <w:t xml:space="preserve"> </w:t>
      </w:r>
      <w:r w:rsidR="00614581" w:rsidRPr="00B0639E">
        <w:rPr>
          <w:color w:val="333333"/>
          <w:sz w:val="22"/>
          <w:szCs w:val="22"/>
        </w:rPr>
        <w:t xml:space="preserve">did not have an abstract on PubMed. Among the </w:t>
      </w:r>
      <w:r w:rsidR="0080544A">
        <w:rPr>
          <w:color w:val="333333"/>
          <w:sz w:val="22"/>
          <w:szCs w:val="22"/>
        </w:rPr>
        <w:t>eight</w:t>
      </w:r>
      <w:r w:rsidR="0080544A" w:rsidRPr="00B0639E">
        <w:rPr>
          <w:color w:val="333333"/>
          <w:sz w:val="22"/>
          <w:szCs w:val="22"/>
        </w:rPr>
        <w:t xml:space="preserve"> </w:t>
      </w:r>
      <w:r w:rsidR="00614581" w:rsidRPr="00B0639E">
        <w:rPr>
          <w:color w:val="333333"/>
          <w:sz w:val="22"/>
          <w:szCs w:val="22"/>
        </w:rPr>
        <w:t xml:space="preserve">articles classified as partial or full replication studies based on information provided in the abstract and/or introduction, </w:t>
      </w:r>
      <w:r w:rsidR="0080544A">
        <w:rPr>
          <w:color w:val="333333"/>
          <w:sz w:val="22"/>
          <w:szCs w:val="22"/>
        </w:rPr>
        <w:t>four</w:t>
      </w:r>
      <w:r w:rsidR="0080544A" w:rsidRPr="00B0639E">
        <w:rPr>
          <w:color w:val="333333"/>
          <w:sz w:val="22"/>
          <w:szCs w:val="22"/>
        </w:rPr>
        <w:t xml:space="preserve"> </w:t>
      </w:r>
      <w:r w:rsidR="00614581" w:rsidRPr="00B0639E">
        <w:rPr>
          <w:color w:val="333333"/>
          <w:sz w:val="22"/>
          <w:szCs w:val="22"/>
        </w:rPr>
        <w:t xml:space="preserve">had enough information in the abstract alone to establish whether they were replication studies. </w:t>
      </w:r>
    </w:p>
    <w:p w14:paraId="38567A6F" w14:textId="18A0CD95" w:rsidR="00614581" w:rsidRDefault="00614581" w:rsidP="009756A4">
      <w:pPr>
        <w:spacing w:line="480" w:lineRule="auto"/>
        <w:ind w:firstLine="720"/>
        <w:rPr>
          <w:color w:val="333333"/>
          <w:sz w:val="22"/>
          <w:szCs w:val="22"/>
        </w:rPr>
      </w:pPr>
      <w:r w:rsidRPr="00B0639E">
        <w:rPr>
          <w:color w:val="333333"/>
          <w:sz w:val="22"/>
          <w:szCs w:val="22"/>
        </w:rPr>
        <w:t>Approximately half (</w:t>
      </w:r>
      <w:r w:rsidR="0080544A">
        <w:rPr>
          <w:color w:val="333333"/>
          <w:sz w:val="22"/>
          <w:szCs w:val="22"/>
        </w:rPr>
        <w:t>55</w:t>
      </w:r>
      <w:r w:rsidR="0080544A" w:rsidRPr="00B0639E">
        <w:rPr>
          <w:color w:val="333333"/>
          <w:sz w:val="22"/>
          <w:szCs w:val="22"/>
        </w:rPr>
        <w:t xml:space="preserve"> </w:t>
      </w:r>
      <w:r w:rsidRPr="00B0639E">
        <w:rPr>
          <w:color w:val="333333"/>
          <w:sz w:val="22"/>
          <w:szCs w:val="22"/>
        </w:rPr>
        <w:t xml:space="preserve">of </w:t>
      </w:r>
      <w:r w:rsidR="00315982" w:rsidRPr="00B0639E">
        <w:rPr>
          <w:color w:val="333333"/>
          <w:sz w:val="22"/>
          <w:szCs w:val="22"/>
        </w:rPr>
        <w:t>1</w:t>
      </w:r>
      <w:r w:rsidR="00315982">
        <w:rPr>
          <w:color w:val="333333"/>
          <w:sz w:val="22"/>
          <w:szCs w:val="22"/>
        </w:rPr>
        <w:t>23</w:t>
      </w:r>
      <w:r w:rsidR="00A774B0">
        <w:rPr>
          <w:color w:val="333333"/>
          <w:sz w:val="22"/>
          <w:szCs w:val="22"/>
        </w:rPr>
        <w:t>,</w:t>
      </w:r>
      <w:r w:rsidR="00A774B0" w:rsidRPr="00B0639E">
        <w:rPr>
          <w:color w:val="333333"/>
          <w:sz w:val="22"/>
          <w:szCs w:val="22"/>
        </w:rPr>
        <w:t xml:space="preserve"> </w:t>
      </w:r>
      <w:r w:rsidR="00CA6B98">
        <w:rPr>
          <w:color w:val="333333"/>
          <w:sz w:val="22"/>
          <w:szCs w:val="22"/>
        </w:rPr>
        <w:t>44</w:t>
      </w:r>
      <w:r w:rsidR="0080544A">
        <w:rPr>
          <w:color w:val="333333"/>
          <w:sz w:val="22"/>
          <w:szCs w:val="22"/>
        </w:rPr>
        <w:t>.</w:t>
      </w:r>
      <w:r w:rsidR="00CA6B98">
        <w:rPr>
          <w:color w:val="333333"/>
          <w:sz w:val="22"/>
          <w:szCs w:val="22"/>
        </w:rPr>
        <w:t>7</w:t>
      </w:r>
      <w:r w:rsidRPr="00B0639E">
        <w:rPr>
          <w:color w:val="333333"/>
          <w:sz w:val="22"/>
          <w:szCs w:val="22"/>
        </w:rPr>
        <w:t>%</w:t>
      </w:r>
      <w:r w:rsidR="009756A4">
        <w:rPr>
          <w:color w:val="333333"/>
          <w:sz w:val="22"/>
          <w:szCs w:val="22"/>
        </w:rPr>
        <w:t xml:space="preserve"> [</w:t>
      </w:r>
      <w:r w:rsidR="00CA6B98">
        <w:rPr>
          <w:color w:val="333333"/>
          <w:sz w:val="22"/>
          <w:szCs w:val="22"/>
        </w:rPr>
        <w:t>35</w:t>
      </w:r>
      <w:r w:rsidR="009756A4">
        <w:rPr>
          <w:color w:val="333333"/>
          <w:sz w:val="22"/>
          <w:szCs w:val="22"/>
        </w:rPr>
        <w:t>.</w:t>
      </w:r>
      <w:r w:rsidR="00CA6B98">
        <w:rPr>
          <w:color w:val="333333"/>
          <w:sz w:val="22"/>
          <w:szCs w:val="22"/>
        </w:rPr>
        <w:t>8</w:t>
      </w:r>
      <w:r w:rsidR="009756A4">
        <w:rPr>
          <w:color w:val="333333"/>
          <w:sz w:val="22"/>
          <w:szCs w:val="22"/>
        </w:rPr>
        <w:t xml:space="preserve">% to </w:t>
      </w:r>
      <w:r w:rsidR="00CA6B98">
        <w:rPr>
          <w:color w:val="333333"/>
          <w:sz w:val="22"/>
          <w:szCs w:val="22"/>
        </w:rPr>
        <w:t>53</w:t>
      </w:r>
      <w:r w:rsidR="009756A4">
        <w:rPr>
          <w:color w:val="333333"/>
          <w:sz w:val="22"/>
          <w:szCs w:val="22"/>
        </w:rPr>
        <w:t>.</w:t>
      </w:r>
      <w:r w:rsidR="00CA6B98">
        <w:rPr>
          <w:color w:val="333333"/>
          <w:sz w:val="22"/>
          <w:szCs w:val="22"/>
        </w:rPr>
        <w:t>9</w:t>
      </w:r>
      <w:r w:rsidR="009756A4">
        <w:rPr>
          <w:color w:val="333333"/>
          <w:sz w:val="22"/>
          <w:szCs w:val="22"/>
        </w:rPr>
        <w:t>%]</w:t>
      </w:r>
      <w:r w:rsidRPr="00B0639E">
        <w:rPr>
          <w:color w:val="333333"/>
          <w:sz w:val="22"/>
          <w:szCs w:val="22"/>
        </w:rPr>
        <w:t>) of the articles claiming to present some novel findings based on the abstract and/or introduction could be classified as novel accord</w:t>
      </w:r>
      <w:r>
        <w:rPr>
          <w:color w:val="333333"/>
          <w:sz w:val="22"/>
          <w:szCs w:val="22"/>
        </w:rPr>
        <w:t>ing</w:t>
      </w:r>
      <w:r w:rsidRPr="00B0639E">
        <w:rPr>
          <w:color w:val="333333"/>
          <w:sz w:val="22"/>
          <w:szCs w:val="22"/>
        </w:rPr>
        <w:t xml:space="preserve"> to the abstract only. </w:t>
      </w:r>
      <w:r>
        <w:rPr>
          <w:color w:val="333333"/>
          <w:sz w:val="22"/>
          <w:szCs w:val="22"/>
        </w:rPr>
        <w:t xml:space="preserve">Of </w:t>
      </w:r>
      <w:r w:rsidRPr="00B0639E">
        <w:rPr>
          <w:color w:val="333333"/>
          <w:sz w:val="22"/>
          <w:szCs w:val="22"/>
        </w:rPr>
        <w:t xml:space="preserve">the </w:t>
      </w:r>
      <w:r w:rsidR="0080544A" w:rsidRPr="00B0639E">
        <w:rPr>
          <w:color w:val="333333"/>
          <w:sz w:val="22"/>
          <w:szCs w:val="22"/>
        </w:rPr>
        <w:t>1</w:t>
      </w:r>
      <w:r w:rsidR="0080544A">
        <w:rPr>
          <w:color w:val="333333"/>
          <w:sz w:val="22"/>
          <w:szCs w:val="22"/>
        </w:rPr>
        <w:t>0</w:t>
      </w:r>
      <w:r w:rsidR="0080544A" w:rsidRPr="00B0639E">
        <w:rPr>
          <w:color w:val="333333"/>
          <w:sz w:val="22"/>
          <w:szCs w:val="22"/>
        </w:rPr>
        <w:t xml:space="preserve"> </w:t>
      </w:r>
      <w:r w:rsidRPr="00B0639E">
        <w:rPr>
          <w:color w:val="333333"/>
          <w:sz w:val="22"/>
          <w:szCs w:val="22"/>
        </w:rPr>
        <w:t xml:space="preserve">articles that had statements of both study novelty and some form of replication, only </w:t>
      </w:r>
      <w:r w:rsidR="0080544A">
        <w:rPr>
          <w:color w:val="333333"/>
          <w:sz w:val="22"/>
          <w:szCs w:val="22"/>
        </w:rPr>
        <w:t>four</w:t>
      </w:r>
      <w:r w:rsidR="0080544A" w:rsidRPr="00B0639E">
        <w:rPr>
          <w:color w:val="333333"/>
          <w:sz w:val="22"/>
          <w:szCs w:val="22"/>
        </w:rPr>
        <w:t xml:space="preserve"> </w:t>
      </w:r>
      <w:r w:rsidRPr="00B0639E">
        <w:rPr>
          <w:color w:val="333333"/>
          <w:sz w:val="22"/>
          <w:szCs w:val="22"/>
        </w:rPr>
        <w:t xml:space="preserve">could be classified based on the abstract only.  </w:t>
      </w:r>
    </w:p>
    <w:p w14:paraId="4A94E6A9" w14:textId="77777777" w:rsidR="0028045D" w:rsidRDefault="0028045D" w:rsidP="00062478">
      <w:pPr>
        <w:spacing w:line="480" w:lineRule="auto"/>
        <w:outlineLvl w:val="0"/>
        <w:rPr>
          <w:b/>
          <w:color w:val="333333"/>
          <w:sz w:val="22"/>
          <w:szCs w:val="22"/>
        </w:rPr>
      </w:pPr>
      <w:r>
        <w:rPr>
          <w:b/>
          <w:color w:val="333333"/>
          <w:sz w:val="22"/>
          <w:szCs w:val="22"/>
        </w:rPr>
        <w:t>Comparison of Indicators from 2000-2014 and 2015-2017</w:t>
      </w:r>
    </w:p>
    <w:p w14:paraId="4D61D070" w14:textId="2E6C0E5B" w:rsidR="0028045D" w:rsidDel="00416CEC" w:rsidRDefault="0028045D" w:rsidP="00416CEC">
      <w:pPr>
        <w:spacing w:line="480" w:lineRule="auto"/>
        <w:ind w:firstLine="720"/>
        <w:rPr>
          <w:del w:id="7" w:author="Joshua D. Wallach" w:date="2018-09-12T15:51:00Z"/>
          <w:color w:val="333333"/>
          <w:sz w:val="22"/>
          <w:szCs w:val="22"/>
        </w:rPr>
        <w:pPrChange w:id="8" w:author="Joshua D. Wallach" w:date="2018-09-12T15:51:00Z">
          <w:pPr>
            <w:spacing w:line="480" w:lineRule="auto"/>
            <w:ind w:firstLine="720"/>
          </w:pPr>
        </w:pPrChange>
      </w:pPr>
      <w:r w:rsidRPr="0069064A">
        <w:rPr>
          <w:color w:val="333333"/>
          <w:sz w:val="22"/>
          <w:szCs w:val="22"/>
        </w:rPr>
        <w:t>A comparison of articles published from 2000-2014 versus 2015-2017 revealed some distinctive patterns (</w:t>
      </w:r>
      <w:r w:rsidRPr="0069064A">
        <w:rPr>
          <w:b/>
          <w:color w:val="333333"/>
          <w:sz w:val="22"/>
          <w:szCs w:val="22"/>
        </w:rPr>
        <w:t xml:space="preserve">Table </w:t>
      </w:r>
      <w:r w:rsidR="00A60030">
        <w:rPr>
          <w:b/>
          <w:color w:val="333333"/>
          <w:sz w:val="22"/>
          <w:szCs w:val="22"/>
        </w:rPr>
        <w:t>4</w:t>
      </w:r>
      <w:r w:rsidRPr="0069064A">
        <w:rPr>
          <w:color w:val="333333"/>
          <w:sz w:val="22"/>
          <w:szCs w:val="22"/>
        </w:rPr>
        <w:t>). Articles published between 2000-2014 were less likely to include information related to funding</w:t>
      </w:r>
      <w:r w:rsidR="0069064A">
        <w:rPr>
          <w:color w:val="333333"/>
          <w:sz w:val="22"/>
          <w:szCs w:val="22"/>
        </w:rPr>
        <w:t xml:space="preserve"> (p=</w:t>
      </w:r>
      <w:r w:rsidR="00737CF6">
        <w:rPr>
          <w:color w:val="333333"/>
          <w:sz w:val="22"/>
          <w:szCs w:val="22"/>
        </w:rPr>
        <w:t>1.4</w:t>
      </w:r>
      <w:r w:rsidR="00CA6B98">
        <w:rPr>
          <w:color w:val="333333"/>
          <w:sz w:val="22"/>
          <w:szCs w:val="22"/>
        </w:rPr>
        <w:t>x10-5</w:t>
      </w:r>
      <w:r w:rsidR="0069064A">
        <w:rPr>
          <w:color w:val="333333"/>
          <w:sz w:val="22"/>
          <w:szCs w:val="22"/>
        </w:rPr>
        <w:t>)</w:t>
      </w:r>
      <w:r w:rsidRPr="0069064A">
        <w:rPr>
          <w:color w:val="333333"/>
          <w:sz w:val="22"/>
          <w:szCs w:val="22"/>
        </w:rPr>
        <w:t xml:space="preserve">. </w:t>
      </w:r>
      <w:r w:rsidR="00CB56F9">
        <w:rPr>
          <w:color w:val="333333"/>
          <w:sz w:val="22"/>
          <w:szCs w:val="22"/>
        </w:rPr>
        <w:t xml:space="preserve">The proportion of articles including information on funding increased over time, with apparently more rapid changes occurring </w:t>
      </w:r>
      <w:r w:rsidR="00304FD9">
        <w:rPr>
          <w:color w:val="333333"/>
          <w:sz w:val="22"/>
          <w:szCs w:val="22"/>
        </w:rPr>
        <w:t>after 2014 (</w:t>
      </w:r>
      <w:r w:rsidR="00304FD9" w:rsidRPr="00DA1813">
        <w:rPr>
          <w:color w:val="333333"/>
          <w:sz w:val="22"/>
          <w:szCs w:val="22"/>
        </w:rPr>
        <w:t>Fig</w:t>
      </w:r>
      <w:r w:rsidR="00CB56F9" w:rsidRPr="00DA1813">
        <w:rPr>
          <w:color w:val="333333"/>
          <w:sz w:val="22"/>
          <w:szCs w:val="22"/>
        </w:rPr>
        <w:t xml:space="preserve"> 1</w:t>
      </w:r>
      <w:r w:rsidR="00CB56F9">
        <w:rPr>
          <w:color w:val="333333"/>
          <w:sz w:val="22"/>
          <w:szCs w:val="22"/>
        </w:rPr>
        <w:t xml:space="preserve">). </w:t>
      </w:r>
      <w:r w:rsidR="00DA1813">
        <w:rPr>
          <w:color w:val="333333"/>
          <w:sz w:val="22"/>
          <w:szCs w:val="22"/>
        </w:rPr>
        <w:t xml:space="preserve">While recently published </w:t>
      </w:r>
      <w:r w:rsidR="00DA1813" w:rsidRPr="0069064A">
        <w:rPr>
          <w:color w:val="333333"/>
          <w:sz w:val="22"/>
          <w:szCs w:val="22"/>
        </w:rPr>
        <w:t xml:space="preserve">articles were more likely to contain </w:t>
      </w:r>
      <w:del w:id="9" w:author="Joshua D. Wallach" w:date="2018-09-12T15:43:00Z">
        <w:r w:rsidR="00DA1813" w:rsidRPr="0069064A" w:rsidDel="0084777E">
          <w:rPr>
            <w:color w:val="333333"/>
            <w:sz w:val="22"/>
            <w:szCs w:val="22"/>
          </w:rPr>
          <w:delText>statements of conflict</w:delText>
        </w:r>
      </w:del>
      <w:ins w:id="10" w:author="Joshua D. Wallach" w:date="2018-09-12T15:43:00Z">
        <w:r w:rsidR="0084777E">
          <w:rPr>
            <w:color w:val="333333"/>
            <w:sz w:val="22"/>
            <w:szCs w:val="22"/>
          </w:rPr>
          <w:t>conflict</w:t>
        </w:r>
      </w:ins>
      <w:ins w:id="11" w:author="Joshua D. Wallach" w:date="2018-09-12T15:44:00Z">
        <w:r w:rsidR="000022F6">
          <w:rPr>
            <w:color w:val="333333"/>
            <w:sz w:val="22"/>
            <w:szCs w:val="22"/>
          </w:rPr>
          <w:t>s</w:t>
        </w:r>
      </w:ins>
      <w:ins w:id="12" w:author="Joshua D. Wallach" w:date="2018-09-12T15:43:00Z">
        <w:r w:rsidR="0084777E">
          <w:rPr>
            <w:color w:val="333333"/>
            <w:sz w:val="22"/>
            <w:szCs w:val="22"/>
          </w:rPr>
          <w:t xml:space="preserve"> of interest statement</w:t>
        </w:r>
      </w:ins>
      <w:ins w:id="13" w:author="Joshua D. Wallach" w:date="2018-09-12T15:44:00Z">
        <w:r w:rsidR="000022F6">
          <w:rPr>
            <w:color w:val="333333"/>
            <w:sz w:val="22"/>
            <w:szCs w:val="22"/>
          </w:rPr>
          <w:t>s</w:t>
        </w:r>
      </w:ins>
      <w:r w:rsidR="00DA1813">
        <w:rPr>
          <w:color w:val="333333"/>
          <w:sz w:val="22"/>
          <w:szCs w:val="22"/>
        </w:rPr>
        <w:t xml:space="preserve"> (p=2.5x10-13), the proportion of </w:t>
      </w:r>
      <w:r w:rsidR="00C67AF3">
        <w:rPr>
          <w:color w:val="333333"/>
          <w:sz w:val="22"/>
          <w:szCs w:val="22"/>
        </w:rPr>
        <w:t>articles</w:t>
      </w:r>
      <w:r w:rsidR="00DA1813">
        <w:rPr>
          <w:color w:val="333333"/>
          <w:sz w:val="22"/>
          <w:szCs w:val="22"/>
        </w:rPr>
        <w:t xml:space="preserve"> with information on conflicts of interests seems to have increased steadily over time (</w:t>
      </w:r>
      <w:r w:rsidR="00DA1813" w:rsidRPr="00DA1813">
        <w:rPr>
          <w:color w:val="333333"/>
          <w:sz w:val="22"/>
          <w:szCs w:val="22"/>
        </w:rPr>
        <w:t>Fig 1</w:t>
      </w:r>
      <w:r w:rsidR="00DA1813">
        <w:rPr>
          <w:color w:val="333333"/>
          <w:sz w:val="22"/>
          <w:szCs w:val="22"/>
        </w:rPr>
        <w:t xml:space="preserve">). </w:t>
      </w:r>
      <w:r w:rsidRPr="0069064A">
        <w:rPr>
          <w:color w:val="333333"/>
          <w:sz w:val="22"/>
          <w:szCs w:val="22"/>
        </w:rPr>
        <w:t>Availability of data substantially increased in 2015-2017</w:t>
      </w:r>
      <w:r w:rsidR="00D778D0">
        <w:rPr>
          <w:color w:val="333333"/>
          <w:sz w:val="22"/>
          <w:szCs w:val="22"/>
        </w:rPr>
        <w:t xml:space="preserve"> (p=</w:t>
      </w:r>
      <w:ins w:id="14" w:author="Joshua D. Wallach" w:date="2018-09-12T15:48:00Z">
        <w:r w:rsidR="00416CEC">
          <w:rPr>
            <w:color w:val="333333"/>
            <w:sz w:val="22"/>
            <w:szCs w:val="22"/>
          </w:rPr>
          <w:t>9.7</w:t>
        </w:r>
      </w:ins>
      <w:del w:id="15" w:author="Joshua D. Wallach" w:date="2018-09-12T15:48:00Z">
        <w:r w:rsidR="00724EE5" w:rsidDel="00416CEC">
          <w:rPr>
            <w:color w:val="333333"/>
            <w:sz w:val="22"/>
            <w:szCs w:val="22"/>
          </w:rPr>
          <w:delText>1.0</w:delText>
        </w:r>
      </w:del>
      <w:r w:rsidR="00724EE5">
        <w:rPr>
          <w:color w:val="333333"/>
          <w:sz w:val="22"/>
          <w:szCs w:val="22"/>
        </w:rPr>
        <w:t>x10-</w:t>
      </w:r>
      <w:ins w:id="16" w:author="Joshua D. Wallach" w:date="2018-09-12T15:48:00Z">
        <w:r w:rsidR="00416CEC">
          <w:rPr>
            <w:color w:val="333333"/>
            <w:sz w:val="22"/>
            <w:szCs w:val="22"/>
          </w:rPr>
          <w:t>8</w:t>
        </w:r>
      </w:ins>
      <w:del w:id="17" w:author="Joshua D. Wallach" w:date="2018-09-12T15:48:00Z">
        <w:r w:rsidR="00724EE5" w:rsidDel="00416CEC">
          <w:rPr>
            <w:color w:val="333333"/>
            <w:sz w:val="22"/>
            <w:szCs w:val="22"/>
          </w:rPr>
          <w:delText>7</w:delText>
        </w:r>
      </w:del>
      <w:r w:rsidR="00A67D85">
        <w:rPr>
          <w:color w:val="333333"/>
          <w:sz w:val="22"/>
          <w:szCs w:val="22"/>
        </w:rPr>
        <w:t>)</w:t>
      </w:r>
      <w:r w:rsidRPr="0069064A">
        <w:rPr>
          <w:color w:val="333333"/>
          <w:sz w:val="22"/>
          <w:szCs w:val="22"/>
        </w:rPr>
        <w:t xml:space="preserve">, </w:t>
      </w:r>
      <w:r w:rsidR="00CB56F9">
        <w:rPr>
          <w:color w:val="333333"/>
          <w:sz w:val="22"/>
          <w:szCs w:val="22"/>
        </w:rPr>
        <w:t xml:space="preserve">with the proportion of </w:t>
      </w:r>
      <w:r w:rsidR="00C67AF3">
        <w:rPr>
          <w:color w:val="333333"/>
          <w:sz w:val="22"/>
          <w:szCs w:val="22"/>
        </w:rPr>
        <w:t>articles</w:t>
      </w:r>
      <w:r w:rsidR="00CB56F9">
        <w:rPr>
          <w:color w:val="333333"/>
          <w:sz w:val="22"/>
          <w:szCs w:val="22"/>
        </w:rPr>
        <w:t xml:space="preserve"> including a statement regarding data shari</w:t>
      </w:r>
      <w:r w:rsidR="00304FD9">
        <w:rPr>
          <w:color w:val="333333"/>
          <w:sz w:val="22"/>
          <w:szCs w:val="22"/>
        </w:rPr>
        <w:t>ng increasing since 2015 (</w:t>
      </w:r>
      <w:r w:rsidR="00DA1813">
        <w:rPr>
          <w:color w:val="333333"/>
          <w:sz w:val="22"/>
          <w:szCs w:val="22"/>
        </w:rPr>
        <w:t>Fig 2</w:t>
      </w:r>
      <w:r w:rsidR="00CB56F9">
        <w:rPr>
          <w:color w:val="333333"/>
          <w:sz w:val="22"/>
          <w:szCs w:val="22"/>
        </w:rPr>
        <w:t>)</w:t>
      </w:r>
      <w:r w:rsidR="00CE2D9E">
        <w:rPr>
          <w:color w:val="333333"/>
          <w:sz w:val="22"/>
          <w:szCs w:val="22"/>
        </w:rPr>
        <w:t>.</w:t>
      </w:r>
      <w:r w:rsidR="00CB56F9">
        <w:rPr>
          <w:color w:val="333333"/>
          <w:sz w:val="22"/>
          <w:szCs w:val="22"/>
        </w:rPr>
        <w:t xml:space="preserve"> However,</w:t>
      </w:r>
      <w:r w:rsidRPr="0069064A">
        <w:rPr>
          <w:color w:val="333333"/>
          <w:sz w:val="22"/>
          <w:szCs w:val="22"/>
        </w:rPr>
        <w:t xml:space="preserve"> there were no major changes in availability of full protocols. Furthermore, there were more replication attempts published in recent years (either alone or combined with addition novel analyses)</w:t>
      </w:r>
      <w:r w:rsidR="00D025ED">
        <w:rPr>
          <w:color w:val="333333"/>
          <w:sz w:val="22"/>
          <w:szCs w:val="22"/>
        </w:rPr>
        <w:t xml:space="preserve"> (p=</w:t>
      </w:r>
      <w:del w:id="18" w:author="Joshua D. Wallach" w:date="2018-09-12T15:47:00Z">
        <w:r w:rsidR="00D025ED" w:rsidDel="00416CEC">
          <w:rPr>
            <w:color w:val="333333"/>
            <w:sz w:val="22"/>
            <w:szCs w:val="22"/>
          </w:rPr>
          <w:delText>0.</w:delText>
        </w:r>
        <w:r w:rsidR="00172E65" w:rsidDel="00416CEC">
          <w:rPr>
            <w:color w:val="333333"/>
            <w:sz w:val="22"/>
            <w:szCs w:val="22"/>
          </w:rPr>
          <w:delText>0003</w:delText>
        </w:r>
      </w:del>
      <w:ins w:id="19" w:author="Joshua D. Wallach" w:date="2018-09-12T15:47:00Z">
        <w:r w:rsidR="00416CEC">
          <w:rPr>
            <w:color w:val="333333"/>
            <w:sz w:val="22"/>
            <w:szCs w:val="22"/>
          </w:rPr>
          <w:t>3.0x10-4</w:t>
        </w:r>
      </w:ins>
      <w:r w:rsidR="00CB56F9">
        <w:rPr>
          <w:color w:val="333333"/>
          <w:sz w:val="22"/>
          <w:szCs w:val="22"/>
        </w:rPr>
        <w:t>)</w:t>
      </w:r>
      <w:r w:rsidR="00304FD9">
        <w:rPr>
          <w:color w:val="333333"/>
          <w:sz w:val="22"/>
          <w:szCs w:val="22"/>
        </w:rPr>
        <w:t xml:space="preserve"> (</w:t>
      </w:r>
      <w:r w:rsidR="00304FD9" w:rsidRPr="00DA1813">
        <w:rPr>
          <w:color w:val="333333"/>
          <w:sz w:val="22"/>
          <w:szCs w:val="22"/>
        </w:rPr>
        <w:t>Fig</w:t>
      </w:r>
      <w:r w:rsidR="00DA1813">
        <w:rPr>
          <w:color w:val="333333"/>
          <w:sz w:val="22"/>
          <w:szCs w:val="22"/>
        </w:rPr>
        <w:t xml:space="preserve"> 3</w:t>
      </w:r>
      <w:r w:rsidR="00CB56F9">
        <w:rPr>
          <w:color w:val="333333"/>
          <w:sz w:val="22"/>
          <w:szCs w:val="22"/>
        </w:rPr>
        <w:t xml:space="preserve">). Although the proportion of articles reporting novel findings has remained fairly constant since 2000, there has been a decrease in the </w:t>
      </w:r>
      <w:r w:rsidR="00CB56F9">
        <w:rPr>
          <w:color w:val="333333"/>
          <w:sz w:val="22"/>
          <w:szCs w:val="22"/>
        </w:rPr>
        <w:lastRenderedPageBreak/>
        <w:t xml:space="preserve">proportion of studies </w:t>
      </w:r>
      <w:r w:rsidR="00587607">
        <w:rPr>
          <w:color w:val="333333"/>
          <w:sz w:val="22"/>
          <w:szCs w:val="22"/>
        </w:rPr>
        <w:t xml:space="preserve">with either no or an unclear statement in the abstract and/or introduction about whether there were any novel findings or replication efforts. </w:t>
      </w:r>
      <w:r w:rsidRPr="0069064A">
        <w:rPr>
          <w:color w:val="333333"/>
          <w:sz w:val="22"/>
          <w:szCs w:val="22"/>
        </w:rPr>
        <w:t>As expected, fewer articles published in 2015-2017 had already been incorporated in systematic reviews and meta-analyses (given the limited time span available)</w:t>
      </w:r>
      <w:r w:rsidR="009167C6">
        <w:rPr>
          <w:color w:val="333333"/>
          <w:sz w:val="22"/>
          <w:szCs w:val="22"/>
        </w:rPr>
        <w:t xml:space="preserve"> (p=</w:t>
      </w:r>
      <w:del w:id="20" w:author="Joshua D. Wallach" w:date="2018-09-12T15:49:00Z">
        <w:r w:rsidR="009167C6" w:rsidDel="00416CEC">
          <w:rPr>
            <w:color w:val="333333"/>
            <w:sz w:val="22"/>
            <w:szCs w:val="22"/>
          </w:rPr>
          <w:delText>0.0009</w:delText>
        </w:r>
      </w:del>
      <w:ins w:id="21" w:author="Joshua D. Wallach" w:date="2018-09-12T15:49:00Z">
        <w:r w:rsidR="00416CEC">
          <w:rPr>
            <w:color w:val="333333"/>
            <w:sz w:val="22"/>
            <w:szCs w:val="22"/>
          </w:rPr>
          <w:t>8.9x10-4</w:t>
        </w:r>
      </w:ins>
      <w:r w:rsidR="009167C6">
        <w:rPr>
          <w:color w:val="333333"/>
          <w:sz w:val="22"/>
          <w:szCs w:val="22"/>
        </w:rPr>
        <w:t>)</w:t>
      </w:r>
      <w:r w:rsidRPr="0069064A">
        <w:rPr>
          <w:color w:val="333333"/>
          <w:sz w:val="22"/>
          <w:szCs w:val="22"/>
        </w:rPr>
        <w:t>. Open access (PMCOA articles and those with PMCID) proportionally increased substantially in 2015-2017</w:t>
      </w:r>
      <w:r w:rsidR="009167C6">
        <w:rPr>
          <w:color w:val="333333"/>
          <w:sz w:val="22"/>
          <w:szCs w:val="22"/>
        </w:rPr>
        <w:t xml:space="preserve"> (p=</w:t>
      </w:r>
      <w:del w:id="22" w:author="Joshua D. Wallach" w:date="2018-09-12T15:50:00Z">
        <w:r w:rsidR="00A754B9" w:rsidDel="00416CEC">
          <w:rPr>
            <w:color w:val="333333"/>
            <w:sz w:val="22"/>
            <w:szCs w:val="22"/>
          </w:rPr>
          <w:delText>7.0</w:delText>
        </w:r>
      </w:del>
      <w:ins w:id="23" w:author="Joshua D. Wallach" w:date="2018-09-12T15:50:00Z">
        <w:r w:rsidR="00416CEC">
          <w:rPr>
            <w:color w:val="333333"/>
            <w:sz w:val="22"/>
            <w:szCs w:val="22"/>
          </w:rPr>
          <w:t>6.7</w:t>
        </w:r>
      </w:ins>
      <w:r w:rsidR="00A754B9">
        <w:rPr>
          <w:color w:val="333333"/>
          <w:sz w:val="22"/>
          <w:szCs w:val="22"/>
        </w:rPr>
        <w:t>x10-8</w:t>
      </w:r>
      <w:r w:rsidR="009167C6">
        <w:rPr>
          <w:color w:val="333333"/>
          <w:sz w:val="22"/>
          <w:szCs w:val="22"/>
        </w:rPr>
        <w:t xml:space="preserve"> and p=</w:t>
      </w:r>
      <w:del w:id="24" w:author="Joshua D. Wallach" w:date="2018-09-12T15:50:00Z">
        <w:r w:rsidR="007633BD" w:rsidDel="00416CEC">
          <w:rPr>
            <w:color w:val="333333"/>
            <w:sz w:val="22"/>
            <w:szCs w:val="22"/>
          </w:rPr>
          <w:delText>1.0</w:delText>
        </w:r>
      </w:del>
      <w:ins w:id="25" w:author="Joshua D. Wallach" w:date="2018-09-12T15:50:00Z">
        <w:r w:rsidR="00416CEC">
          <w:rPr>
            <w:color w:val="333333"/>
            <w:sz w:val="22"/>
            <w:szCs w:val="22"/>
          </w:rPr>
          <w:t>1.2</w:t>
        </w:r>
      </w:ins>
      <w:r w:rsidR="007633BD">
        <w:rPr>
          <w:color w:val="333333"/>
          <w:sz w:val="22"/>
          <w:szCs w:val="22"/>
        </w:rPr>
        <w:t>x10-7</w:t>
      </w:r>
      <w:r w:rsidR="009167C6">
        <w:rPr>
          <w:color w:val="333333"/>
          <w:sz w:val="22"/>
          <w:szCs w:val="22"/>
        </w:rPr>
        <w:t xml:space="preserve">, </w:t>
      </w:r>
      <w:del w:id="26" w:author="Joshua D. Wallach" w:date="2018-09-11T17:09:00Z">
        <w:r w:rsidR="009167C6" w:rsidDel="00596DE0">
          <w:rPr>
            <w:color w:val="333333"/>
            <w:sz w:val="22"/>
            <w:szCs w:val="22"/>
          </w:rPr>
          <w:delText>respectfully</w:delText>
        </w:r>
      </w:del>
      <w:ins w:id="27" w:author="Joshua D. Wallach" w:date="2018-09-11T17:09:00Z">
        <w:r w:rsidR="00596DE0">
          <w:rPr>
            <w:color w:val="333333"/>
            <w:sz w:val="22"/>
            <w:szCs w:val="22"/>
          </w:rPr>
          <w:t>respectively</w:t>
        </w:r>
      </w:ins>
      <w:r w:rsidR="009167C6">
        <w:rPr>
          <w:color w:val="333333"/>
          <w:sz w:val="22"/>
          <w:szCs w:val="22"/>
        </w:rPr>
        <w:t>)</w:t>
      </w:r>
      <w:r w:rsidRPr="0069064A">
        <w:rPr>
          <w:color w:val="333333"/>
          <w:sz w:val="22"/>
          <w:szCs w:val="22"/>
        </w:rPr>
        <w:t xml:space="preserve">. </w:t>
      </w:r>
    </w:p>
    <w:p w14:paraId="33E862BE" w14:textId="77777777" w:rsidR="00416CEC" w:rsidRDefault="00416CEC" w:rsidP="0069064A">
      <w:pPr>
        <w:spacing w:line="480" w:lineRule="auto"/>
        <w:ind w:firstLine="720"/>
        <w:rPr>
          <w:ins w:id="28" w:author="Joshua D. Wallach" w:date="2018-09-12T15:51:00Z"/>
          <w:color w:val="333333"/>
          <w:sz w:val="22"/>
          <w:szCs w:val="22"/>
        </w:rPr>
      </w:pPr>
    </w:p>
    <w:p w14:paraId="0794CB94" w14:textId="77777777" w:rsidR="00657C6C" w:rsidRDefault="00657C6C" w:rsidP="00416CEC">
      <w:pPr>
        <w:spacing w:line="480" w:lineRule="auto"/>
        <w:ind w:firstLine="720"/>
        <w:rPr>
          <w:color w:val="333333"/>
          <w:sz w:val="22"/>
          <w:szCs w:val="22"/>
        </w:rPr>
      </w:pPr>
    </w:p>
    <w:p w14:paraId="0F5172BC" w14:textId="0010DB6B" w:rsidR="00416CEC" w:rsidRPr="00387EF6" w:rsidRDefault="00657C6C" w:rsidP="00A037E5">
      <w:pPr>
        <w:spacing w:line="480" w:lineRule="auto"/>
        <w:rPr>
          <w:sz w:val="22"/>
          <w:szCs w:val="22"/>
        </w:rPr>
      </w:pPr>
      <w:r w:rsidRPr="00387EF6">
        <w:rPr>
          <w:sz w:val="22"/>
          <w:szCs w:val="22"/>
        </w:rPr>
        <w:t xml:space="preserve">Fig 1. </w:t>
      </w:r>
      <w:r w:rsidR="007047D1" w:rsidRPr="00387EF6">
        <w:rPr>
          <w:sz w:val="22"/>
          <w:szCs w:val="22"/>
        </w:rPr>
        <w:t xml:space="preserve">Proportion of </w:t>
      </w:r>
      <w:r w:rsidR="00C67AF3" w:rsidRPr="00387EF6">
        <w:rPr>
          <w:sz w:val="22"/>
          <w:szCs w:val="22"/>
        </w:rPr>
        <w:t>articles</w:t>
      </w:r>
      <w:r w:rsidR="007047D1" w:rsidRPr="00387EF6">
        <w:rPr>
          <w:sz w:val="22"/>
          <w:szCs w:val="22"/>
        </w:rPr>
        <w:t xml:space="preserve"> with funding or conflicts of interest (COI) statements, 2000-2017 (3-year moving proportion). </w:t>
      </w:r>
      <w:ins w:id="29" w:author="Joshua D. Wallach" w:date="2018-09-12T15:50:00Z">
        <w:r w:rsidR="00416CEC" w:rsidRPr="00387EF6">
          <w:rPr>
            <w:sz w:val="22"/>
            <w:szCs w:val="22"/>
          </w:rPr>
          <w:t xml:space="preserve">Underlying data for Fig 1 can be found </w:t>
        </w:r>
      </w:ins>
      <w:ins w:id="30" w:author="Joshua D. Wallach" w:date="2018-09-12T15:51:00Z">
        <w:r w:rsidR="00416CEC" w:rsidRPr="00387EF6">
          <w:rPr>
            <w:sz w:val="22"/>
            <w:szCs w:val="22"/>
            <w:u w:val="single"/>
          </w:rPr>
          <w:t xml:space="preserve">at </w:t>
        </w:r>
      </w:ins>
      <w:hyperlink r:id="rId15" w:tgtFrame="_blank" w:history="1">
        <w:r w:rsidR="00416CEC" w:rsidRPr="00387EF6">
          <w:rPr>
            <w:bCs/>
            <w:sz w:val="22"/>
            <w:szCs w:val="22"/>
            <w:u w:val="single"/>
          </w:rPr>
          <w:t>https://osf.io/3ypdn/</w:t>
        </w:r>
      </w:hyperlink>
      <w:ins w:id="31" w:author="Joshua D. Wallach" w:date="2018-09-12T15:51:00Z">
        <w:r w:rsidR="00416CEC" w:rsidRPr="00387EF6">
          <w:rPr>
            <w:bCs/>
            <w:sz w:val="22"/>
            <w:szCs w:val="22"/>
            <w:u w:val="single"/>
          </w:rPr>
          <w:t>.</w:t>
        </w:r>
      </w:ins>
    </w:p>
    <w:p w14:paraId="4811379D" w14:textId="7AFCF54A" w:rsidR="00657C6C" w:rsidRPr="00387EF6" w:rsidRDefault="00657C6C" w:rsidP="00A037E5">
      <w:pPr>
        <w:spacing w:line="480" w:lineRule="auto"/>
        <w:rPr>
          <w:sz w:val="22"/>
          <w:szCs w:val="22"/>
        </w:rPr>
      </w:pPr>
      <w:r w:rsidRPr="00387EF6">
        <w:rPr>
          <w:sz w:val="22"/>
          <w:szCs w:val="22"/>
        </w:rPr>
        <w:t xml:space="preserve">Fig 2. </w:t>
      </w:r>
      <w:r w:rsidR="007047D1" w:rsidRPr="00387EF6">
        <w:rPr>
          <w:sz w:val="22"/>
          <w:szCs w:val="22"/>
        </w:rPr>
        <w:t>Proportion of articles with data sharing statement, 2000-2017 (3-year moving proportion)</w:t>
      </w:r>
      <w:ins w:id="32" w:author="Joshua D. Wallach" w:date="2018-09-12T15:51:00Z">
        <w:r w:rsidR="00416CEC" w:rsidRPr="00387EF6">
          <w:rPr>
            <w:sz w:val="22"/>
            <w:szCs w:val="22"/>
          </w:rPr>
          <w:t xml:space="preserve">. </w:t>
        </w:r>
        <w:r w:rsidR="00416CEC" w:rsidRPr="00387EF6">
          <w:rPr>
            <w:sz w:val="22"/>
            <w:szCs w:val="22"/>
          </w:rPr>
          <w:t xml:space="preserve">Underlying data for Fig </w:t>
        </w:r>
        <w:r w:rsidR="00416CEC" w:rsidRPr="00387EF6">
          <w:rPr>
            <w:sz w:val="22"/>
            <w:szCs w:val="22"/>
          </w:rPr>
          <w:t>2</w:t>
        </w:r>
        <w:r w:rsidR="00416CEC" w:rsidRPr="00387EF6">
          <w:rPr>
            <w:sz w:val="22"/>
            <w:szCs w:val="22"/>
          </w:rPr>
          <w:t xml:space="preserve"> can be found </w:t>
        </w:r>
        <w:r w:rsidR="00416CEC" w:rsidRPr="00387EF6">
          <w:rPr>
            <w:sz w:val="22"/>
            <w:szCs w:val="22"/>
            <w:u w:val="single"/>
          </w:rPr>
          <w:t xml:space="preserve">at </w:t>
        </w:r>
      </w:ins>
      <w:hyperlink r:id="rId16" w:tgtFrame="_blank" w:history="1">
        <w:r w:rsidR="00416CEC" w:rsidRPr="00387EF6">
          <w:rPr>
            <w:bCs/>
            <w:sz w:val="22"/>
            <w:szCs w:val="22"/>
            <w:u w:val="single"/>
          </w:rPr>
          <w:t>https://osf.io/3ypdn/</w:t>
        </w:r>
      </w:hyperlink>
      <w:ins w:id="33" w:author="Joshua D. Wallach" w:date="2018-09-12T15:51:00Z">
        <w:r w:rsidR="00416CEC" w:rsidRPr="00387EF6">
          <w:rPr>
            <w:bCs/>
            <w:sz w:val="22"/>
            <w:szCs w:val="22"/>
            <w:u w:val="single"/>
          </w:rPr>
          <w:t>.</w:t>
        </w:r>
      </w:ins>
    </w:p>
    <w:p w14:paraId="45B32954" w14:textId="7ADEB78E" w:rsidR="00657C6C" w:rsidRPr="00387EF6" w:rsidRDefault="00657C6C" w:rsidP="00A037E5">
      <w:pPr>
        <w:spacing w:line="480" w:lineRule="auto"/>
        <w:rPr>
          <w:b/>
          <w:sz w:val="22"/>
          <w:szCs w:val="22"/>
        </w:rPr>
      </w:pPr>
      <w:r w:rsidRPr="00387EF6">
        <w:rPr>
          <w:sz w:val="22"/>
          <w:szCs w:val="22"/>
        </w:rPr>
        <w:t xml:space="preserve">Fig 3. Proportion of </w:t>
      </w:r>
      <w:r w:rsidR="00C67AF3" w:rsidRPr="00387EF6">
        <w:rPr>
          <w:sz w:val="22"/>
          <w:szCs w:val="22"/>
        </w:rPr>
        <w:t>articles</w:t>
      </w:r>
      <w:r w:rsidRPr="00387EF6">
        <w:rPr>
          <w:sz w:val="22"/>
          <w:szCs w:val="22"/>
        </w:rPr>
        <w:t xml:space="preserve"> reporting novel, replication, or unclear findings</w:t>
      </w:r>
      <w:r w:rsidR="001E36D5" w:rsidRPr="00387EF6">
        <w:rPr>
          <w:sz w:val="22"/>
          <w:szCs w:val="22"/>
        </w:rPr>
        <w:t>, 2000-2017</w:t>
      </w:r>
      <w:r w:rsidRPr="00387EF6">
        <w:rPr>
          <w:sz w:val="22"/>
          <w:szCs w:val="22"/>
        </w:rPr>
        <w:t xml:space="preserve"> (3-year moving proportion)</w:t>
      </w:r>
      <w:ins w:id="34" w:author="Joshua D. Wallach" w:date="2018-09-12T15:51:00Z">
        <w:r w:rsidR="00416CEC" w:rsidRPr="00387EF6">
          <w:rPr>
            <w:sz w:val="22"/>
            <w:szCs w:val="22"/>
          </w:rPr>
          <w:t xml:space="preserve">. </w:t>
        </w:r>
        <w:r w:rsidR="00416CEC" w:rsidRPr="00387EF6">
          <w:rPr>
            <w:sz w:val="22"/>
            <w:szCs w:val="22"/>
          </w:rPr>
          <w:t xml:space="preserve">Underlying data for Fig </w:t>
        </w:r>
        <w:r w:rsidR="00416CEC" w:rsidRPr="00387EF6">
          <w:rPr>
            <w:sz w:val="22"/>
            <w:szCs w:val="22"/>
          </w:rPr>
          <w:t>3</w:t>
        </w:r>
        <w:r w:rsidR="00416CEC" w:rsidRPr="00387EF6">
          <w:rPr>
            <w:sz w:val="22"/>
            <w:szCs w:val="22"/>
          </w:rPr>
          <w:t xml:space="preserve"> can be found </w:t>
        </w:r>
        <w:r w:rsidR="00416CEC" w:rsidRPr="00387EF6">
          <w:rPr>
            <w:sz w:val="22"/>
            <w:szCs w:val="22"/>
            <w:u w:val="single"/>
          </w:rPr>
          <w:t xml:space="preserve">at </w:t>
        </w:r>
      </w:ins>
      <w:hyperlink r:id="rId17" w:tgtFrame="_blank" w:history="1">
        <w:r w:rsidR="00416CEC" w:rsidRPr="00387EF6">
          <w:rPr>
            <w:bCs/>
            <w:sz w:val="22"/>
            <w:szCs w:val="22"/>
            <w:u w:val="single"/>
          </w:rPr>
          <w:t>https://osf.io/3ypdn/</w:t>
        </w:r>
      </w:hyperlink>
      <w:ins w:id="35" w:author="Joshua D. Wallach" w:date="2018-09-12T15:51:00Z">
        <w:r w:rsidR="00416CEC" w:rsidRPr="00387EF6">
          <w:rPr>
            <w:bCs/>
            <w:sz w:val="22"/>
            <w:szCs w:val="22"/>
            <w:u w:val="single"/>
          </w:rPr>
          <w:t>.</w:t>
        </w:r>
      </w:ins>
    </w:p>
    <w:tbl>
      <w:tblPr>
        <w:tblStyle w:val="TableGrid"/>
        <w:tblpPr w:leftFromText="180" w:rightFromText="180" w:vertAnchor="text" w:horzAnchor="page" w:tblpX="1450" w:tblpY="533"/>
        <w:tblW w:w="9167" w:type="dxa"/>
        <w:tblLayout w:type="fixed"/>
        <w:tblLook w:val="04A0" w:firstRow="1" w:lastRow="0" w:firstColumn="1" w:lastColumn="0" w:noHBand="0" w:noVBand="1"/>
      </w:tblPr>
      <w:tblGrid>
        <w:gridCol w:w="4847"/>
        <w:gridCol w:w="723"/>
        <w:gridCol w:w="897"/>
        <w:gridCol w:w="723"/>
        <w:gridCol w:w="807"/>
        <w:gridCol w:w="1170"/>
      </w:tblGrid>
      <w:tr w:rsidR="00F860E3" w:rsidRPr="007C3ACB" w14:paraId="0466EA0B" w14:textId="77777777" w:rsidTr="003166A6">
        <w:trPr>
          <w:trHeight w:val="77"/>
        </w:trPr>
        <w:tc>
          <w:tcPr>
            <w:tcW w:w="9167" w:type="dxa"/>
            <w:gridSpan w:val="6"/>
            <w:noWrap/>
          </w:tcPr>
          <w:p w14:paraId="3C8639DF" w14:textId="427AE372" w:rsidR="0028045D" w:rsidRPr="007C3ACB" w:rsidRDefault="0028045D" w:rsidP="00A60030">
            <w:pPr>
              <w:rPr>
                <w:rFonts w:eastAsia="Times New Roman"/>
                <w:b/>
                <w:color w:val="000000"/>
                <w:sz w:val="20"/>
                <w:szCs w:val="20"/>
              </w:rPr>
            </w:pPr>
            <w:r w:rsidRPr="007C3ACB">
              <w:rPr>
                <w:rFonts w:eastAsia="Times New Roman"/>
                <w:b/>
                <w:color w:val="000000"/>
                <w:sz w:val="20"/>
                <w:szCs w:val="20"/>
              </w:rPr>
              <w:t xml:space="preserve">Table </w:t>
            </w:r>
            <w:r w:rsidR="00A60030" w:rsidRPr="007C3ACB">
              <w:rPr>
                <w:rFonts w:eastAsia="Times New Roman"/>
                <w:b/>
                <w:color w:val="000000"/>
                <w:sz w:val="20"/>
                <w:szCs w:val="20"/>
              </w:rPr>
              <w:t>4</w:t>
            </w:r>
            <w:r w:rsidRPr="007C3ACB">
              <w:rPr>
                <w:rFonts w:eastAsia="Times New Roman"/>
                <w:b/>
                <w:color w:val="000000"/>
                <w:sz w:val="20"/>
                <w:szCs w:val="20"/>
              </w:rPr>
              <w:t>. Comparison of 2000-2014 and 2015-2016 Samples</w:t>
            </w:r>
          </w:p>
        </w:tc>
      </w:tr>
      <w:tr w:rsidR="007C3ACB" w:rsidRPr="007C3ACB" w14:paraId="6C9D0A58" w14:textId="77777777" w:rsidTr="003166A6">
        <w:trPr>
          <w:trHeight w:val="77"/>
        </w:trPr>
        <w:tc>
          <w:tcPr>
            <w:tcW w:w="4847" w:type="dxa"/>
            <w:noWrap/>
            <w:hideMark/>
          </w:tcPr>
          <w:p w14:paraId="7B2D6D27" w14:textId="12AB0FDE" w:rsidR="007C3ACB" w:rsidRPr="00A037E5" w:rsidRDefault="007C3ACB" w:rsidP="007C3ACB">
            <w:pPr>
              <w:rPr>
                <w:rFonts w:eastAsia="Times New Roman"/>
                <w:b/>
                <w:color w:val="000000"/>
                <w:sz w:val="20"/>
                <w:szCs w:val="20"/>
                <w:vertAlign w:val="superscript"/>
              </w:rPr>
            </w:pPr>
            <w:r w:rsidRPr="007C3ACB">
              <w:rPr>
                <w:rFonts w:eastAsia="Times New Roman"/>
                <w:b/>
                <w:color w:val="000000"/>
                <w:sz w:val="20"/>
                <w:szCs w:val="20"/>
              </w:rPr>
              <w:t>Variable</w:t>
            </w:r>
            <w:r w:rsidR="00A037E5">
              <w:rPr>
                <w:rFonts w:eastAsia="Times New Roman"/>
                <w:b/>
                <w:color w:val="000000"/>
                <w:sz w:val="20"/>
                <w:szCs w:val="20"/>
                <w:vertAlign w:val="superscript"/>
              </w:rPr>
              <w:t>a</w:t>
            </w:r>
          </w:p>
        </w:tc>
        <w:tc>
          <w:tcPr>
            <w:tcW w:w="3150" w:type="dxa"/>
            <w:gridSpan w:val="4"/>
            <w:noWrap/>
            <w:hideMark/>
          </w:tcPr>
          <w:p w14:paraId="4E2A5239" w14:textId="2855FBDE" w:rsidR="007C3ACB" w:rsidRPr="007C3ACB" w:rsidRDefault="007C3ACB" w:rsidP="00FE2A8D">
            <w:pPr>
              <w:jc w:val="center"/>
              <w:rPr>
                <w:rFonts w:eastAsia="Times New Roman"/>
                <w:b/>
                <w:color w:val="000000"/>
                <w:sz w:val="20"/>
                <w:szCs w:val="20"/>
              </w:rPr>
            </w:pPr>
            <w:r w:rsidRPr="007C3ACB">
              <w:rPr>
                <w:rFonts w:eastAsia="Times New Roman"/>
                <w:b/>
                <w:color w:val="000000"/>
                <w:sz w:val="20"/>
                <w:szCs w:val="20"/>
              </w:rPr>
              <w:t>Sample</w:t>
            </w:r>
          </w:p>
        </w:tc>
        <w:tc>
          <w:tcPr>
            <w:tcW w:w="1170" w:type="dxa"/>
          </w:tcPr>
          <w:p w14:paraId="48A13C8F" w14:textId="3A8BA51A" w:rsidR="007C3ACB" w:rsidRPr="00464337" w:rsidRDefault="007C3ACB" w:rsidP="007C3ACB">
            <w:pPr>
              <w:rPr>
                <w:rFonts w:eastAsia="Times New Roman"/>
                <w:b/>
                <w:color w:val="000000"/>
                <w:sz w:val="20"/>
                <w:szCs w:val="20"/>
                <w:vertAlign w:val="superscript"/>
              </w:rPr>
            </w:pPr>
            <w:r w:rsidRPr="007C3ACB">
              <w:rPr>
                <w:rFonts w:eastAsia="Times New Roman"/>
                <w:b/>
                <w:i/>
                <w:color w:val="000000"/>
                <w:sz w:val="20"/>
                <w:szCs w:val="20"/>
              </w:rPr>
              <w:t xml:space="preserve">P </w:t>
            </w:r>
            <w:r w:rsidRPr="007C3ACB">
              <w:rPr>
                <w:rFonts w:eastAsia="Times New Roman"/>
                <w:b/>
                <w:color w:val="000000"/>
                <w:sz w:val="20"/>
                <w:szCs w:val="20"/>
              </w:rPr>
              <w:t>value</w:t>
            </w:r>
            <w:r w:rsidR="00A037E5">
              <w:rPr>
                <w:rFonts w:eastAsia="Times New Roman"/>
                <w:b/>
                <w:color w:val="000000"/>
                <w:sz w:val="20"/>
                <w:szCs w:val="20"/>
                <w:vertAlign w:val="superscript"/>
              </w:rPr>
              <w:t>b</w:t>
            </w:r>
          </w:p>
        </w:tc>
      </w:tr>
      <w:tr w:rsidR="007C3ACB" w:rsidRPr="007C3ACB" w14:paraId="1429EB8D" w14:textId="77777777" w:rsidTr="003166A6">
        <w:trPr>
          <w:trHeight w:val="77"/>
        </w:trPr>
        <w:tc>
          <w:tcPr>
            <w:tcW w:w="4847" w:type="dxa"/>
            <w:noWrap/>
          </w:tcPr>
          <w:p w14:paraId="4FB21FEC" w14:textId="77777777" w:rsidR="007C3ACB" w:rsidRPr="007C3ACB" w:rsidRDefault="007C3ACB" w:rsidP="0028045D">
            <w:pPr>
              <w:rPr>
                <w:rFonts w:eastAsia="Times New Roman"/>
                <w:color w:val="000000"/>
                <w:sz w:val="20"/>
                <w:szCs w:val="20"/>
              </w:rPr>
            </w:pPr>
          </w:p>
        </w:tc>
        <w:tc>
          <w:tcPr>
            <w:tcW w:w="1620" w:type="dxa"/>
            <w:gridSpan w:val="2"/>
            <w:noWrap/>
          </w:tcPr>
          <w:p w14:paraId="5B6E09F7" w14:textId="1235AB89" w:rsidR="007C3ACB" w:rsidRPr="007C3ACB" w:rsidRDefault="007C3ACB" w:rsidP="003166A6">
            <w:pPr>
              <w:jc w:val="center"/>
              <w:rPr>
                <w:rFonts w:eastAsia="Times New Roman"/>
                <w:color w:val="000000"/>
                <w:sz w:val="20"/>
                <w:szCs w:val="20"/>
              </w:rPr>
            </w:pPr>
            <w:r w:rsidRPr="007C3ACB">
              <w:rPr>
                <w:rFonts w:eastAsia="Times New Roman"/>
                <w:b/>
                <w:color w:val="000000"/>
                <w:sz w:val="20"/>
                <w:szCs w:val="20"/>
              </w:rPr>
              <w:t>2000-2014</w:t>
            </w:r>
          </w:p>
        </w:tc>
        <w:tc>
          <w:tcPr>
            <w:tcW w:w="1530" w:type="dxa"/>
            <w:gridSpan w:val="2"/>
            <w:noWrap/>
          </w:tcPr>
          <w:p w14:paraId="22EC6C1F" w14:textId="0F0671F2" w:rsidR="007C3ACB" w:rsidRPr="007C3ACB" w:rsidRDefault="007C3ACB" w:rsidP="003166A6">
            <w:pPr>
              <w:jc w:val="center"/>
              <w:rPr>
                <w:rFonts w:eastAsia="Times New Roman"/>
                <w:color w:val="000000"/>
                <w:sz w:val="20"/>
                <w:szCs w:val="20"/>
              </w:rPr>
            </w:pPr>
            <w:r w:rsidRPr="007C3ACB">
              <w:rPr>
                <w:rFonts w:eastAsia="Times New Roman"/>
                <w:b/>
                <w:color w:val="000000"/>
                <w:sz w:val="20"/>
                <w:szCs w:val="20"/>
              </w:rPr>
              <w:t>2015-2016</w:t>
            </w:r>
          </w:p>
        </w:tc>
        <w:tc>
          <w:tcPr>
            <w:tcW w:w="1170" w:type="dxa"/>
          </w:tcPr>
          <w:p w14:paraId="62FCB7F4" w14:textId="77777777" w:rsidR="007C3ACB" w:rsidRPr="007C3ACB" w:rsidRDefault="007C3ACB" w:rsidP="0028045D">
            <w:pPr>
              <w:rPr>
                <w:rFonts w:eastAsia="Times New Roman"/>
                <w:color w:val="000000"/>
                <w:sz w:val="20"/>
                <w:szCs w:val="20"/>
              </w:rPr>
            </w:pPr>
          </w:p>
        </w:tc>
      </w:tr>
      <w:tr w:rsidR="0014313B" w:rsidRPr="007C3ACB" w14:paraId="093706AB" w14:textId="77777777" w:rsidTr="0014313B">
        <w:trPr>
          <w:trHeight w:val="77"/>
        </w:trPr>
        <w:tc>
          <w:tcPr>
            <w:tcW w:w="4847" w:type="dxa"/>
            <w:noWrap/>
            <w:hideMark/>
          </w:tcPr>
          <w:p w14:paraId="5FA2CE59" w14:textId="77777777" w:rsidR="0028045D" w:rsidRPr="007C3ACB" w:rsidRDefault="0028045D" w:rsidP="0028045D">
            <w:pPr>
              <w:rPr>
                <w:rFonts w:eastAsia="Times New Roman"/>
                <w:color w:val="000000"/>
                <w:sz w:val="20"/>
                <w:szCs w:val="20"/>
              </w:rPr>
            </w:pPr>
          </w:p>
        </w:tc>
        <w:tc>
          <w:tcPr>
            <w:tcW w:w="723" w:type="dxa"/>
            <w:noWrap/>
            <w:hideMark/>
          </w:tcPr>
          <w:p w14:paraId="03D31A41"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 xml:space="preserve">N </w:t>
            </w:r>
          </w:p>
        </w:tc>
        <w:tc>
          <w:tcPr>
            <w:tcW w:w="897" w:type="dxa"/>
          </w:tcPr>
          <w:p w14:paraId="54A2F4FF" w14:textId="22172F34" w:rsidR="0028045D" w:rsidRPr="007C3ACB" w:rsidRDefault="0028045D" w:rsidP="0028045D">
            <w:pPr>
              <w:rPr>
                <w:rFonts w:eastAsia="Times New Roman"/>
                <w:color w:val="000000"/>
                <w:sz w:val="20"/>
                <w:szCs w:val="20"/>
              </w:rPr>
            </w:pPr>
            <w:r w:rsidRPr="007C3ACB">
              <w:rPr>
                <w:rFonts w:eastAsia="Times New Roman"/>
                <w:color w:val="000000"/>
                <w:sz w:val="20"/>
                <w:szCs w:val="20"/>
              </w:rPr>
              <w:t>%</w:t>
            </w:r>
          </w:p>
        </w:tc>
        <w:tc>
          <w:tcPr>
            <w:tcW w:w="723" w:type="dxa"/>
            <w:noWrap/>
            <w:hideMark/>
          </w:tcPr>
          <w:p w14:paraId="0A9DBC1F"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 xml:space="preserve">N </w:t>
            </w:r>
          </w:p>
        </w:tc>
        <w:tc>
          <w:tcPr>
            <w:tcW w:w="807" w:type="dxa"/>
          </w:tcPr>
          <w:p w14:paraId="6046B0CD" w14:textId="4A5FFDFA" w:rsidR="0028045D" w:rsidRPr="007C3ACB" w:rsidRDefault="0028045D" w:rsidP="0028045D">
            <w:pPr>
              <w:rPr>
                <w:rFonts w:eastAsia="Times New Roman"/>
                <w:color w:val="000000"/>
                <w:sz w:val="20"/>
                <w:szCs w:val="20"/>
              </w:rPr>
            </w:pPr>
            <w:r w:rsidRPr="007C3ACB">
              <w:rPr>
                <w:rFonts w:eastAsia="Times New Roman"/>
                <w:color w:val="000000"/>
                <w:sz w:val="20"/>
                <w:szCs w:val="20"/>
              </w:rPr>
              <w:t>%</w:t>
            </w:r>
          </w:p>
        </w:tc>
        <w:tc>
          <w:tcPr>
            <w:tcW w:w="1170" w:type="dxa"/>
          </w:tcPr>
          <w:p w14:paraId="12F98383" w14:textId="77777777" w:rsidR="0028045D" w:rsidRPr="007C3ACB" w:rsidRDefault="0028045D" w:rsidP="0028045D">
            <w:pPr>
              <w:rPr>
                <w:rFonts w:eastAsia="Times New Roman"/>
                <w:color w:val="000000"/>
                <w:sz w:val="20"/>
                <w:szCs w:val="20"/>
              </w:rPr>
            </w:pPr>
          </w:p>
        </w:tc>
      </w:tr>
      <w:tr w:rsidR="003166A6" w:rsidRPr="007C3ACB" w14:paraId="64F0A466" w14:textId="77777777" w:rsidTr="003166A6">
        <w:trPr>
          <w:trHeight w:val="77"/>
        </w:trPr>
        <w:tc>
          <w:tcPr>
            <w:tcW w:w="4847" w:type="dxa"/>
            <w:noWrap/>
          </w:tcPr>
          <w:p w14:paraId="1F078BF0" w14:textId="77777777" w:rsidR="0028045D" w:rsidRPr="007C3ACB" w:rsidRDefault="0028045D" w:rsidP="0028045D">
            <w:pPr>
              <w:rPr>
                <w:rFonts w:eastAsia="Times New Roman"/>
                <w:b/>
                <w:color w:val="000000"/>
                <w:sz w:val="20"/>
                <w:szCs w:val="20"/>
              </w:rPr>
            </w:pPr>
            <w:r w:rsidRPr="007C3ACB">
              <w:rPr>
                <w:rFonts w:eastAsia="Times New Roman"/>
                <w:b/>
                <w:color w:val="000000"/>
                <w:sz w:val="20"/>
                <w:szCs w:val="20"/>
              </w:rPr>
              <w:t>Funding</w:t>
            </w:r>
          </w:p>
        </w:tc>
        <w:tc>
          <w:tcPr>
            <w:tcW w:w="1620" w:type="dxa"/>
            <w:gridSpan w:val="2"/>
            <w:noWrap/>
          </w:tcPr>
          <w:p w14:paraId="7F904A67" w14:textId="77777777" w:rsidR="0028045D" w:rsidRPr="007C3ACB" w:rsidRDefault="0028045D" w:rsidP="0028045D">
            <w:pPr>
              <w:jc w:val="center"/>
              <w:rPr>
                <w:rFonts w:eastAsia="Times New Roman"/>
                <w:b/>
                <w:color w:val="000000"/>
                <w:sz w:val="20"/>
                <w:szCs w:val="20"/>
              </w:rPr>
            </w:pPr>
            <w:r w:rsidRPr="007C3ACB">
              <w:rPr>
                <w:rFonts w:eastAsia="Times New Roman"/>
                <w:b/>
                <w:color w:val="000000"/>
                <w:sz w:val="20"/>
                <w:szCs w:val="20"/>
              </w:rPr>
              <w:t>N = 441</w:t>
            </w:r>
          </w:p>
        </w:tc>
        <w:tc>
          <w:tcPr>
            <w:tcW w:w="1530" w:type="dxa"/>
            <w:gridSpan w:val="2"/>
            <w:noWrap/>
          </w:tcPr>
          <w:p w14:paraId="5D8357EA" w14:textId="2C69CF3E" w:rsidR="0028045D" w:rsidRPr="007C3ACB" w:rsidRDefault="0028045D" w:rsidP="0028045D">
            <w:pPr>
              <w:jc w:val="center"/>
              <w:rPr>
                <w:rFonts w:eastAsia="Times New Roman"/>
                <w:color w:val="000000"/>
                <w:sz w:val="20"/>
                <w:szCs w:val="20"/>
              </w:rPr>
            </w:pPr>
            <w:r w:rsidRPr="007C3ACB">
              <w:rPr>
                <w:rFonts w:eastAsia="Times New Roman"/>
                <w:b/>
                <w:color w:val="000000"/>
                <w:sz w:val="20"/>
                <w:szCs w:val="20"/>
              </w:rPr>
              <w:t>N = 1</w:t>
            </w:r>
            <w:r w:rsidR="002F6512">
              <w:rPr>
                <w:rFonts w:eastAsia="Times New Roman"/>
                <w:b/>
                <w:color w:val="000000"/>
                <w:sz w:val="20"/>
                <w:szCs w:val="20"/>
              </w:rPr>
              <w:t>49</w:t>
            </w:r>
          </w:p>
        </w:tc>
        <w:tc>
          <w:tcPr>
            <w:tcW w:w="1170" w:type="dxa"/>
          </w:tcPr>
          <w:p w14:paraId="12D087A6" w14:textId="77777777" w:rsidR="0028045D" w:rsidRPr="007C3ACB" w:rsidRDefault="0028045D" w:rsidP="0028045D">
            <w:pPr>
              <w:rPr>
                <w:rFonts w:eastAsia="Times New Roman"/>
                <w:color w:val="000000"/>
                <w:sz w:val="20"/>
                <w:szCs w:val="20"/>
              </w:rPr>
            </w:pPr>
          </w:p>
        </w:tc>
      </w:tr>
      <w:tr w:rsidR="0014313B" w:rsidRPr="007C3ACB" w14:paraId="4DFC6155" w14:textId="77777777" w:rsidTr="0014313B">
        <w:trPr>
          <w:trHeight w:val="77"/>
        </w:trPr>
        <w:tc>
          <w:tcPr>
            <w:tcW w:w="4847" w:type="dxa"/>
            <w:noWrap/>
            <w:hideMark/>
          </w:tcPr>
          <w:p w14:paraId="7EDFC6A0"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No mention</w:t>
            </w:r>
          </w:p>
        </w:tc>
        <w:tc>
          <w:tcPr>
            <w:tcW w:w="723" w:type="dxa"/>
            <w:noWrap/>
            <w:hideMark/>
          </w:tcPr>
          <w:p w14:paraId="69D3E5B4"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226</w:t>
            </w:r>
          </w:p>
        </w:tc>
        <w:tc>
          <w:tcPr>
            <w:tcW w:w="897" w:type="dxa"/>
            <w:noWrap/>
            <w:hideMark/>
          </w:tcPr>
          <w:p w14:paraId="012014B8" w14:textId="6FC83887" w:rsidR="0028045D" w:rsidRPr="007C3ACB" w:rsidRDefault="0028045D" w:rsidP="0028045D">
            <w:pPr>
              <w:rPr>
                <w:rFonts w:eastAsia="Times New Roman"/>
                <w:color w:val="000000"/>
                <w:sz w:val="20"/>
                <w:szCs w:val="20"/>
              </w:rPr>
            </w:pPr>
            <w:r w:rsidRPr="007C3ACB">
              <w:rPr>
                <w:rFonts w:eastAsia="Times New Roman"/>
                <w:color w:val="000000"/>
                <w:sz w:val="20"/>
                <w:szCs w:val="20"/>
              </w:rPr>
              <w:t>51.3</w:t>
            </w:r>
          </w:p>
        </w:tc>
        <w:tc>
          <w:tcPr>
            <w:tcW w:w="723" w:type="dxa"/>
            <w:noWrap/>
            <w:hideMark/>
          </w:tcPr>
          <w:p w14:paraId="46C780A7" w14:textId="61DCB5EC" w:rsidR="0028045D" w:rsidRPr="007C3ACB" w:rsidRDefault="0028045D" w:rsidP="0028045D">
            <w:pPr>
              <w:rPr>
                <w:rFonts w:eastAsia="Times New Roman"/>
                <w:color w:val="000000"/>
                <w:sz w:val="20"/>
                <w:szCs w:val="20"/>
              </w:rPr>
            </w:pPr>
            <w:r w:rsidRPr="007C3ACB">
              <w:rPr>
                <w:rFonts w:eastAsia="Times New Roman"/>
                <w:color w:val="000000"/>
                <w:sz w:val="20"/>
                <w:szCs w:val="20"/>
              </w:rPr>
              <w:t>4</w:t>
            </w:r>
            <w:r w:rsidR="001E369C">
              <w:rPr>
                <w:rFonts w:eastAsia="Times New Roman"/>
                <w:color w:val="000000"/>
                <w:sz w:val="20"/>
                <w:szCs w:val="20"/>
              </w:rPr>
              <w:t>6</w:t>
            </w:r>
          </w:p>
        </w:tc>
        <w:tc>
          <w:tcPr>
            <w:tcW w:w="807" w:type="dxa"/>
            <w:noWrap/>
            <w:hideMark/>
          </w:tcPr>
          <w:p w14:paraId="6E9F6E25" w14:textId="5DF76A4E" w:rsidR="0028045D" w:rsidRPr="007C3ACB" w:rsidRDefault="001E369C" w:rsidP="0028045D">
            <w:pPr>
              <w:rPr>
                <w:rFonts w:eastAsia="Times New Roman"/>
                <w:color w:val="000000"/>
                <w:sz w:val="20"/>
                <w:szCs w:val="20"/>
              </w:rPr>
            </w:pPr>
            <w:r>
              <w:rPr>
                <w:rFonts w:eastAsia="Times New Roman"/>
                <w:color w:val="000000"/>
                <w:sz w:val="20"/>
                <w:szCs w:val="20"/>
              </w:rPr>
              <w:t>30.9</w:t>
            </w:r>
          </w:p>
        </w:tc>
        <w:tc>
          <w:tcPr>
            <w:tcW w:w="1170" w:type="dxa"/>
            <w:vMerge w:val="restart"/>
          </w:tcPr>
          <w:p w14:paraId="755160D2" w14:textId="5067BFA3" w:rsidR="0028045D" w:rsidRPr="007C3ACB" w:rsidRDefault="00C725F3" w:rsidP="0028045D">
            <w:pPr>
              <w:rPr>
                <w:rFonts w:eastAsia="Times New Roman"/>
                <w:color w:val="000000"/>
                <w:sz w:val="20"/>
                <w:szCs w:val="20"/>
              </w:rPr>
            </w:pPr>
            <w:r>
              <w:rPr>
                <w:rFonts w:eastAsia="Times New Roman"/>
                <w:color w:val="000000"/>
                <w:sz w:val="20"/>
                <w:szCs w:val="20"/>
              </w:rPr>
              <w:t>1</w:t>
            </w:r>
            <w:r w:rsidR="00CA6B98">
              <w:rPr>
                <w:rFonts w:eastAsia="Times New Roman"/>
                <w:color w:val="000000"/>
                <w:sz w:val="20"/>
                <w:szCs w:val="20"/>
              </w:rPr>
              <w:t>.</w:t>
            </w:r>
            <w:r w:rsidR="00737CF6">
              <w:rPr>
                <w:rFonts w:eastAsia="Times New Roman"/>
                <w:color w:val="000000"/>
                <w:sz w:val="20"/>
                <w:szCs w:val="20"/>
              </w:rPr>
              <w:t>4</w:t>
            </w:r>
            <w:r>
              <w:rPr>
                <w:rFonts w:eastAsia="Times New Roman"/>
                <w:color w:val="000000"/>
                <w:sz w:val="20"/>
                <w:szCs w:val="20"/>
              </w:rPr>
              <w:t>x10</w:t>
            </w:r>
            <w:r w:rsidR="0028045D" w:rsidRPr="007C3ACB">
              <w:rPr>
                <w:rFonts w:eastAsia="Times New Roman"/>
                <w:color w:val="000000"/>
                <w:sz w:val="20"/>
                <w:szCs w:val="20"/>
              </w:rPr>
              <w:t>-5</w:t>
            </w:r>
          </w:p>
        </w:tc>
      </w:tr>
      <w:tr w:rsidR="0014313B" w:rsidRPr="007C3ACB" w14:paraId="2040DDD4" w14:textId="77777777" w:rsidTr="0014313B">
        <w:trPr>
          <w:trHeight w:val="77"/>
        </w:trPr>
        <w:tc>
          <w:tcPr>
            <w:tcW w:w="4847" w:type="dxa"/>
            <w:noWrap/>
            <w:hideMark/>
          </w:tcPr>
          <w:p w14:paraId="662EDC42"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No Funding</w:t>
            </w:r>
          </w:p>
        </w:tc>
        <w:tc>
          <w:tcPr>
            <w:tcW w:w="723" w:type="dxa"/>
            <w:noWrap/>
            <w:hideMark/>
          </w:tcPr>
          <w:p w14:paraId="2EC4BCC6"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12</w:t>
            </w:r>
          </w:p>
        </w:tc>
        <w:tc>
          <w:tcPr>
            <w:tcW w:w="897" w:type="dxa"/>
            <w:noWrap/>
            <w:hideMark/>
          </w:tcPr>
          <w:p w14:paraId="4C8AC7E1" w14:textId="3380D936" w:rsidR="0028045D" w:rsidRPr="007C3ACB" w:rsidRDefault="0028045D" w:rsidP="0028045D">
            <w:pPr>
              <w:rPr>
                <w:rFonts w:eastAsia="Times New Roman"/>
                <w:color w:val="000000"/>
                <w:sz w:val="20"/>
                <w:szCs w:val="20"/>
              </w:rPr>
            </w:pPr>
            <w:r w:rsidRPr="007C3ACB">
              <w:rPr>
                <w:rFonts w:eastAsia="Times New Roman"/>
                <w:color w:val="000000"/>
                <w:sz w:val="20"/>
                <w:szCs w:val="20"/>
              </w:rPr>
              <w:t>2.7</w:t>
            </w:r>
          </w:p>
        </w:tc>
        <w:tc>
          <w:tcPr>
            <w:tcW w:w="723" w:type="dxa"/>
            <w:noWrap/>
            <w:hideMark/>
          </w:tcPr>
          <w:p w14:paraId="0322D550"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10</w:t>
            </w:r>
          </w:p>
        </w:tc>
        <w:tc>
          <w:tcPr>
            <w:tcW w:w="807" w:type="dxa"/>
            <w:noWrap/>
            <w:hideMark/>
          </w:tcPr>
          <w:p w14:paraId="6A5E17FB" w14:textId="548BFA15" w:rsidR="0028045D" w:rsidRPr="007C3ACB" w:rsidRDefault="0028045D" w:rsidP="0028045D">
            <w:pPr>
              <w:rPr>
                <w:rFonts w:eastAsia="Times New Roman"/>
                <w:color w:val="000000"/>
                <w:sz w:val="20"/>
                <w:szCs w:val="20"/>
              </w:rPr>
            </w:pPr>
            <w:r w:rsidRPr="007C3ACB">
              <w:rPr>
                <w:rFonts w:eastAsia="Times New Roman"/>
                <w:color w:val="000000"/>
                <w:sz w:val="20"/>
                <w:szCs w:val="20"/>
              </w:rPr>
              <w:t>6.7</w:t>
            </w:r>
          </w:p>
        </w:tc>
        <w:tc>
          <w:tcPr>
            <w:tcW w:w="1170" w:type="dxa"/>
            <w:vMerge/>
          </w:tcPr>
          <w:p w14:paraId="36CAE1B0" w14:textId="77777777" w:rsidR="0028045D" w:rsidRPr="007C3ACB" w:rsidRDefault="0028045D" w:rsidP="0028045D">
            <w:pPr>
              <w:rPr>
                <w:rFonts w:eastAsia="Times New Roman"/>
                <w:color w:val="000000"/>
                <w:sz w:val="20"/>
                <w:szCs w:val="20"/>
              </w:rPr>
            </w:pPr>
          </w:p>
        </w:tc>
      </w:tr>
      <w:tr w:rsidR="0014313B" w:rsidRPr="007C3ACB" w14:paraId="2A87E557" w14:textId="77777777" w:rsidTr="0014313B">
        <w:trPr>
          <w:trHeight w:val="77"/>
        </w:trPr>
        <w:tc>
          <w:tcPr>
            <w:tcW w:w="4847" w:type="dxa"/>
            <w:noWrap/>
            <w:hideMark/>
          </w:tcPr>
          <w:p w14:paraId="738ACD07"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Public</w:t>
            </w:r>
          </w:p>
        </w:tc>
        <w:tc>
          <w:tcPr>
            <w:tcW w:w="723" w:type="dxa"/>
            <w:noWrap/>
            <w:hideMark/>
          </w:tcPr>
          <w:p w14:paraId="2EE87C88"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87</w:t>
            </w:r>
          </w:p>
        </w:tc>
        <w:tc>
          <w:tcPr>
            <w:tcW w:w="897" w:type="dxa"/>
            <w:noWrap/>
            <w:hideMark/>
          </w:tcPr>
          <w:p w14:paraId="27FE31F8" w14:textId="017E0F1B" w:rsidR="0028045D" w:rsidRPr="007C3ACB" w:rsidRDefault="0028045D" w:rsidP="0028045D">
            <w:pPr>
              <w:rPr>
                <w:rFonts w:eastAsia="Times New Roman"/>
                <w:color w:val="000000"/>
                <w:sz w:val="20"/>
                <w:szCs w:val="20"/>
              </w:rPr>
            </w:pPr>
            <w:r w:rsidRPr="007C3ACB">
              <w:rPr>
                <w:rFonts w:eastAsia="Times New Roman"/>
                <w:color w:val="000000"/>
                <w:sz w:val="20"/>
                <w:szCs w:val="20"/>
              </w:rPr>
              <w:t>19.7</w:t>
            </w:r>
          </w:p>
        </w:tc>
        <w:tc>
          <w:tcPr>
            <w:tcW w:w="723" w:type="dxa"/>
            <w:noWrap/>
            <w:hideMark/>
          </w:tcPr>
          <w:p w14:paraId="5DCFB249" w14:textId="77B61C95" w:rsidR="0028045D" w:rsidRPr="007C3ACB" w:rsidRDefault="0028045D" w:rsidP="0028045D">
            <w:pPr>
              <w:rPr>
                <w:rFonts w:eastAsia="Times New Roman"/>
                <w:color w:val="000000"/>
                <w:sz w:val="20"/>
                <w:szCs w:val="20"/>
              </w:rPr>
            </w:pPr>
            <w:r w:rsidRPr="007C3ACB">
              <w:rPr>
                <w:rFonts w:eastAsia="Times New Roman"/>
                <w:color w:val="000000"/>
                <w:sz w:val="20"/>
                <w:szCs w:val="20"/>
              </w:rPr>
              <w:t>5</w:t>
            </w:r>
            <w:r w:rsidR="001E369C">
              <w:rPr>
                <w:rFonts w:eastAsia="Times New Roman"/>
                <w:color w:val="000000"/>
                <w:sz w:val="20"/>
                <w:szCs w:val="20"/>
              </w:rPr>
              <w:t>5</w:t>
            </w:r>
          </w:p>
        </w:tc>
        <w:tc>
          <w:tcPr>
            <w:tcW w:w="807" w:type="dxa"/>
            <w:noWrap/>
            <w:hideMark/>
          </w:tcPr>
          <w:p w14:paraId="03F78765" w14:textId="0790EB57" w:rsidR="0028045D" w:rsidRPr="007C3ACB" w:rsidRDefault="001E369C" w:rsidP="0028045D">
            <w:pPr>
              <w:rPr>
                <w:rFonts w:eastAsia="Times New Roman"/>
                <w:color w:val="000000"/>
                <w:sz w:val="20"/>
                <w:szCs w:val="20"/>
              </w:rPr>
            </w:pPr>
            <w:r>
              <w:rPr>
                <w:rFonts w:eastAsia="Times New Roman"/>
                <w:color w:val="000000"/>
                <w:sz w:val="20"/>
                <w:szCs w:val="20"/>
              </w:rPr>
              <w:t>36.9</w:t>
            </w:r>
          </w:p>
        </w:tc>
        <w:tc>
          <w:tcPr>
            <w:tcW w:w="1170" w:type="dxa"/>
            <w:vMerge/>
          </w:tcPr>
          <w:p w14:paraId="4A11DE3F" w14:textId="77777777" w:rsidR="0028045D" w:rsidRPr="007C3ACB" w:rsidRDefault="0028045D" w:rsidP="0028045D">
            <w:pPr>
              <w:rPr>
                <w:rFonts w:eastAsia="Times New Roman"/>
                <w:color w:val="000000"/>
                <w:sz w:val="20"/>
                <w:szCs w:val="20"/>
              </w:rPr>
            </w:pPr>
          </w:p>
        </w:tc>
      </w:tr>
      <w:tr w:rsidR="0014313B" w:rsidRPr="007C3ACB" w14:paraId="6017662B" w14:textId="77777777" w:rsidTr="0014313B">
        <w:trPr>
          <w:trHeight w:val="77"/>
        </w:trPr>
        <w:tc>
          <w:tcPr>
            <w:tcW w:w="4847" w:type="dxa"/>
            <w:noWrap/>
            <w:hideMark/>
          </w:tcPr>
          <w:p w14:paraId="3A75F4E6"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Private</w:t>
            </w:r>
          </w:p>
        </w:tc>
        <w:tc>
          <w:tcPr>
            <w:tcW w:w="723" w:type="dxa"/>
            <w:noWrap/>
            <w:hideMark/>
          </w:tcPr>
          <w:p w14:paraId="5A410188"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19</w:t>
            </w:r>
          </w:p>
        </w:tc>
        <w:tc>
          <w:tcPr>
            <w:tcW w:w="897" w:type="dxa"/>
            <w:noWrap/>
            <w:hideMark/>
          </w:tcPr>
          <w:p w14:paraId="0AE4A06B" w14:textId="5C7116B9" w:rsidR="0028045D" w:rsidRPr="007C3ACB" w:rsidRDefault="0028045D" w:rsidP="0028045D">
            <w:pPr>
              <w:rPr>
                <w:rFonts w:eastAsia="Times New Roman"/>
                <w:color w:val="000000"/>
                <w:sz w:val="20"/>
                <w:szCs w:val="20"/>
              </w:rPr>
            </w:pPr>
            <w:r w:rsidRPr="007C3ACB">
              <w:rPr>
                <w:rFonts w:eastAsia="Times New Roman"/>
                <w:color w:val="000000"/>
                <w:sz w:val="20"/>
                <w:szCs w:val="20"/>
              </w:rPr>
              <w:t>4.3</w:t>
            </w:r>
          </w:p>
        </w:tc>
        <w:tc>
          <w:tcPr>
            <w:tcW w:w="723" w:type="dxa"/>
            <w:noWrap/>
            <w:hideMark/>
          </w:tcPr>
          <w:p w14:paraId="7FEACC75"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3</w:t>
            </w:r>
          </w:p>
        </w:tc>
        <w:tc>
          <w:tcPr>
            <w:tcW w:w="807" w:type="dxa"/>
            <w:noWrap/>
            <w:hideMark/>
          </w:tcPr>
          <w:p w14:paraId="6DB2AF6B" w14:textId="256468E5" w:rsidR="0028045D" w:rsidRPr="007C3ACB" w:rsidRDefault="0028045D" w:rsidP="0028045D">
            <w:pPr>
              <w:rPr>
                <w:rFonts w:eastAsia="Times New Roman"/>
                <w:color w:val="000000"/>
                <w:sz w:val="20"/>
                <w:szCs w:val="20"/>
              </w:rPr>
            </w:pPr>
            <w:r w:rsidRPr="007C3ACB">
              <w:rPr>
                <w:rFonts w:eastAsia="Times New Roman"/>
                <w:color w:val="000000"/>
                <w:sz w:val="20"/>
                <w:szCs w:val="20"/>
              </w:rPr>
              <w:t>2.0</w:t>
            </w:r>
          </w:p>
        </w:tc>
        <w:tc>
          <w:tcPr>
            <w:tcW w:w="1170" w:type="dxa"/>
            <w:vMerge/>
          </w:tcPr>
          <w:p w14:paraId="7B009314" w14:textId="77777777" w:rsidR="0028045D" w:rsidRPr="007C3ACB" w:rsidRDefault="0028045D" w:rsidP="0028045D">
            <w:pPr>
              <w:rPr>
                <w:rFonts w:eastAsia="Times New Roman"/>
                <w:color w:val="000000"/>
                <w:sz w:val="20"/>
                <w:szCs w:val="20"/>
              </w:rPr>
            </w:pPr>
          </w:p>
        </w:tc>
      </w:tr>
      <w:tr w:rsidR="0014313B" w:rsidRPr="007C3ACB" w14:paraId="211F2C3C" w14:textId="77777777" w:rsidTr="0014313B">
        <w:trPr>
          <w:trHeight w:val="77"/>
        </w:trPr>
        <w:tc>
          <w:tcPr>
            <w:tcW w:w="4847" w:type="dxa"/>
            <w:noWrap/>
            <w:hideMark/>
          </w:tcPr>
          <w:p w14:paraId="7CB75BDB"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Other</w:t>
            </w:r>
          </w:p>
        </w:tc>
        <w:tc>
          <w:tcPr>
            <w:tcW w:w="723" w:type="dxa"/>
            <w:noWrap/>
            <w:hideMark/>
          </w:tcPr>
          <w:p w14:paraId="214BD167"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29</w:t>
            </w:r>
          </w:p>
        </w:tc>
        <w:tc>
          <w:tcPr>
            <w:tcW w:w="897" w:type="dxa"/>
            <w:noWrap/>
            <w:hideMark/>
          </w:tcPr>
          <w:p w14:paraId="74AD252C" w14:textId="7D440CE5" w:rsidR="0028045D" w:rsidRPr="007C3ACB" w:rsidRDefault="0028045D" w:rsidP="0028045D">
            <w:pPr>
              <w:rPr>
                <w:rFonts w:eastAsia="Times New Roman"/>
                <w:color w:val="000000"/>
                <w:sz w:val="20"/>
                <w:szCs w:val="20"/>
              </w:rPr>
            </w:pPr>
            <w:r w:rsidRPr="007C3ACB">
              <w:rPr>
                <w:rFonts w:eastAsia="Times New Roman"/>
                <w:color w:val="000000"/>
                <w:sz w:val="20"/>
                <w:szCs w:val="20"/>
              </w:rPr>
              <w:t>6.6</w:t>
            </w:r>
          </w:p>
        </w:tc>
        <w:tc>
          <w:tcPr>
            <w:tcW w:w="723" w:type="dxa"/>
            <w:noWrap/>
            <w:hideMark/>
          </w:tcPr>
          <w:p w14:paraId="3177F123"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11</w:t>
            </w:r>
          </w:p>
        </w:tc>
        <w:tc>
          <w:tcPr>
            <w:tcW w:w="807" w:type="dxa"/>
            <w:noWrap/>
            <w:hideMark/>
          </w:tcPr>
          <w:p w14:paraId="616A91C5" w14:textId="7901532C" w:rsidR="0028045D" w:rsidRPr="007C3ACB" w:rsidRDefault="0028045D" w:rsidP="0028045D">
            <w:pPr>
              <w:rPr>
                <w:rFonts w:eastAsia="Times New Roman"/>
                <w:color w:val="000000"/>
                <w:sz w:val="20"/>
                <w:szCs w:val="20"/>
              </w:rPr>
            </w:pPr>
            <w:r w:rsidRPr="007C3ACB">
              <w:rPr>
                <w:rFonts w:eastAsia="Times New Roman"/>
                <w:color w:val="000000"/>
                <w:sz w:val="20"/>
                <w:szCs w:val="20"/>
              </w:rPr>
              <w:t>7.</w:t>
            </w:r>
            <w:r w:rsidR="002F6512">
              <w:rPr>
                <w:rFonts w:eastAsia="Times New Roman"/>
                <w:color w:val="000000"/>
                <w:sz w:val="20"/>
                <w:szCs w:val="20"/>
              </w:rPr>
              <w:t>4</w:t>
            </w:r>
          </w:p>
        </w:tc>
        <w:tc>
          <w:tcPr>
            <w:tcW w:w="1170" w:type="dxa"/>
            <w:vMerge/>
          </w:tcPr>
          <w:p w14:paraId="50672C66" w14:textId="77777777" w:rsidR="0028045D" w:rsidRPr="007C3ACB" w:rsidRDefault="0028045D" w:rsidP="0028045D">
            <w:pPr>
              <w:rPr>
                <w:rFonts w:eastAsia="Times New Roman"/>
                <w:color w:val="000000"/>
                <w:sz w:val="20"/>
                <w:szCs w:val="20"/>
              </w:rPr>
            </w:pPr>
          </w:p>
        </w:tc>
      </w:tr>
      <w:tr w:rsidR="0014313B" w:rsidRPr="007C3ACB" w14:paraId="7C6C9D80" w14:textId="77777777" w:rsidTr="00F2008A">
        <w:trPr>
          <w:trHeight w:val="214"/>
        </w:trPr>
        <w:tc>
          <w:tcPr>
            <w:tcW w:w="4847" w:type="dxa"/>
            <w:noWrap/>
            <w:hideMark/>
          </w:tcPr>
          <w:p w14:paraId="43F0B1D8"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Some combination of Public, Private, or Other</w:t>
            </w:r>
          </w:p>
        </w:tc>
        <w:tc>
          <w:tcPr>
            <w:tcW w:w="723" w:type="dxa"/>
          </w:tcPr>
          <w:p w14:paraId="03E38037"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68</w:t>
            </w:r>
          </w:p>
        </w:tc>
        <w:tc>
          <w:tcPr>
            <w:tcW w:w="897" w:type="dxa"/>
          </w:tcPr>
          <w:p w14:paraId="49BA822A" w14:textId="32A4DC3C" w:rsidR="0028045D" w:rsidRPr="007C3ACB" w:rsidRDefault="0028045D" w:rsidP="0028045D">
            <w:pPr>
              <w:rPr>
                <w:rFonts w:eastAsia="Times New Roman"/>
                <w:color w:val="000000"/>
                <w:sz w:val="20"/>
                <w:szCs w:val="20"/>
              </w:rPr>
            </w:pPr>
            <w:r w:rsidRPr="007C3ACB">
              <w:rPr>
                <w:rFonts w:eastAsia="Times New Roman"/>
                <w:color w:val="000000"/>
                <w:sz w:val="20"/>
                <w:szCs w:val="20"/>
              </w:rPr>
              <w:t>15.4</w:t>
            </w:r>
          </w:p>
        </w:tc>
        <w:tc>
          <w:tcPr>
            <w:tcW w:w="723" w:type="dxa"/>
            <w:noWrap/>
            <w:hideMark/>
          </w:tcPr>
          <w:p w14:paraId="13206A57"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24</w:t>
            </w:r>
          </w:p>
        </w:tc>
        <w:tc>
          <w:tcPr>
            <w:tcW w:w="807" w:type="dxa"/>
            <w:noWrap/>
            <w:hideMark/>
          </w:tcPr>
          <w:p w14:paraId="5D9C405A" w14:textId="04B795E1" w:rsidR="0028045D" w:rsidRPr="007C3ACB" w:rsidRDefault="0028045D" w:rsidP="0028045D">
            <w:pPr>
              <w:rPr>
                <w:rFonts w:eastAsia="Times New Roman"/>
                <w:color w:val="000000"/>
                <w:sz w:val="20"/>
                <w:szCs w:val="20"/>
              </w:rPr>
            </w:pPr>
            <w:r w:rsidRPr="007C3ACB">
              <w:rPr>
                <w:rFonts w:eastAsia="Times New Roman"/>
                <w:color w:val="000000"/>
                <w:sz w:val="20"/>
                <w:szCs w:val="20"/>
              </w:rPr>
              <w:t>16.</w:t>
            </w:r>
            <w:r w:rsidR="002F6512">
              <w:rPr>
                <w:rFonts w:eastAsia="Times New Roman"/>
                <w:color w:val="000000"/>
                <w:sz w:val="20"/>
                <w:szCs w:val="20"/>
              </w:rPr>
              <w:t>1</w:t>
            </w:r>
          </w:p>
        </w:tc>
        <w:tc>
          <w:tcPr>
            <w:tcW w:w="1170" w:type="dxa"/>
            <w:vMerge/>
          </w:tcPr>
          <w:p w14:paraId="4E5DB81A" w14:textId="77777777" w:rsidR="0028045D" w:rsidRPr="007C3ACB" w:rsidRDefault="0028045D" w:rsidP="0028045D">
            <w:pPr>
              <w:rPr>
                <w:rFonts w:eastAsia="Times New Roman"/>
                <w:color w:val="000000"/>
                <w:sz w:val="20"/>
                <w:szCs w:val="20"/>
              </w:rPr>
            </w:pPr>
          </w:p>
        </w:tc>
      </w:tr>
      <w:tr w:rsidR="003166A6" w:rsidRPr="007C3ACB" w14:paraId="14560AEB" w14:textId="77777777" w:rsidTr="003166A6">
        <w:trPr>
          <w:trHeight w:val="77"/>
        </w:trPr>
        <w:tc>
          <w:tcPr>
            <w:tcW w:w="4847" w:type="dxa"/>
            <w:noWrap/>
          </w:tcPr>
          <w:p w14:paraId="6DE33274" w14:textId="77777777" w:rsidR="0028045D" w:rsidRPr="007C3ACB" w:rsidRDefault="0028045D" w:rsidP="0028045D">
            <w:pPr>
              <w:rPr>
                <w:rFonts w:eastAsia="Times New Roman"/>
                <w:color w:val="000000"/>
                <w:sz w:val="20"/>
                <w:szCs w:val="20"/>
              </w:rPr>
            </w:pPr>
            <w:r w:rsidRPr="007C3ACB">
              <w:rPr>
                <w:rFonts w:eastAsia="Times New Roman"/>
                <w:b/>
                <w:bCs/>
                <w:color w:val="000000"/>
                <w:sz w:val="20"/>
                <w:szCs w:val="20"/>
              </w:rPr>
              <w:t>Statement of Conflict</w:t>
            </w:r>
          </w:p>
        </w:tc>
        <w:tc>
          <w:tcPr>
            <w:tcW w:w="1620" w:type="dxa"/>
            <w:gridSpan w:val="2"/>
          </w:tcPr>
          <w:p w14:paraId="40138F31" w14:textId="77777777" w:rsidR="0028045D" w:rsidRPr="007C3ACB" w:rsidRDefault="0028045D" w:rsidP="0028045D">
            <w:pPr>
              <w:jc w:val="center"/>
              <w:rPr>
                <w:rFonts w:eastAsia="Times New Roman"/>
                <w:color w:val="000000"/>
                <w:sz w:val="20"/>
                <w:szCs w:val="20"/>
              </w:rPr>
            </w:pPr>
            <w:r w:rsidRPr="007C3ACB">
              <w:rPr>
                <w:rFonts w:eastAsia="Times New Roman"/>
                <w:b/>
                <w:color w:val="000000"/>
                <w:sz w:val="20"/>
                <w:szCs w:val="20"/>
              </w:rPr>
              <w:t>N = 441</w:t>
            </w:r>
          </w:p>
        </w:tc>
        <w:tc>
          <w:tcPr>
            <w:tcW w:w="1530" w:type="dxa"/>
            <w:gridSpan w:val="2"/>
            <w:noWrap/>
          </w:tcPr>
          <w:p w14:paraId="496918CD" w14:textId="66955BB1" w:rsidR="0028045D" w:rsidRPr="007C3ACB" w:rsidRDefault="0028045D" w:rsidP="0028045D">
            <w:pPr>
              <w:jc w:val="center"/>
              <w:rPr>
                <w:rFonts w:eastAsia="Times New Roman"/>
                <w:color w:val="000000"/>
                <w:sz w:val="20"/>
                <w:szCs w:val="20"/>
              </w:rPr>
            </w:pPr>
            <w:r w:rsidRPr="007C3ACB">
              <w:rPr>
                <w:rFonts w:eastAsia="Times New Roman"/>
                <w:b/>
                <w:color w:val="000000"/>
                <w:sz w:val="20"/>
                <w:szCs w:val="20"/>
              </w:rPr>
              <w:t>N = 1</w:t>
            </w:r>
            <w:r w:rsidR="002F6512">
              <w:rPr>
                <w:rFonts w:eastAsia="Times New Roman"/>
                <w:b/>
                <w:color w:val="000000"/>
                <w:sz w:val="20"/>
                <w:szCs w:val="20"/>
              </w:rPr>
              <w:t>49</w:t>
            </w:r>
          </w:p>
        </w:tc>
        <w:tc>
          <w:tcPr>
            <w:tcW w:w="1170" w:type="dxa"/>
          </w:tcPr>
          <w:p w14:paraId="5FE94DAF" w14:textId="77777777" w:rsidR="0028045D" w:rsidRPr="007C3ACB" w:rsidRDefault="0028045D" w:rsidP="0028045D">
            <w:pPr>
              <w:rPr>
                <w:rFonts w:eastAsia="Times New Roman"/>
                <w:color w:val="000000"/>
                <w:sz w:val="20"/>
                <w:szCs w:val="20"/>
              </w:rPr>
            </w:pPr>
          </w:p>
        </w:tc>
      </w:tr>
      <w:tr w:rsidR="0014313B" w:rsidRPr="007C3ACB" w14:paraId="649A65A3" w14:textId="77777777" w:rsidTr="0014313B">
        <w:trPr>
          <w:trHeight w:val="77"/>
        </w:trPr>
        <w:tc>
          <w:tcPr>
            <w:tcW w:w="4847" w:type="dxa"/>
            <w:noWrap/>
          </w:tcPr>
          <w:p w14:paraId="43ED92C4"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No Statement</w:t>
            </w:r>
          </w:p>
        </w:tc>
        <w:tc>
          <w:tcPr>
            <w:tcW w:w="723" w:type="dxa"/>
          </w:tcPr>
          <w:p w14:paraId="0C24484A"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305</w:t>
            </w:r>
          </w:p>
        </w:tc>
        <w:tc>
          <w:tcPr>
            <w:tcW w:w="897" w:type="dxa"/>
          </w:tcPr>
          <w:p w14:paraId="66F6059D"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69.2</w:t>
            </w:r>
          </w:p>
        </w:tc>
        <w:tc>
          <w:tcPr>
            <w:tcW w:w="723" w:type="dxa"/>
            <w:noWrap/>
          </w:tcPr>
          <w:p w14:paraId="074243DC" w14:textId="08B45159" w:rsidR="0028045D" w:rsidRPr="007C3ACB" w:rsidRDefault="0028045D" w:rsidP="0028045D">
            <w:pPr>
              <w:rPr>
                <w:rFonts w:eastAsia="Times New Roman"/>
                <w:color w:val="000000"/>
                <w:sz w:val="20"/>
                <w:szCs w:val="20"/>
              </w:rPr>
            </w:pPr>
            <w:r w:rsidRPr="007C3ACB">
              <w:rPr>
                <w:rFonts w:eastAsia="Times New Roman"/>
                <w:color w:val="000000"/>
                <w:sz w:val="20"/>
                <w:szCs w:val="20"/>
              </w:rPr>
              <w:t>5</w:t>
            </w:r>
            <w:r w:rsidR="00FB741A">
              <w:rPr>
                <w:rFonts w:eastAsia="Times New Roman"/>
                <w:color w:val="000000"/>
                <w:sz w:val="20"/>
                <w:szCs w:val="20"/>
              </w:rPr>
              <w:t>2</w:t>
            </w:r>
          </w:p>
        </w:tc>
        <w:tc>
          <w:tcPr>
            <w:tcW w:w="807" w:type="dxa"/>
            <w:noWrap/>
          </w:tcPr>
          <w:p w14:paraId="14321103" w14:textId="31B1BF43" w:rsidR="0028045D" w:rsidRPr="007C3ACB" w:rsidRDefault="0028045D" w:rsidP="0028045D">
            <w:pPr>
              <w:rPr>
                <w:rFonts w:eastAsia="Times New Roman"/>
                <w:color w:val="000000"/>
                <w:sz w:val="20"/>
                <w:szCs w:val="20"/>
              </w:rPr>
            </w:pPr>
            <w:r w:rsidRPr="007C3ACB">
              <w:rPr>
                <w:rFonts w:eastAsia="Times New Roman"/>
                <w:color w:val="000000"/>
                <w:sz w:val="20"/>
                <w:szCs w:val="20"/>
              </w:rPr>
              <w:t>3</w:t>
            </w:r>
            <w:r w:rsidR="00FB741A">
              <w:rPr>
                <w:rFonts w:eastAsia="Times New Roman"/>
                <w:color w:val="000000"/>
                <w:sz w:val="20"/>
                <w:szCs w:val="20"/>
              </w:rPr>
              <w:t>4.9</w:t>
            </w:r>
          </w:p>
        </w:tc>
        <w:tc>
          <w:tcPr>
            <w:tcW w:w="1170" w:type="dxa"/>
          </w:tcPr>
          <w:p w14:paraId="5FC35B82" w14:textId="08D90224" w:rsidR="0028045D" w:rsidRPr="007C3ACB" w:rsidRDefault="00737CF6" w:rsidP="0028045D">
            <w:pPr>
              <w:rPr>
                <w:rFonts w:eastAsia="Times New Roman"/>
                <w:color w:val="000000"/>
                <w:sz w:val="20"/>
                <w:szCs w:val="20"/>
              </w:rPr>
            </w:pPr>
            <w:r>
              <w:rPr>
                <w:rFonts w:eastAsia="Times New Roman"/>
                <w:color w:val="000000"/>
                <w:sz w:val="20"/>
                <w:szCs w:val="20"/>
              </w:rPr>
              <w:t>2.5</w:t>
            </w:r>
            <w:r w:rsidR="00CA6B98">
              <w:rPr>
                <w:rFonts w:eastAsia="Times New Roman"/>
                <w:color w:val="000000"/>
                <w:sz w:val="20"/>
                <w:szCs w:val="20"/>
              </w:rPr>
              <w:t>x10</w:t>
            </w:r>
            <w:r w:rsidR="0028045D" w:rsidRPr="007C3ACB">
              <w:rPr>
                <w:rFonts w:eastAsia="Times New Roman"/>
                <w:color w:val="000000"/>
                <w:sz w:val="20"/>
                <w:szCs w:val="20"/>
              </w:rPr>
              <w:t>-13</w:t>
            </w:r>
          </w:p>
        </w:tc>
      </w:tr>
      <w:tr w:rsidR="0014313B" w:rsidRPr="007C3ACB" w14:paraId="2944D130" w14:textId="77777777" w:rsidTr="0014313B">
        <w:trPr>
          <w:trHeight w:val="77"/>
        </w:trPr>
        <w:tc>
          <w:tcPr>
            <w:tcW w:w="4847" w:type="dxa"/>
            <w:noWrap/>
          </w:tcPr>
          <w:p w14:paraId="123A0F23"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Statement, No Conflict Exists</w:t>
            </w:r>
          </w:p>
        </w:tc>
        <w:tc>
          <w:tcPr>
            <w:tcW w:w="723" w:type="dxa"/>
          </w:tcPr>
          <w:p w14:paraId="58635AED"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110</w:t>
            </w:r>
          </w:p>
        </w:tc>
        <w:tc>
          <w:tcPr>
            <w:tcW w:w="897" w:type="dxa"/>
          </w:tcPr>
          <w:p w14:paraId="76A40C30"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24.9</w:t>
            </w:r>
          </w:p>
        </w:tc>
        <w:tc>
          <w:tcPr>
            <w:tcW w:w="723" w:type="dxa"/>
            <w:noWrap/>
          </w:tcPr>
          <w:p w14:paraId="0E748254"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87</w:t>
            </w:r>
          </w:p>
        </w:tc>
        <w:tc>
          <w:tcPr>
            <w:tcW w:w="807" w:type="dxa"/>
            <w:noWrap/>
          </w:tcPr>
          <w:p w14:paraId="26B891C8" w14:textId="45D3562B" w:rsidR="0028045D" w:rsidRPr="007C3ACB" w:rsidRDefault="0028045D" w:rsidP="0028045D">
            <w:pPr>
              <w:rPr>
                <w:rFonts w:eastAsia="Times New Roman"/>
                <w:color w:val="000000"/>
                <w:sz w:val="20"/>
                <w:szCs w:val="20"/>
              </w:rPr>
            </w:pPr>
            <w:r w:rsidRPr="007C3ACB">
              <w:rPr>
                <w:rFonts w:eastAsia="Times New Roman"/>
                <w:color w:val="000000"/>
                <w:sz w:val="20"/>
                <w:szCs w:val="20"/>
              </w:rPr>
              <w:t>58.</w:t>
            </w:r>
            <w:r w:rsidR="00FB741A">
              <w:rPr>
                <w:rFonts w:eastAsia="Times New Roman"/>
                <w:color w:val="000000"/>
                <w:sz w:val="20"/>
                <w:szCs w:val="20"/>
              </w:rPr>
              <w:t>4</w:t>
            </w:r>
          </w:p>
        </w:tc>
        <w:tc>
          <w:tcPr>
            <w:tcW w:w="1170" w:type="dxa"/>
          </w:tcPr>
          <w:p w14:paraId="11BD6127" w14:textId="77777777" w:rsidR="0028045D" w:rsidRPr="007C3ACB" w:rsidRDefault="0028045D" w:rsidP="0028045D">
            <w:pPr>
              <w:rPr>
                <w:rFonts w:eastAsia="Times New Roman"/>
                <w:color w:val="000000"/>
                <w:sz w:val="20"/>
                <w:szCs w:val="20"/>
              </w:rPr>
            </w:pPr>
          </w:p>
        </w:tc>
      </w:tr>
      <w:tr w:rsidR="0014313B" w:rsidRPr="007C3ACB" w14:paraId="1140F912" w14:textId="77777777" w:rsidTr="0014313B">
        <w:trPr>
          <w:trHeight w:val="77"/>
        </w:trPr>
        <w:tc>
          <w:tcPr>
            <w:tcW w:w="4847" w:type="dxa"/>
            <w:noWrap/>
          </w:tcPr>
          <w:p w14:paraId="5019E4DF"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Statement, Conflict Exists</w:t>
            </w:r>
          </w:p>
        </w:tc>
        <w:tc>
          <w:tcPr>
            <w:tcW w:w="723" w:type="dxa"/>
          </w:tcPr>
          <w:p w14:paraId="0C6E0EF7"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26</w:t>
            </w:r>
          </w:p>
        </w:tc>
        <w:tc>
          <w:tcPr>
            <w:tcW w:w="897" w:type="dxa"/>
          </w:tcPr>
          <w:p w14:paraId="7540C5EF"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5.9</w:t>
            </w:r>
          </w:p>
        </w:tc>
        <w:tc>
          <w:tcPr>
            <w:tcW w:w="723" w:type="dxa"/>
            <w:noWrap/>
          </w:tcPr>
          <w:p w14:paraId="50F66878"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10</w:t>
            </w:r>
          </w:p>
        </w:tc>
        <w:tc>
          <w:tcPr>
            <w:tcW w:w="807" w:type="dxa"/>
            <w:noWrap/>
          </w:tcPr>
          <w:p w14:paraId="1812AD2C" w14:textId="77777777" w:rsidR="0028045D" w:rsidRPr="007C3ACB" w:rsidRDefault="0028045D" w:rsidP="0028045D">
            <w:pPr>
              <w:rPr>
                <w:rFonts w:eastAsia="Times New Roman"/>
                <w:color w:val="000000"/>
                <w:sz w:val="20"/>
                <w:szCs w:val="20"/>
              </w:rPr>
            </w:pPr>
            <w:r w:rsidRPr="007C3ACB">
              <w:rPr>
                <w:rFonts w:eastAsia="Times New Roman"/>
                <w:color w:val="000000"/>
                <w:sz w:val="20"/>
                <w:szCs w:val="20"/>
              </w:rPr>
              <w:t>6.7</w:t>
            </w:r>
          </w:p>
        </w:tc>
        <w:tc>
          <w:tcPr>
            <w:tcW w:w="1170" w:type="dxa"/>
          </w:tcPr>
          <w:p w14:paraId="1F8A21D7" w14:textId="77777777" w:rsidR="0028045D" w:rsidRPr="007C3ACB" w:rsidRDefault="0028045D" w:rsidP="0028045D">
            <w:pPr>
              <w:rPr>
                <w:rFonts w:eastAsia="Times New Roman"/>
                <w:color w:val="000000"/>
                <w:sz w:val="20"/>
                <w:szCs w:val="20"/>
              </w:rPr>
            </w:pPr>
          </w:p>
        </w:tc>
      </w:tr>
      <w:tr w:rsidR="006F47AF" w:rsidRPr="007C3ACB" w14:paraId="6815C8B0" w14:textId="77777777" w:rsidTr="006F47AF">
        <w:trPr>
          <w:trHeight w:val="265"/>
        </w:trPr>
        <w:tc>
          <w:tcPr>
            <w:tcW w:w="4847" w:type="dxa"/>
            <w:noWrap/>
          </w:tcPr>
          <w:p w14:paraId="7ABAE3E7" w14:textId="5F286AB5" w:rsidR="006F47AF" w:rsidRPr="006F47AF" w:rsidRDefault="006F47AF" w:rsidP="0014313B">
            <w:pPr>
              <w:rPr>
                <w:rFonts w:eastAsia="Times New Roman"/>
                <w:b/>
                <w:color w:val="000000"/>
                <w:sz w:val="20"/>
                <w:szCs w:val="20"/>
                <w:highlight w:val="yellow"/>
              </w:rPr>
            </w:pPr>
            <w:r w:rsidRPr="007C3ACB">
              <w:rPr>
                <w:rFonts w:eastAsia="Times New Roman"/>
                <w:b/>
                <w:color w:val="000000"/>
                <w:sz w:val="20"/>
                <w:szCs w:val="20"/>
              </w:rPr>
              <w:t xml:space="preserve">Protocol </w:t>
            </w:r>
            <w:r w:rsidR="0014313B">
              <w:rPr>
                <w:rFonts w:eastAsia="Times New Roman"/>
                <w:b/>
                <w:color w:val="000000"/>
                <w:sz w:val="20"/>
                <w:szCs w:val="20"/>
              </w:rPr>
              <w:t>availability</w:t>
            </w:r>
          </w:p>
        </w:tc>
        <w:tc>
          <w:tcPr>
            <w:tcW w:w="1620" w:type="dxa"/>
            <w:gridSpan w:val="2"/>
          </w:tcPr>
          <w:p w14:paraId="6EC6005D" w14:textId="6C3BAE1C" w:rsidR="006F47AF" w:rsidRPr="006F47AF" w:rsidRDefault="006F47AF" w:rsidP="006F47AF">
            <w:pPr>
              <w:jc w:val="center"/>
              <w:rPr>
                <w:rFonts w:eastAsia="Times New Roman"/>
                <w:b/>
                <w:color w:val="000000"/>
                <w:sz w:val="20"/>
                <w:szCs w:val="20"/>
                <w:highlight w:val="yellow"/>
              </w:rPr>
            </w:pPr>
            <w:r w:rsidRPr="007C3ACB">
              <w:rPr>
                <w:rFonts w:eastAsia="Times New Roman"/>
                <w:b/>
                <w:color w:val="000000"/>
                <w:sz w:val="20"/>
                <w:szCs w:val="20"/>
              </w:rPr>
              <w:t>N = 268</w:t>
            </w:r>
          </w:p>
        </w:tc>
        <w:tc>
          <w:tcPr>
            <w:tcW w:w="1530" w:type="dxa"/>
            <w:gridSpan w:val="2"/>
            <w:noWrap/>
          </w:tcPr>
          <w:p w14:paraId="3D08DBE8" w14:textId="4893527F" w:rsidR="006F47AF" w:rsidRPr="006F47AF" w:rsidRDefault="006F47AF" w:rsidP="006F47AF">
            <w:pPr>
              <w:jc w:val="center"/>
              <w:rPr>
                <w:rFonts w:eastAsia="Times New Roman"/>
                <w:b/>
                <w:color w:val="000000"/>
                <w:sz w:val="20"/>
                <w:szCs w:val="20"/>
                <w:highlight w:val="yellow"/>
              </w:rPr>
            </w:pPr>
            <w:r w:rsidRPr="007C3ACB">
              <w:rPr>
                <w:rFonts w:eastAsia="Times New Roman"/>
                <w:b/>
                <w:color w:val="000000"/>
                <w:sz w:val="20"/>
                <w:szCs w:val="20"/>
              </w:rPr>
              <w:t>N = 104</w:t>
            </w:r>
          </w:p>
        </w:tc>
        <w:tc>
          <w:tcPr>
            <w:tcW w:w="1170" w:type="dxa"/>
          </w:tcPr>
          <w:p w14:paraId="17E93152" w14:textId="77777777" w:rsidR="006F47AF" w:rsidRPr="006F47AF" w:rsidRDefault="006F47AF" w:rsidP="006F47AF">
            <w:pPr>
              <w:rPr>
                <w:rFonts w:eastAsia="Times New Roman"/>
                <w:color w:val="000000"/>
                <w:sz w:val="20"/>
                <w:szCs w:val="20"/>
                <w:highlight w:val="yellow"/>
              </w:rPr>
            </w:pPr>
          </w:p>
        </w:tc>
      </w:tr>
      <w:tr w:rsidR="0014313B" w:rsidRPr="007C3ACB" w14:paraId="6BC90018" w14:textId="77777777" w:rsidTr="0014313B">
        <w:trPr>
          <w:trHeight w:val="77"/>
        </w:trPr>
        <w:tc>
          <w:tcPr>
            <w:tcW w:w="4847" w:type="dxa"/>
            <w:noWrap/>
          </w:tcPr>
          <w:p w14:paraId="60593477" w14:textId="09C0C670" w:rsidR="00FC03C1" w:rsidRPr="006F47AF" w:rsidRDefault="00FC03C1" w:rsidP="00FC03C1">
            <w:pPr>
              <w:rPr>
                <w:rFonts w:eastAsia="Times New Roman"/>
                <w:b/>
                <w:color w:val="000000"/>
                <w:sz w:val="20"/>
                <w:szCs w:val="20"/>
                <w:highlight w:val="yellow"/>
              </w:rPr>
            </w:pPr>
            <w:r w:rsidRPr="007C3ACB">
              <w:rPr>
                <w:rFonts w:eastAsia="Times New Roman"/>
                <w:color w:val="000000"/>
                <w:sz w:val="20"/>
                <w:szCs w:val="20"/>
              </w:rPr>
              <w:t>Any protocol</w:t>
            </w:r>
          </w:p>
        </w:tc>
        <w:tc>
          <w:tcPr>
            <w:tcW w:w="723" w:type="dxa"/>
          </w:tcPr>
          <w:p w14:paraId="176A68DD" w14:textId="43896D4F"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1</w:t>
            </w:r>
          </w:p>
        </w:tc>
        <w:tc>
          <w:tcPr>
            <w:tcW w:w="897" w:type="dxa"/>
          </w:tcPr>
          <w:p w14:paraId="593EAC9E" w14:textId="0A335980"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0.4</w:t>
            </w:r>
          </w:p>
        </w:tc>
        <w:tc>
          <w:tcPr>
            <w:tcW w:w="723" w:type="dxa"/>
            <w:noWrap/>
          </w:tcPr>
          <w:p w14:paraId="0E3090C7" w14:textId="6EFD4941"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1</w:t>
            </w:r>
          </w:p>
        </w:tc>
        <w:tc>
          <w:tcPr>
            <w:tcW w:w="807" w:type="dxa"/>
          </w:tcPr>
          <w:p w14:paraId="54711F1C" w14:textId="05F046F1"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1.0</w:t>
            </w:r>
          </w:p>
        </w:tc>
        <w:tc>
          <w:tcPr>
            <w:tcW w:w="1170" w:type="dxa"/>
          </w:tcPr>
          <w:p w14:paraId="12C35CBA" w14:textId="56A18539" w:rsidR="00FC03C1" w:rsidRPr="006F47AF" w:rsidRDefault="00EA07DD" w:rsidP="00FC03C1">
            <w:pPr>
              <w:rPr>
                <w:rFonts w:eastAsia="Times New Roman"/>
                <w:color w:val="000000"/>
                <w:sz w:val="20"/>
                <w:szCs w:val="20"/>
                <w:highlight w:val="yellow"/>
              </w:rPr>
            </w:pPr>
            <w:r w:rsidRPr="00EA07DD">
              <w:rPr>
                <w:rFonts w:eastAsia="Times New Roman"/>
                <w:color w:val="000000"/>
                <w:sz w:val="20"/>
                <w:szCs w:val="20"/>
              </w:rPr>
              <w:t>0.48</w:t>
            </w:r>
          </w:p>
        </w:tc>
      </w:tr>
      <w:tr w:rsidR="0014313B" w:rsidRPr="007C3ACB" w14:paraId="308A0943" w14:textId="77777777" w:rsidTr="0014313B">
        <w:trPr>
          <w:trHeight w:val="77"/>
        </w:trPr>
        <w:tc>
          <w:tcPr>
            <w:tcW w:w="4847" w:type="dxa"/>
            <w:noWrap/>
          </w:tcPr>
          <w:p w14:paraId="4478CBBF" w14:textId="6DDE36A2" w:rsidR="00FC03C1" w:rsidRPr="006F47AF" w:rsidRDefault="00FC03C1" w:rsidP="00FC03C1">
            <w:pPr>
              <w:rPr>
                <w:rFonts w:eastAsia="Times New Roman"/>
                <w:b/>
                <w:color w:val="000000"/>
                <w:sz w:val="20"/>
                <w:szCs w:val="20"/>
                <w:highlight w:val="yellow"/>
              </w:rPr>
            </w:pPr>
            <w:r w:rsidRPr="007C3ACB">
              <w:rPr>
                <w:rFonts w:eastAsia="Times New Roman"/>
                <w:color w:val="000000"/>
                <w:sz w:val="20"/>
                <w:szCs w:val="20"/>
              </w:rPr>
              <w:t>No protocol</w:t>
            </w:r>
          </w:p>
        </w:tc>
        <w:tc>
          <w:tcPr>
            <w:tcW w:w="723" w:type="dxa"/>
          </w:tcPr>
          <w:p w14:paraId="692D37C6" w14:textId="00E2CFB4"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267</w:t>
            </w:r>
          </w:p>
        </w:tc>
        <w:tc>
          <w:tcPr>
            <w:tcW w:w="897" w:type="dxa"/>
          </w:tcPr>
          <w:p w14:paraId="06C19B86" w14:textId="1846E0C5"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99.6</w:t>
            </w:r>
          </w:p>
        </w:tc>
        <w:tc>
          <w:tcPr>
            <w:tcW w:w="723" w:type="dxa"/>
            <w:noWrap/>
          </w:tcPr>
          <w:p w14:paraId="4C780912" w14:textId="722997C4"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103</w:t>
            </w:r>
          </w:p>
        </w:tc>
        <w:tc>
          <w:tcPr>
            <w:tcW w:w="807" w:type="dxa"/>
          </w:tcPr>
          <w:p w14:paraId="3400C384" w14:textId="40B03A5E" w:rsidR="00FC03C1" w:rsidRPr="006F47AF" w:rsidRDefault="00FC03C1" w:rsidP="00FC03C1">
            <w:pPr>
              <w:jc w:val="center"/>
              <w:rPr>
                <w:rFonts w:eastAsia="Times New Roman"/>
                <w:b/>
                <w:color w:val="000000"/>
                <w:sz w:val="20"/>
                <w:szCs w:val="20"/>
                <w:highlight w:val="yellow"/>
              </w:rPr>
            </w:pPr>
            <w:r w:rsidRPr="007C3ACB">
              <w:rPr>
                <w:rFonts w:eastAsia="Times New Roman"/>
                <w:color w:val="000000"/>
                <w:sz w:val="20"/>
                <w:szCs w:val="20"/>
              </w:rPr>
              <w:t>99.0</w:t>
            </w:r>
          </w:p>
        </w:tc>
        <w:tc>
          <w:tcPr>
            <w:tcW w:w="1170" w:type="dxa"/>
          </w:tcPr>
          <w:p w14:paraId="1C597FD7" w14:textId="77777777" w:rsidR="00FC03C1" w:rsidRPr="006F47AF" w:rsidRDefault="00FC03C1" w:rsidP="00FC03C1">
            <w:pPr>
              <w:rPr>
                <w:rFonts w:eastAsia="Times New Roman"/>
                <w:color w:val="000000"/>
                <w:sz w:val="20"/>
                <w:szCs w:val="20"/>
                <w:highlight w:val="yellow"/>
              </w:rPr>
            </w:pPr>
          </w:p>
        </w:tc>
      </w:tr>
      <w:tr w:rsidR="00FC03C1" w:rsidRPr="007C3ACB" w14:paraId="2368495E" w14:textId="77777777" w:rsidTr="003166A6">
        <w:trPr>
          <w:trHeight w:val="77"/>
        </w:trPr>
        <w:tc>
          <w:tcPr>
            <w:tcW w:w="4847" w:type="dxa"/>
            <w:noWrap/>
          </w:tcPr>
          <w:p w14:paraId="049FD15A" w14:textId="0D853559" w:rsidR="00FC03C1" w:rsidRPr="00F2008A" w:rsidRDefault="00FC03C1" w:rsidP="0014313B">
            <w:pPr>
              <w:rPr>
                <w:rFonts w:eastAsia="Times New Roman"/>
                <w:b/>
                <w:color w:val="000000"/>
                <w:sz w:val="20"/>
                <w:szCs w:val="20"/>
                <w:vertAlign w:val="superscript"/>
              </w:rPr>
            </w:pPr>
            <w:r w:rsidRPr="006F47AF">
              <w:rPr>
                <w:rFonts w:eastAsia="Times New Roman"/>
                <w:b/>
                <w:color w:val="000000"/>
                <w:sz w:val="20"/>
                <w:szCs w:val="20"/>
              </w:rPr>
              <w:t xml:space="preserve">Data </w:t>
            </w:r>
            <w:r w:rsidR="0014313B">
              <w:rPr>
                <w:rFonts w:eastAsia="Times New Roman"/>
                <w:b/>
                <w:color w:val="000000"/>
                <w:sz w:val="20"/>
                <w:szCs w:val="20"/>
              </w:rPr>
              <w:t>availability</w:t>
            </w:r>
            <w:r w:rsidR="00487F55">
              <w:rPr>
                <w:rFonts w:eastAsia="Times New Roman"/>
                <w:b/>
                <w:color w:val="000000"/>
                <w:sz w:val="20"/>
                <w:szCs w:val="20"/>
                <w:vertAlign w:val="superscript"/>
              </w:rPr>
              <w:t>c</w:t>
            </w:r>
          </w:p>
        </w:tc>
        <w:tc>
          <w:tcPr>
            <w:tcW w:w="1620" w:type="dxa"/>
            <w:gridSpan w:val="2"/>
          </w:tcPr>
          <w:p w14:paraId="022F2AD0" w14:textId="77777777" w:rsidR="00FC03C1" w:rsidRPr="006F47AF" w:rsidRDefault="00FC03C1" w:rsidP="00FC03C1">
            <w:pPr>
              <w:jc w:val="center"/>
              <w:rPr>
                <w:rFonts w:eastAsia="Times New Roman"/>
                <w:b/>
                <w:color w:val="000000"/>
                <w:sz w:val="20"/>
                <w:szCs w:val="20"/>
              </w:rPr>
            </w:pPr>
            <w:r w:rsidRPr="006F47AF">
              <w:rPr>
                <w:rFonts w:eastAsia="Times New Roman"/>
                <w:b/>
                <w:color w:val="000000"/>
                <w:sz w:val="20"/>
                <w:szCs w:val="20"/>
              </w:rPr>
              <w:t>N = 268</w:t>
            </w:r>
          </w:p>
        </w:tc>
        <w:tc>
          <w:tcPr>
            <w:tcW w:w="1530" w:type="dxa"/>
            <w:gridSpan w:val="2"/>
            <w:noWrap/>
          </w:tcPr>
          <w:p w14:paraId="668A1B1E" w14:textId="77777777" w:rsidR="00FC03C1" w:rsidRPr="006F47AF" w:rsidRDefault="00FC03C1" w:rsidP="00FC03C1">
            <w:pPr>
              <w:jc w:val="center"/>
              <w:rPr>
                <w:rFonts w:eastAsia="Times New Roman"/>
                <w:b/>
                <w:color w:val="000000"/>
                <w:sz w:val="20"/>
                <w:szCs w:val="20"/>
              </w:rPr>
            </w:pPr>
            <w:r w:rsidRPr="006F47AF">
              <w:rPr>
                <w:rFonts w:eastAsia="Times New Roman"/>
                <w:b/>
                <w:color w:val="000000"/>
                <w:sz w:val="20"/>
                <w:szCs w:val="20"/>
              </w:rPr>
              <w:t>N = 104</w:t>
            </w:r>
          </w:p>
        </w:tc>
        <w:tc>
          <w:tcPr>
            <w:tcW w:w="1170" w:type="dxa"/>
          </w:tcPr>
          <w:p w14:paraId="5B3F3886" w14:textId="77777777" w:rsidR="00FC03C1" w:rsidRPr="006F47AF" w:rsidRDefault="00FC03C1" w:rsidP="00FC03C1">
            <w:pPr>
              <w:rPr>
                <w:rFonts w:eastAsia="Times New Roman"/>
                <w:color w:val="000000"/>
                <w:sz w:val="20"/>
                <w:szCs w:val="20"/>
              </w:rPr>
            </w:pPr>
          </w:p>
        </w:tc>
      </w:tr>
      <w:tr w:rsidR="0014313B" w:rsidRPr="007C3ACB" w14:paraId="7C3EDB1E" w14:textId="77777777" w:rsidTr="0014313B">
        <w:trPr>
          <w:trHeight w:val="77"/>
        </w:trPr>
        <w:tc>
          <w:tcPr>
            <w:tcW w:w="4847" w:type="dxa"/>
            <w:noWrap/>
          </w:tcPr>
          <w:p w14:paraId="532FCF6B" w14:textId="59A1BCC8" w:rsidR="00FC03C1" w:rsidRPr="006F47AF" w:rsidRDefault="00FC03C1" w:rsidP="00FC03C1">
            <w:pPr>
              <w:rPr>
                <w:rFonts w:eastAsia="Times New Roman"/>
                <w:color w:val="000000"/>
                <w:sz w:val="20"/>
                <w:szCs w:val="20"/>
              </w:rPr>
            </w:pPr>
            <w:r w:rsidRPr="006F47AF">
              <w:rPr>
                <w:rFonts w:eastAsia="Times New Roman"/>
                <w:bCs/>
                <w:sz w:val="20"/>
                <w:szCs w:val="20"/>
              </w:rPr>
              <w:t>Some data sharing</w:t>
            </w:r>
          </w:p>
        </w:tc>
        <w:tc>
          <w:tcPr>
            <w:tcW w:w="723" w:type="dxa"/>
          </w:tcPr>
          <w:p w14:paraId="6C35163B" w14:textId="474101D6" w:rsidR="00FC03C1" w:rsidRPr="00DF0687" w:rsidRDefault="001E36D5" w:rsidP="001E36D5">
            <w:pPr>
              <w:jc w:val="center"/>
              <w:rPr>
                <w:rFonts w:eastAsia="Times New Roman"/>
                <w:color w:val="000000"/>
                <w:sz w:val="20"/>
                <w:szCs w:val="20"/>
                <w:vertAlign w:val="superscript"/>
              </w:rPr>
            </w:pPr>
            <w:r>
              <w:rPr>
                <w:rFonts w:eastAsia="Times New Roman"/>
                <w:color w:val="000000"/>
                <w:sz w:val="20"/>
                <w:szCs w:val="20"/>
              </w:rPr>
              <w:t>5</w:t>
            </w:r>
            <w:r>
              <w:rPr>
                <w:rFonts w:eastAsia="Times New Roman"/>
                <w:color w:val="000000"/>
                <w:sz w:val="20"/>
                <w:szCs w:val="20"/>
                <w:vertAlign w:val="superscript"/>
              </w:rPr>
              <w:t>c</w:t>
            </w:r>
          </w:p>
        </w:tc>
        <w:tc>
          <w:tcPr>
            <w:tcW w:w="897" w:type="dxa"/>
          </w:tcPr>
          <w:p w14:paraId="4BA2D7E2" w14:textId="23F0412A" w:rsidR="00FC03C1" w:rsidRPr="006F47AF" w:rsidRDefault="00DC5135" w:rsidP="00BB683B">
            <w:pPr>
              <w:jc w:val="center"/>
              <w:rPr>
                <w:rFonts w:eastAsia="Times New Roman"/>
                <w:color w:val="000000"/>
                <w:sz w:val="20"/>
                <w:szCs w:val="20"/>
              </w:rPr>
            </w:pPr>
            <w:r>
              <w:rPr>
                <w:rFonts w:eastAsia="Times New Roman"/>
                <w:color w:val="000000"/>
                <w:sz w:val="20"/>
                <w:szCs w:val="20"/>
              </w:rPr>
              <w:t>1.</w:t>
            </w:r>
            <w:r w:rsidR="00BB683B">
              <w:rPr>
                <w:rFonts w:eastAsia="Times New Roman"/>
                <w:color w:val="000000"/>
                <w:sz w:val="20"/>
                <w:szCs w:val="20"/>
              </w:rPr>
              <w:t>9</w:t>
            </w:r>
          </w:p>
        </w:tc>
        <w:tc>
          <w:tcPr>
            <w:tcW w:w="723" w:type="dxa"/>
            <w:noWrap/>
          </w:tcPr>
          <w:p w14:paraId="4140DC15" w14:textId="5300BA9A" w:rsidR="00FC03C1" w:rsidRPr="006F47AF" w:rsidRDefault="00FC03C1" w:rsidP="00FC03C1">
            <w:pPr>
              <w:rPr>
                <w:rFonts w:eastAsia="Times New Roman"/>
                <w:color w:val="000000"/>
                <w:sz w:val="20"/>
                <w:szCs w:val="20"/>
              </w:rPr>
            </w:pPr>
            <w:r w:rsidRPr="006F47AF">
              <w:rPr>
                <w:rFonts w:eastAsia="Times New Roman"/>
                <w:color w:val="000000"/>
                <w:sz w:val="20"/>
                <w:szCs w:val="20"/>
              </w:rPr>
              <w:t>1</w:t>
            </w:r>
            <w:r w:rsidR="00724EE5">
              <w:rPr>
                <w:rFonts w:eastAsia="Times New Roman"/>
                <w:color w:val="000000"/>
                <w:sz w:val="20"/>
                <w:szCs w:val="20"/>
              </w:rPr>
              <w:t>9</w:t>
            </w:r>
          </w:p>
        </w:tc>
        <w:tc>
          <w:tcPr>
            <w:tcW w:w="807" w:type="dxa"/>
            <w:noWrap/>
          </w:tcPr>
          <w:p w14:paraId="7047E971" w14:textId="5E0397AF" w:rsidR="00FC03C1" w:rsidRPr="006F47AF" w:rsidRDefault="00724EE5" w:rsidP="00FC03C1">
            <w:pPr>
              <w:rPr>
                <w:rFonts w:eastAsia="Times New Roman"/>
                <w:color w:val="000000"/>
                <w:sz w:val="20"/>
                <w:szCs w:val="20"/>
              </w:rPr>
            </w:pPr>
            <w:r>
              <w:rPr>
                <w:rFonts w:eastAsia="Times New Roman"/>
                <w:color w:val="000000"/>
                <w:sz w:val="20"/>
                <w:szCs w:val="20"/>
              </w:rPr>
              <w:t>18.3</w:t>
            </w:r>
          </w:p>
        </w:tc>
        <w:tc>
          <w:tcPr>
            <w:tcW w:w="1170" w:type="dxa"/>
          </w:tcPr>
          <w:p w14:paraId="11D38FC3" w14:textId="3AE30074" w:rsidR="00FC03C1" w:rsidRPr="006F47AF" w:rsidRDefault="00387EF6" w:rsidP="00416CEC">
            <w:pPr>
              <w:rPr>
                <w:rFonts w:eastAsia="Times New Roman"/>
                <w:color w:val="000000"/>
                <w:sz w:val="20"/>
                <w:szCs w:val="20"/>
              </w:rPr>
            </w:pPr>
            <w:ins w:id="36" w:author="Joshua D. Wallach" w:date="2018-09-12T15:47:00Z">
              <w:r>
                <w:rPr>
                  <w:rFonts w:eastAsia="Times New Roman"/>
                  <w:color w:val="000000"/>
                  <w:sz w:val="20"/>
                  <w:szCs w:val="20"/>
                </w:rPr>
                <w:t>9.</w:t>
              </w:r>
            </w:ins>
            <w:ins w:id="37" w:author="Joshua D. Wallach" w:date="2018-09-12T15:52:00Z">
              <w:r>
                <w:rPr>
                  <w:rFonts w:eastAsia="Times New Roman"/>
                  <w:color w:val="000000"/>
                  <w:sz w:val="20"/>
                  <w:szCs w:val="20"/>
                </w:rPr>
                <w:t>7</w:t>
              </w:r>
            </w:ins>
            <w:del w:id="38" w:author="Joshua D. Wallach" w:date="2018-09-12T15:47:00Z">
              <w:r w:rsidR="00635273" w:rsidDel="00416CEC">
                <w:rPr>
                  <w:rFonts w:eastAsia="Times New Roman"/>
                  <w:color w:val="000000"/>
                  <w:sz w:val="20"/>
                  <w:szCs w:val="20"/>
                </w:rPr>
                <w:delText>1</w:delText>
              </w:r>
            </w:del>
            <w:r w:rsidR="00635273">
              <w:rPr>
                <w:rFonts w:eastAsia="Times New Roman"/>
                <w:color w:val="000000"/>
                <w:sz w:val="20"/>
                <w:szCs w:val="20"/>
              </w:rPr>
              <w:t>x10</w:t>
            </w:r>
            <w:r w:rsidR="00DC5135">
              <w:rPr>
                <w:rFonts w:eastAsia="Times New Roman"/>
                <w:color w:val="000000"/>
                <w:sz w:val="20"/>
                <w:szCs w:val="20"/>
              </w:rPr>
              <w:t>-</w:t>
            </w:r>
            <w:del w:id="39" w:author="Joshua D. Wallach" w:date="2018-09-12T15:47:00Z">
              <w:r w:rsidR="00724EE5" w:rsidDel="00416CEC">
                <w:rPr>
                  <w:rFonts w:eastAsia="Times New Roman"/>
                  <w:color w:val="000000"/>
                  <w:sz w:val="20"/>
                  <w:szCs w:val="20"/>
                </w:rPr>
                <w:delText>7</w:delText>
              </w:r>
            </w:del>
            <w:ins w:id="40" w:author="Joshua D. Wallach" w:date="2018-09-12T15:47:00Z">
              <w:r w:rsidR="00416CEC">
                <w:rPr>
                  <w:rFonts w:eastAsia="Times New Roman"/>
                  <w:color w:val="000000"/>
                  <w:sz w:val="20"/>
                  <w:szCs w:val="20"/>
                </w:rPr>
                <w:t>8</w:t>
              </w:r>
            </w:ins>
          </w:p>
        </w:tc>
      </w:tr>
      <w:tr w:rsidR="0014313B" w:rsidRPr="007C3ACB" w14:paraId="28890E31" w14:textId="77777777" w:rsidTr="0014313B">
        <w:trPr>
          <w:trHeight w:val="77"/>
        </w:trPr>
        <w:tc>
          <w:tcPr>
            <w:tcW w:w="4847" w:type="dxa"/>
            <w:noWrap/>
          </w:tcPr>
          <w:p w14:paraId="14A03DED" w14:textId="2CD4350D" w:rsidR="00FC03C1" w:rsidRPr="006F47AF" w:rsidRDefault="00FC03C1" w:rsidP="00FC03C1">
            <w:pPr>
              <w:rPr>
                <w:rFonts w:eastAsia="Times New Roman"/>
                <w:color w:val="000000"/>
                <w:sz w:val="20"/>
                <w:szCs w:val="20"/>
              </w:rPr>
            </w:pPr>
            <w:r w:rsidRPr="006F47AF">
              <w:rPr>
                <w:rFonts w:eastAsia="Times New Roman"/>
                <w:bCs/>
                <w:sz w:val="20"/>
                <w:szCs w:val="20"/>
              </w:rPr>
              <w:t>No data sharing</w:t>
            </w:r>
          </w:p>
        </w:tc>
        <w:tc>
          <w:tcPr>
            <w:tcW w:w="723" w:type="dxa"/>
          </w:tcPr>
          <w:p w14:paraId="6274607F" w14:textId="69A039CF" w:rsidR="00FC03C1" w:rsidRPr="006F47AF" w:rsidRDefault="00BB683B" w:rsidP="00BB683B">
            <w:pPr>
              <w:jc w:val="center"/>
              <w:rPr>
                <w:rFonts w:eastAsia="Times New Roman"/>
                <w:color w:val="000000"/>
                <w:sz w:val="20"/>
                <w:szCs w:val="20"/>
              </w:rPr>
            </w:pPr>
            <w:r>
              <w:rPr>
                <w:rFonts w:eastAsia="Times New Roman"/>
                <w:color w:val="000000"/>
                <w:sz w:val="20"/>
                <w:szCs w:val="20"/>
              </w:rPr>
              <w:t>263</w:t>
            </w:r>
          </w:p>
        </w:tc>
        <w:tc>
          <w:tcPr>
            <w:tcW w:w="897" w:type="dxa"/>
          </w:tcPr>
          <w:p w14:paraId="25A6D935" w14:textId="42D6B335" w:rsidR="00FC03C1" w:rsidRPr="006F47AF" w:rsidRDefault="00DC5135" w:rsidP="00BB683B">
            <w:pPr>
              <w:jc w:val="center"/>
              <w:rPr>
                <w:rFonts w:eastAsia="Times New Roman"/>
                <w:color w:val="000000"/>
                <w:sz w:val="20"/>
                <w:szCs w:val="20"/>
              </w:rPr>
            </w:pPr>
            <w:r>
              <w:rPr>
                <w:rFonts w:eastAsia="Times New Roman"/>
                <w:color w:val="000000"/>
                <w:sz w:val="20"/>
                <w:szCs w:val="20"/>
              </w:rPr>
              <w:t>98.</w:t>
            </w:r>
            <w:r w:rsidR="00BB683B">
              <w:rPr>
                <w:rFonts w:eastAsia="Times New Roman"/>
                <w:color w:val="000000"/>
                <w:sz w:val="20"/>
                <w:szCs w:val="20"/>
              </w:rPr>
              <w:t>1</w:t>
            </w:r>
          </w:p>
        </w:tc>
        <w:tc>
          <w:tcPr>
            <w:tcW w:w="723" w:type="dxa"/>
            <w:noWrap/>
          </w:tcPr>
          <w:p w14:paraId="0CE77D68" w14:textId="41A5DF81" w:rsidR="00FC03C1" w:rsidRPr="006F47AF" w:rsidRDefault="00FC03C1" w:rsidP="00FC03C1">
            <w:pPr>
              <w:rPr>
                <w:rFonts w:eastAsia="Times New Roman"/>
                <w:color w:val="000000"/>
                <w:sz w:val="20"/>
                <w:szCs w:val="20"/>
              </w:rPr>
            </w:pPr>
            <w:r w:rsidRPr="006F47AF">
              <w:rPr>
                <w:rFonts w:eastAsia="Times New Roman"/>
                <w:color w:val="000000"/>
                <w:sz w:val="20"/>
                <w:szCs w:val="20"/>
              </w:rPr>
              <w:t>8</w:t>
            </w:r>
            <w:r w:rsidR="00724EE5">
              <w:rPr>
                <w:rFonts w:eastAsia="Times New Roman"/>
                <w:color w:val="000000"/>
                <w:sz w:val="20"/>
                <w:szCs w:val="20"/>
              </w:rPr>
              <w:t>5</w:t>
            </w:r>
          </w:p>
        </w:tc>
        <w:tc>
          <w:tcPr>
            <w:tcW w:w="807" w:type="dxa"/>
            <w:noWrap/>
          </w:tcPr>
          <w:p w14:paraId="27C2A645" w14:textId="137C3D3F" w:rsidR="00FC03C1" w:rsidRPr="006F47AF" w:rsidRDefault="00724EE5" w:rsidP="00FC03C1">
            <w:pPr>
              <w:rPr>
                <w:rFonts w:eastAsia="Times New Roman"/>
                <w:color w:val="000000"/>
                <w:sz w:val="20"/>
                <w:szCs w:val="20"/>
              </w:rPr>
            </w:pPr>
            <w:r>
              <w:rPr>
                <w:rFonts w:eastAsia="Times New Roman"/>
                <w:color w:val="000000"/>
                <w:sz w:val="20"/>
                <w:szCs w:val="20"/>
              </w:rPr>
              <w:t>81.7</w:t>
            </w:r>
          </w:p>
        </w:tc>
        <w:tc>
          <w:tcPr>
            <w:tcW w:w="1170" w:type="dxa"/>
          </w:tcPr>
          <w:p w14:paraId="71717456" w14:textId="77777777" w:rsidR="00FC03C1" w:rsidRPr="006F47AF" w:rsidRDefault="00FC03C1" w:rsidP="00FC03C1">
            <w:pPr>
              <w:rPr>
                <w:rFonts w:eastAsia="Times New Roman"/>
                <w:color w:val="000000"/>
                <w:sz w:val="20"/>
                <w:szCs w:val="20"/>
              </w:rPr>
            </w:pPr>
          </w:p>
        </w:tc>
      </w:tr>
      <w:tr w:rsidR="00FC03C1" w:rsidRPr="007C3ACB" w14:paraId="5A96ADF4" w14:textId="77777777" w:rsidTr="003166A6">
        <w:trPr>
          <w:trHeight w:val="116"/>
        </w:trPr>
        <w:tc>
          <w:tcPr>
            <w:tcW w:w="4847" w:type="dxa"/>
            <w:noWrap/>
            <w:hideMark/>
          </w:tcPr>
          <w:p w14:paraId="24D282E3" w14:textId="77777777" w:rsidR="00FC03C1" w:rsidRPr="007C3ACB" w:rsidRDefault="00FC03C1" w:rsidP="00FC03C1">
            <w:pPr>
              <w:rPr>
                <w:rFonts w:eastAsia="Times New Roman"/>
                <w:color w:val="000000"/>
                <w:sz w:val="20"/>
                <w:szCs w:val="20"/>
              </w:rPr>
            </w:pPr>
            <w:r w:rsidRPr="007C3ACB">
              <w:rPr>
                <w:rFonts w:eastAsia="Times New Roman"/>
                <w:b/>
                <w:bCs/>
                <w:color w:val="000000"/>
                <w:sz w:val="20"/>
                <w:szCs w:val="20"/>
              </w:rPr>
              <w:t>Replication</w:t>
            </w:r>
          </w:p>
        </w:tc>
        <w:tc>
          <w:tcPr>
            <w:tcW w:w="1620" w:type="dxa"/>
            <w:gridSpan w:val="2"/>
            <w:noWrap/>
            <w:hideMark/>
          </w:tcPr>
          <w:p w14:paraId="3AF3FE01" w14:textId="77777777" w:rsidR="00FC03C1" w:rsidRPr="007C3ACB" w:rsidRDefault="00FC03C1" w:rsidP="00FC03C1">
            <w:pPr>
              <w:jc w:val="center"/>
              <w:rPr>
                <w:rFonts w:eastAsia="Times New Roman"/>
                <w:b/>
                <w:color w:val="000000"/>
                <w:sz w:val="20"/>
                <w:szCs w:val="20"/>
              </w:rPr>
            </w:pPr>
            <w:r w:rsidRPr="007C3ACB">
              <w:rPr>
                <w:rFonts w:eastAsia="Times New Roman"/>
                <w:b/>
                <w:color w:val="000000"/>
                <w:sz w:val="20"/>
                <w:szCs w:val="20"/>
              </w:rPr>
              <w:t>N = 259</w:t>
            </w:r>
          </w:p>
        </w:tc>
        <w:tc>
          <w:tcPr>
            <w:tcW w:w="1530" w:type="dxa"/>
            <w:gridSpan w:val="2"/>
            <w:noWrap/>
            <w:hideMark/>
          </w:tcPr>
          <w:p w14:paraId="3D644767" w14:textId="77777777" w:rsidR="00FC03C1" w:rsidRPr="007C3ACB" w:rsidRDefault="00FC03C1" w:rsidP="00FC03C1">
            <w:pPr>
              <w:jc w:val="center"/>
              <w:rPr>
                <w:rFonts w:eastAsia="Times New Roman"/>
                <w:b/>
                <w:color w:val="000000"/>
                <w:sz w:val="20"/>
                <w:szCs w:val="20"/>
              </w:rPr>
            </w:pPr>
            <w:r w:rsidRPr="007C3ACB">
              <w:rPr>
                <w:rFonts w:eastAsia="Times New Roman"/>
                <w:b/>
                <w:color w:val="000000"/>
                <w:sz w:val="20"/>
                <w:szCs w:val="20"/>
              </w:rPr>
              <w:t>N = 97</w:t>
            </w:r>
          </w:p>
        </w:tc>
        <w:tc>
          <w:tcPr>
            <w:tcW w:w="1170" w:type="dxa"/>
          </w:tcPr>
          <w:p w14:paraId="4B14087E" w14:textId="77777777" w:rsidR="00FC03C1" w:rsidRPr="007C3ACB" w:rsidRDefault="00FC03C1" w:rsidP="00FC03C1">
            <w:pPr>
              <w:jc w:val="center"/>
              <w:rPr>
                <w:rFonts w:eastAsia="Times New Roman"/>
                <w:b/>
                <w:color w:val="000000"/>
                <w:sz w:val="20"/>
                <w:szCs w:val="20"/>
              </w:rPr>
            </w:pPr>
          </w:p>
        </w:tc>
      </w:tr>
      <w:tr w:rsidR="0014313B" w:rsidRPr="007C3ACB" w14:paraId="2EBC43C0" w14:textId="77777777" w:rsidTr="0014313B">
        <w:trPr>
          <w:trHeight w:val="77"/>
        </w:trPr>
        <w:tc>
          <w:tcPr>
            <w:tcW w:w="4847" w:type="dxa"/>
            <w:noWrap/>
            <w:hideMark/>
          </w:tcPr>
          <w:p w14:paraId="619C3DDC"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Novel Findings</w:t>
            </w:r>
          </w:p>
        </w:tc>
        <w:tc>
          <w:tcPr>
            <w:tcW w:w="723" w:type="dxa"/>
            <w:noWrap/>
            <w:hideMark/>
          </w:tcPr>
          <w:p w14:paraId="41FE010E"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133</w:t>
            </w:r>
          </w:p>
        </w:tc>
        <w:tc>
          <w:tcPr>
            <w:tcW w:w="897" w:type="dxa"/>
            <w:noWrap/>
            <w:hideMark/>
          </w:tcPr>
          <w:p w14:paraId="487B51A6"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51.4</w:t>
            </w:r>
          </w:p>
        </w:tc>
        <w:tc>
          <w:tcPr>
            <w:tcW w:w="723" w:type="dxa"/>
            <w:noWrap/>
            <w:hideMark/>
          </w:tcPr>
          <w:p w14:paraId="3DF825CC" w14:textId="20464426" w:rsidR="00FC03C1" w:rsidRPr="007C3ACB" w:rsidRDefault="00DF3FA5" w:rsidP="00DF3FA5">
            <w:pPr>
              <w:rPr>
                <w:rFonts w:eastAsia="Times New Roman"/>
                <w:color w:val="000000"/>
                <w:sz w:val="20"/>
                <w:szCs w:val="20"/>
              </w:rPr>
            </w:pPr>
            <w:r w:rsidRPr="007C3ACB">
              <w:rPr>
                <w:rFonts w:eastAsia="Times New Roman"/>
                <w:color w:val="000000"/>
                <w:sz w:val="20"/>
                <w:szCs w:val="20"/>
              </w:rPr>
              <w:t>5</w:t>
            </w:r>
            <w:r>
              <w:rPr>
                <w:rFonts w:eastAsia="Times New Roman"/>
                <w:color w:val="000000"/>
                <w:sz w:val="20"/>
                <w:szCs w:val="20"/>
              </w:rPr>
              <w:t>6</w:t>
            </w:r>
          </w:p>
        </w:tc>
        <w:tc>
          <w:tcPr>
            <w:tcW w:w="807" w:type="dxa"/>
            <w:noWrap/>
            <w:hideMark/>
          </w:tcPr>
          <w:p w14:paraId="73CECA70" w14:textId="42B12A5D" w:rsidR="00FC03C1" w:rsidRPr="007C3ACB" w:rsidRDefault="00172E65" w:rsidP="00172E65">
            <w:pPr>
              <w:rPr>
                <w:rFonts w:eastAsia="Times New Roman"/>
                <w:color w:val="000000"/>
                <w:sz w:val="20"/>
                <w:szCs w:val="20"/>
              </w:rPr>
            </w:pPr>
            <w:r w:rsidRPr="007C3ACB">
              <w:rPr>
                <w:rFonts w:eastAsia="Times New Roman"/>
                <w:color w:val="000000"/>
                <w:sz w:val="20"/>
                <w:szCs w:val="20"/>
              </w:rPr>
              <w:t>5</w:t>
            </w:r>
            <w:r>
              <w:rPr>
                <w:rFonts w:eastAsia="Times New Roman"/>
                <w:color w:val="000000"/>
                <w:sz w:val="20"/>
                <w:szCs w:val="20"/>
              </w:rPr>
              <w:t>7</w:t>
            </w:r>
            <w:r w:rsidR="00FC03C1" w:rsidRPr="007C3ACB">
              <w:rPr>
                <w:rFonts w:eastAsia="Times New Roman"/>
                <w:color w:val="000000"/>
                <w:sz w:val="20"/>
                <w:szCs w:val="20"/>
              </w:rPr>
              <w:t>.7</w:t>
            </w:r>
          </w:p>
        </w:tc>
        <w:tc>
          <w:tcPr>
            <w:tcW w:w="1170" w:type="dxa"/>
            <w:vMerge w:val="restart"/>
          </w:tcPr>
          <w:p w14:paraId="5F3927E4" w14:textId="39D35215" w:rsidR="00FC03C1" w:rsidRPr="007C3ACB" w:rsidRDefault="00172E65" w:rsidP="00FC03C1">
            <w:pPr>
              <w:rPr>
                <w:rFonts w:eastAsia="Times New Roman"/>
                <w:color w:val="000000"/>
                <w:sz w:val="20"/>
                <w:szCs w:val="20"/>
              </w:rPr>
            </w:pPr>
            <w:r>
              <w:rPr>
                <w:rFonts w:eastAsia="Times New Roman"/>
                <w:color w:val="000000"/>
                <w:sz w:val="20"/>
                <w:szCs w:val="20"/>
              </w:rPr>
              <w:t>3</w:t>
            </w:r>
            <w:ins w:id="41" w:author="Joshua D. Wallach" w:date="2018-09-12T15:46:00Z">
              <w:r w:rsidR="00B2702A">
                <w:rPr>
                  <w:rFonts w:eastAsia="Times New Roman"/>
                  <w:color w:val="000000"/>
                  <w:sz w:val="20"/>
                  <w:szCs w:val="20"/>
                </w:rPr>
                <w:t>.0</w:t>
              </w:r>
            </w:ins>
            <w:r>
              <w:rPr>
                <w:rFonts w:eastAsia="Times New Roman"/>
                <w:color w:val="000000"/>
                <w:sz w:val="20"/>
                <w:szCs w:val="20"/>
              </w:rPr>
              <w:t>x10</w:t>
            </w:r>
            <w:r w:rsidR="00FC03C1" w:rsidRPr="007C3ACB">
              <w:rPr>
                <w:rFonts w:eastAsia="Times New Roman"/>
                <w:color w:val="000000"/>
                <w:sz w:val="20"/>
                <w:szCs w:val="20"/>
              </w:rPr>
              <w:t>-4</w:t>
            </w:r>
          </w:p>
        </w:tc>
      </w:tr>
      <w:tr w:rsidR="0014313B" w:rsidRPr="007C3ACB" w14:paraId="0EFEE2E7" w14:textId="77777777" w:rsidTr="00F2008A">
        <w:trPr>
          <w:trHeight w:val="280"/>
        </w:trPr>
        <w:tc>
          <w:tcPr>
            <w:tcW w:w="4847" w:type="dxa"/>
            <w:noWrap/>
            <w:hideMark/>
          </w:tcPr>
          <w:p w14:paraId="077FE223"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Replication</w:t>
            </w:r>
          </w:p>
        </w:tc>
        <w:tc>
          <w:tcPr>
            <w:tcW w:w="723" w:type="dxa"/>
            <w:noWrap/>
            <w:hideMark/>
          </w:tcPr>
          <w:p w14:paraId="501313D5"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5</w:t>
            </w:r>
          </w:p>
        </w:tc>
        <w:tc>
          <w:tcPr>
            <w:tcW w:w="897" w:type="dxa"/>
            <w:noWrap/>
            <w:hideMark/>
          </w:tcPr>
          <w:p w14:paraId="06ECB849"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1.9</w:t>
            </w:r>
          </w:p>
        </w:tc>
        <w:tc>
          <w:tcPr>
            <w:tcW w:w="723" w:type="dxa"/>
            <w:noWrap/>
            <w:hideMark/>
          </w:tcPr>
          <w:p w14:paraId="42667D32"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5</w:t>
            </w:r>
          </w:p>
        </w:tc>
        <w:tc>
          <w:tcPr>
            <w:tcW w:w="807" w:type="dxa"/>
            <w:noWrap/>
            <w:hideMark/>
          </w:tcPr>
          <w:p w14:paraId="70DDB53D"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5.2</w:t>
            </w:r>
          </w:p>
        </w:tc>
        <w:tc>
          <w:tcPr>
            <w:tcW w:w="1170" w:type="dxa"/>
            <w:vMerge/>
          </w:tcPr>
          <w:p w14:paraId="047EC958" w14:textId="77777777" w:rsidR="00FC03C1" w:rsidRPr="007C3ACB" w:rsidRDefault="00FC03C1" w:rsidP="00FC03C1">
            <w:pPr>
              <w:rPr>
                <w:rFonts w:eastAsia="Times New Roman"/>
                <w:color w:val="000000"/>
                <w:sz w:val="20"/>
                <w:szCs w:val="20"/>
              </w:rPr>
            </w:pPr>
          </w:p>
        </w:tc>
      </w:tr>
      <w:tr w:rsidR="0014313B" w:rsidRPr="007C3ACB" w14:paraId="070C7087" w14:textId="77777777" w:rsidTr="0014313B">
        <w:trPr>
          <w:trHeight w:val="77"/>
        </w:trPr>
        <w:tc>
          <w:tcPr>
            <w:tcW w:w="4847" w:type="dxa"/>
            <w:noWrap/>
            <w:hideMark/>
          </w:tcPr>
          <w:p w14:paraId="635378A7"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Novel Findings and Replication</w:t>
            </w:r>
          </w:p>
        </w:tc>
        <w:tc>
          <w:tcPr>
            <w:tcW w:w="723" w:type="dxa"/>
            <w:noWrap/>
            <w:hideMark/>
          </w:tcPr>
          <w:p w14:paraId="14489C7A"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5</w:t>
            </w:r>
          </w:p>
        </w:tc>
        <w:tc>
          <w:tcPr>
            <w:tcW w:w="897" w:type="dxa"/>
            <w:noWrap/>
            <w:hideMark/>
          </w:tcPr>
          <w:p w14:paraId="40A7A6D3"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1.9</w:t>
            </w:r>
          </w:p>
        </w:tc>
        <w:tc>
          <w:tcPr>
            <w:tcW w:w="723" w:type="dxa"/>
            <w:noWrap/>
            <w:hideMark/>
          </w:tcPr>
          <w:p w14:paraId="7AB7B076"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10</w:t>
            </w:r>
          </w:p>
        </w:tc>
        <w:tc>
          <w:tcPr>
            <w:tcW w:w="807" w:type="dxa"/>
            <w:noWrap/>
            <w:hideMark/>
          </w:tcPr>
          <w:p w14:paraId="73F98777"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10.3</w:t>
            </w:r>
          </w:p>
        </w:tc>
        <w:tc>
          <w:tcPr>
            <w:tcW w:w="1170" w:type="dxa"/>
            <w:vMerge/>
          </w:tcPr>
          <w:p w14:paraId="46CECFF3" w14:textId="77777777" w:rsidR="00FC03C1" w:rsidRPr="007C3ACB" w:rsidRDefault="00FC03C1" w:rsidP="00FC03C1">
            <w:pPr>
              <w:rPr>
                <w:rFonts w:eastAsia="Times New Roman"/>
                <w:color w:val="000000"/>
                <w:sz w:val="20"/>
                <w:szCs w:val="20"/>
              </w:rPr>
            </w:pPr>
          </w:p>
        </w:tc>
      </w:tr>
      <w:tr w:rsidR="0014313B" w:rsidRPr="007C3ACB" w14:paraId="4AD8F1E2" w14:textId="77777777" w:rsidTr="0014313B">
        <w:trPr>
          <w:trHeight w:val="77"/>
        </w:trPr>
        <w:tc>
          <w:tcPr>
            <w:tcW w:w="4847" w:type="dxa"/>
            <w:noWrap/>
            <w:hideMark/>
          </w:tcPr>
          <w:p w14:paraId="034596F4"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No Statement on Novelty or Replication</w:t>
            </w:r>
          </w:p>
        </w:tc>
        <w:tc>
          <w:tcPr>
            <w:tcW w:w="723" w:type="dxa"/>
            <w:noWrap/>
            <w:hideMark/>
          </w:tcPr>
          <w:p w14:paraId="1FBCD30D" w14:textId="4855BA9C" w:rsidR="00FC03C1" w:rsidRPr="007C3ACB" w:rsidRDefault="00DF3FA5" w:rsidP="00DF3FA5">
            <w:pPr>
              <w:rPr>
                <w:rFonts w:eastAsia="Times New Roman"/>
                <w:color w:val="000000"/>
                <w:sz w:val="20"/>
                <w:szCs w:val="20"/>
              </w:rPr>
            </w:pPr>
            <w:r w:rsidRPr="007C3ACB">
              <w:rPr>
                <w:rFonts w:eastAsia="Times New Roman"/>
                <w:color w:val="000000"/>
                <w:sz w:val="20"/>
                <w:szCs w:val="20"/>
              </w:rPr>
              <w:t>11</w:t>
            </w:r>
            <w:r>
              <w:rPr>
                <w:rFonts w:eastAsia="Times New Roman"/>
                <w:color w:val="000000"/>
                <w:sz w:val="20"/>
                <w:szCs w:val="20"/>
              </w:rPr>
              <w:t>1</w:t>
            </w:r>
          </w:p>
        </w:tc>
        <w:tc>
          <w:tcPr>
            <w:tcW w:w="897" w:type="dxa"/>
            <w:noWrap/>
            <w:hideMark/>
          </w:tcPr>
          <w:p w14:paraId="29F96D59" w14:textId="1BE4D355" w:rsidR="00FC03C1" w:rsidRPr="007C3ACB" w:rsidRDefault="00FC03C1" w:rsidP="00DF3FA5">
            <w:pPr>
              <w:rPr>
                <w:rFonts w:eastAsia="Times New Roman"/>
                <w:color w:val="000000"/>
                <w:sz w:val="20"/>
                <w:szCs w:val="20"/>
              </w:rPr>
            </w:pPr>
            <w:r w:rsidRPr="007C3ACB">
              <w:rPr>
                <w:rFonts w:eastAsia="Times New Roman"/>
                <w:color w:val="000000"/>
                <w:sz w:val="20"/>
                <w:szCs w:val="20"/>
              </w:rPr>
              <w:t>42.</w:t>
            </w:r>
            <w:r w:rsidR="00DF3FA5">
              <w:rPr>
                <w:rFonts w:eastAsia="Times New Roman"/>
                <w:color w:val="000000"/>
                <w:sz w:val="20"/>
                <w:szCs w:val="20"/>
              </w:rPr>
              <w:t>9</w:t>
            </w:r>
          </w:p>
        </w:tc>
        <w:tc>
          <w:tcPr>
            <w:tcW w:w="723" w:type="dxa"/>
            <w:noWrap/>
            <w:hideMark/>
          </w:tcPr>
          <w:p w14:paraId="60E4AEB8"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26</w:t>
            </w:r>
          </w:p>
        </w:tc>
        <w:tc>
          <w:tcPr>
            <w:tcW w:w="807" w:type="dxa"/>
            <w:noWrap/>
            <w:hideMark/>
          </w:tcPr>
          <w:p w14:paraId="400FBC4F"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26.8</w:t>
            </w:r>
          </w:p>
        </w:tc>
        <w:tc>
          <w:tcPr>
            <w:tcW w:w="1170" w:type="dxa"/>
            <w:vMerge/>
          </w:tcPr>
          <w:p w14:paraId="36B7F904" w14:textId="77777777" w:rsidR="00FC03C1" w:rsidRPr="007C3ACB" w:rsidRDefault="00FC03C1" w:rsidP="00FC03C1">
            <w:pPr>
              <w:rPr>
                <w:rFonts w:eastAsia="Times New Roman"/>
                <w:color w:val="000000"/>
                <w:sz w:val="20"/>
                <w:szCs w:val="20"/>
              </w:rPr>
            </w:pPr>
          </w:p>
        </w:tc>
      </w:tr>
      <w:tr w:rsidR="0014313B" w:rsidRPr="007C3ACB" w14:paraId="2461AE17" w14:textId="77777777" w:rsidTr="0014313B">
        <w:trPr>
          <w:trHeight w:val="77"/>
        </w:trPr>
        <w:tc>
          <w:tcPr>
            <w:tcW w:w="4847" w:type="dxa"/>
            <w:noWrap/>
          </w:tcPr>
          <w:p w14:paraId="7FC4465C"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lastRenderedPageBreak/>
              <w:t>No abstract</w:t>
            </w:r>
          </w:p>
        </w:tc>
        <w:tc>
          <w:tcPr>
            <w:tcW w:w="723" w:type="dxa"/>
            <w:noWrap/>
          </w:tcPr>
          <w:p w14:paraId="27CC40C4" w14:textId="348C237E" w:rsidR="00FC03C1" w:rsidRPr="007C3ACB" w:rsidRDefault="00DF3FA5" w:rsidP="00FC03C1">
            <w:pPr>
              <w:rPr>
                <w:rFonts w:eastAsia="Times New Roman"/>
                <w:color w:val="000000"/>
                <w:sz w:val="20"/>
                <w:szCs w:val="20"/>
              </w:rPr>
            </w:pPr>
            <w:r>
              <w:rPr>
                <w:rFonts w:eastAsia="Times New Roman"/>
                <w:color w:val="000000"/>
                <w:sz w:val="20"/>
                <w:szCs w:val="20"/>
              </w:rPr>
              <w:t>5</w:t>
            </w:r>
          </w:p>
        </w:tc>
        <w:tc>
          <w:tcPr>
            <w:tcW w:w="897" w:type="dxa"/>
            <w:noWrap/>
          </w:tcPr>
          <w:p w14:paraId="61DD7718" w14:textId="7F3A7AC7" w:rsidR="00FC03C1" w:rsidRPr="007C3ACB" w:rsidRDefault="00DF3FA5" w:rsidP="00FC03C1">
            <w:pPr>
              <w:rPr>
                <w:rFonts w:eastAsia="Times New Roman"/>
                <w:color w:val="000000"/>
                <w:sz w:val="20"/>
                <w:szCs w:val="20"/>
              </w:rPr>
            </w:pPr>
            <w:r>
              <w:rPr>
                <w:rFonts w:eastAsia="Times New Roman"/>
                <w:color w:val="000000"/>
                <w:sz w:val="20"/>
                <w:szCs w:val="20"/>
              </w:rPr>
              <w:t>1.9</w:t>
            </w:r>
          </w:p>
        </w:tc>
        <w:tc>
          <w:tcPr>
            <w:tcW w:w="723" w:type="dxa"/>
            <w:noWrap/>
          </w:tcPr>
          <w:p w14:paraId="082EB009" w14:textId="0185149D" w:rsidR="00FC03C1" w:rsidRPr="007C3ACB" w:rsidRDefault="00DF3FA5" w:rsidP="00FC03C1">
            <w:pPr>
              <w:rPr>
                <w:rFonts w:eastAsia="Times New Roman"/>
                <w:color w:val="000000"/>
                <w:sz w:val="20"/>
                <w:szCs w:val="20"/>
              </w:rPr>
            </w:pPr>
            <w:r>
              <w:rPr>
                <w:rFonts w:eastAsia="Times New Roman"/>
                <w:color w:val="000000"/>
                <w:sz w:val="20"/>
                <w:szCs w:val="20"/>
              </w:rPr>
              <w:t>0</w:t>
            </w:r>
          </w:p>
        </w:tc>
        <w:tc>
          <w:tcPr>
            <w:tcW w:w="807" w:type="dxa"/>
            <w:noWrap/>
          </w:tcPr>
          <w:p w14:paraId="0223F45B" w14:textId="6974894C" w:rsidR="00FC03C1" w:rsidRPr="007C3ACB" w:rsidRDefault="00DF3FA5" w:rsidP="00FC03C1">
            <w:pPr>
              <w:rPr>
                <w:rFonts w:eastAsia="Times New Roman"/>
                <w:color w:val="000000"/>
                <w:sz w:val="20"/>
                <w:szCs w:val="20"/>
              </w:rPr>
            </w:pPr>
            <w:r>
              <w:rPr>
                <w:rFonts w:eastAsia="Times New Roman"/>
                <w:color w:val="000000"/>
                <w:sz w:val="20"/>
                <w:szCs w:val="20"/>
              </w:rPr>
              <w:t>0.0</w:t>
            </w:r>
          </w:p>
        </w:tc>
        <w:tc>
          <w:tcPr>
            <w:tcW w:w="1170" w:type="dxa"/>
            <w:vMerge/>
          </w:tcPr>
          <w:p w14:paraId="38620B8B" w14:textId="77777777" w:rsidR="00FC03C1" w:rsidRPr="007C3ACB" w:rsidRDefault="00FC03C1" w:rsidP="00FC03C1">
            <w:pPr>
              <w:rPr>
                <w:rFonts w:eastAsia="Times New Roman"/>
                <w:color w:val="000000"/>
                <w:sz w:val="20"/>
                <w:szCs w:val="20"/>
              </w:rPr>
            </w:pPr>
          </w:p>
        </w:tc>
      </w:tr>
      <w:tr w:rsidR="00FC03C1" w:rsidRPr="007C3ACB" w14:paraId="346978F8" w14:textId="77777777" w:rsidTr="003166A6">
        <w:trPr>
          <w:trHeight w:val="77"/>
        </w:trPr>
        <w:tc>
          <w:tcPr>
            <w:tcW w:w="4847" w:type="dxa"/>
            <w:noWrap/>
            <w:hideMark/>
          </w:tcPr>
          <w:p w14:paraId="5260639F" w14:textId="77777777" w:rsidR="00FC03C1" w:rsidRPr="007C3ACB" w:rsidRDefault="00FC03C1" w:rsidP="00FC03C1">
            <w:pPr>
              <w:rPr>
                <w:rFonts w:eastAsia="Times New Roman"/>
                <w:b/>
                <w:iCs/>
                <w:color w:val="000000"/>
                <w:sz w:val="20"/>
                <w:szCs w:val="20"/>
              </w:rPr>
            </w:pPr>
            <w:r w:rsidRPr="007C3ACB">
              <w:rPr>
                <w:rFonts w:eastAsia="Times New Roman"/>
                <w:b/>
                <w:iCs/>
                <w:color w:val="000000"/>
                <w:sz w:val="20"/>
                <w:szCs w:val="20"/>
              </w:rPr>
              <w:t>Article Citation</w:t>
            </w:r>
          </w:p>
        </w:tc>
        <w:tc>
          <w:tcPr>
            <w:tcW w:w="1620" w:type="dxa"/>
            <w:gridSpan w:val="2"/>
            <w:noWrap/>
            <w:hideMark/>
          </w:tcPr>
          <w:p w14:paraId="56DABE9A" w14:textId="3CBECCEF" w:rsidR="00FC03C1" w:rsidRPr="007C3ACB" w:rsidRDefault="00FC03C1" w:rsidP="00FC03C1">
            <w:pPr>
              <w:jc w:val="center"/>
              <w:rPr>
                <w:rFonts w:eastAsia="Times New Roman"/>
                <w:b/>
                <w:color w:val="000000"/>
                <w:sz w:val="20"/>
                <w:szCs w:val="20"/>
              </w:rPr>
            </w:pPr>
            <w:r w:rsidRPr="007C3ACB">
              <w:rPr>
                <w:rFonts w:eastAsia="Times New Roman"/>
                <w:b/>
                <w:color w:val="000000"/>
                <w:sz w:val="20"/>
                <w:szCs w:val="20"/>
              </w:rPr>
              <w:t>N = 259</w:t>
            </w:r>
          </w:p>
        </w:tc>
        <w:tc>
          <w:tcPr>
            <w:tcW w:w="1530" w:type="dxa"/>
            <w:gridSpan w:val="2"/>
            <w:noWrap/>
            <w:hideMark/>
          </w:tcPr>
          <w:p w14:paraId="20CEECBE" w14:textId="7EC8C071" w:rsidR="00FC03C1" w:rsidRPr="007C3ACB" w:rsidRDefault="00FC03C1" w:rsidP="00FC03C1">
            <w:pPr>
              <w:jc w:val="center"/>
              <w:rPr>
                <w:rFonts w:eastAsia="Times New Roman"/>
                <w:b/>
                <w:color w:val="000000"/>
                <w:sz w:val="20"/>
                <w:szCs w:val="20"/>
              </w:rPr>
            </w:pPr>
            <w:r w:rsidRPr="007C3ACB">
              <w:rPr>
                <w:rFonts w:eastAsia="Times New Roman"/>
                <w:b/>
                <w:color w:val="000000"/>
                <w:sz w:val="20"/>
                <w:szCs w:val="20"/>
              </w:rPr>
              <w:t>N = 97</w:t>
            </w:r>
          </w:p>
        </w:tc>
        <w:tc>
          <w:tcPr>
            <w:tcW w:w="1170" w:type="dxa"/>
          </w:tcPr>
          <w:p w14:paraId="3D5D03D9" w14:textId="77777777" w:rsidR="00FC03C1" w:rsidRPr="007C3ACB" w:rsidRDefault="00FC03C1" w:rsidP="00FC03C1">
            <w:pPr>
              <w:jc w:val="center"/>
              <w:rPr>
                <w:rFonts w:eastAsia="Times New Roman"/>
                <w:b/>
                <w:color w:val="000000"/>
                <w:sz w:val="20"/>
                <w:szCs w:val="20"/>
              </w:rPr>
            </w:pPr>
          </w:p>
        </w:tc>
      </w:tr>
      <w:tr w:rsidR="00FC03C1" w:rsidRPr="007C3ACB" w14:paraId="6DE3B51F" w14:textId="77777777" w:rsidTr="00D7069D">
        <w:trPr>
          <w:trHeight w:val="179"/>
        </w:trPr>
        <w:tc>
          <w:tcPr>
            <w:tcW w:w="9167" w:type="dxa"/>
            <w:gridSpan w:val="6"/>
            <w:noWrap/>
          </w:tcPr>
          <w:p w14:paraId="27EA985B" w14:textId="6B541ECE" w:rsidR="00FC03C1" w:rsidRPr="007C3ACB" w:rsidRDefault="00FC03C1" w:rsidP="00FC03C1">
            <w:pPr>
              <w:rPr>
                <w:rFonts w:eastAsia="Times New Roman"/>
                <w:color w:val="000000"/>
                <w:sz w:val="20"/>
                <w:szCs w:val="20"/>
              </w:rPr>
            </w:pPr>
            <w:r w:rsidRPr="007C3ACB">
              <w:rPr>
                <w:rFonts w:eastAsia="Times New Roman"/>
                <w:b/>
                <w:bCs/>
                <w:i/>
                <w:color w:val="000000"/>
                <w:sz w:val="20"/>
                <w:szCs w:val="20"/>
              </w:rPr>
              <w:t>Replication of Index Study</w:t>
            </w:r>
          </w:p>
        </w:tc>
      </w:tr>
      <w:tr w:rsidR="0014313B" w:rsidRPr="007C3ACB" w14:paraId="150647F4" w14:textId="77777777" w:rsidTr="0014313B">
        <w:trPr>
          <w:trHeight w:val="77"/>
        </w:trPr>
        <w:tc>
          <w:tcPr>
            <w:tcW w:w="4847" w:type="dxa"/>
            <w:noWrap/>
            <w:hideMark/>
          </w:tcPr>
          <w:p w14:paraId="53A84CD6"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No Citing Article</w:t>
            </w:r>
          </w:p>
        </w:tc>
        <w:tc>
          <w:tcPr>
            <w:tcW w:w="723" w:type="dxa"/>
          </w:tcPr>
          <w:p w14:paraId="7A98A134"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251</w:t>
            </w:r>
          </w:p>
        </w:tc>
        <w:tc>
          <w:tcPr>
            <w:tcW w:w="897" w:type="dxa"/>
            <w:noWrap/>
            <w:hideMark/>
          </w:tcPr>
          <w:p w14:paraId="4C6D4492"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96.9</w:t>
            </w:r>
          </w:p>
        </w:tc>
        <w:tc>
          <w:tcPr>
            <w:tcW w:w="723" w:type="dxa"/>
            <w:noWrap/>
            <w:hideMark/>
          </w:tcPr>
          <w:p w14:paraId="16EC7879"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95</w:t>
            </w:r>
          </w:p>
        </w:tc>
        <w:tc>
          <w:tcPr>
            <w:tcW w:w="807" w:type="dxa"/>
            <w:noWrap/>
            <w:hideMark/>
          </w:tcPr>
          <w:p w14:paraId="08D66EDC"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97.9</w:t>
            </w:r>
          </w:p>
        </w:tc>
        <w:tc>
          <w:tcPr>
            <w:tcW w:w="1170" w:type="dxa"/>
            <w:vMerge w:val="restart"/>
          </w:tcPr>
          <w:p w14:paraId="2567AA8A"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0.73</w:t>
            </w:r>
          </w:p>
        </w:tc>
      </w:tr>
      <w:tr w:rsidR="0014313B" w:rsidRPr="007C3ACB" w14:paraId="7720D8E8" w14:textId="77777777" w:rsidTr="0014313B">
        <w:trPr>
          <w:trHeight w:val="77"/>
        </w:trPr>
        <w:tc>
          <w:tcPr>
            <w:tcW w:w="4847" w:type="dxa"/>
            <w:noWrap/>
            <w:hideMark/>
          </w:tcPr>
          <w:p w14:paraId="2D030A9F"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At Least One Citing Article</w:t>
            </w:r>
          </w:p>
        </w:tc>
        <w:tc>
          <w:tcPr>
            <w:tcW w:w="723" w:type="dxa"/>
          </w:tcPr>
          <w:p w14:paraId="68BB4B54"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8</w:t>
            </w:r>
          </w:p>
        </w:tc>
        <w:tc>
          <w:tcPr>
            <w:tcW w:w="897" w:type="dxa"/>
            <w:noWrap/>
            <w:hideMark/>
          </w:tcPr>
          <w:p w14:paraId="7445BFFC"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3.1</w:t>
            </w:r>
          </w:p>
        </w:tc>
        <w:tc>
          <w:tcPr>
            <w:tcW w:w="723" w:type="dxa"/>
            <w:noWrap/>
            <w:hideMark/>
          </w:tcPr>
          <w:p w14:paraId="32E32B05"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2</w:t>
            </w:r>
          </w:p>
        </w:tc>
        <w:tc>
          <w:tcPr>
            <w:tcW w:w="807" w:type="dxa"/>
            <w:noWrap/>
            <w:hideMark/>
          </w:tcPr>
          <w:p w14:paraId="4FF63E0D"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2.1</w:t>
            </w:r>
          </w:p>
        </w:tc>
        <w:tc>
          <w:tcPr>
            <w:tcW w:w="1170" w:type="dxa"/>
            <w:vMerge/>
          </w:tcPr>
          <w:p w14:paraId="34B74D65" w14:textId="77777777" w:rsidR="00FC03C1" w:rsidRPr="007C3ACB" w:rsidRDefault="00FC03C1" w:rsidP="00FC03C1">
            <w:pPr>
              <w:rPr>
                <w:rFonts w:eastAsia="Times New Roman"/>
                <w:color w:val="000000"/>
                <w:sz w:val="20"/>
                <w:szCs w:val="20"/>
              </w:rPr>
            </w:pPr>
          </w:p>
        </w:tc>
      </w:tr>
      <w:tr w:rsidR="00FC03C1" w:rsidRPr="007C3ACB" w14:paraId="3CDC99CD" w14:textId="77777777" w:rsidTr="003166A6">
        <w:trPr>
          <w:trHeight w:val="77"/>
        </w:trPr>
        <w:tc>
          <w:tcPr>
            <w:tcW w:w="9167" w:type="dxa"/>
            <w:gridSpan w:val="6"/>
            <w:noWrap/>
            <w:hideMark/>
          </w:tcPr>
          <w:p w14:paraId="7F60BA6B" w14:textId="537781FC" w:rsidR="00FC03C1" w:rsidRPr="007C3ACB" w:rsidRDefault="00FC03C1" w:rsidP="00FC03C1">
            <w:pPr>
              <w:rPr>
                <w:rFonts w:eastAsia="Times New Roman"/>
                <w:i/>
                <w:iCs/>
                <w:color w:val="000000"/>
                <w:sz w:val="20"/>
                <w:szCs w:val="20"/>
              </w:rPr>
            </w:pPr>
            <w:r w:rsidRPr="007C3ACB">
              <w:rPr>
                <w:rFonts w:eastAsia="Times New Roman"/>
                <w:b/>
                <w:i/>
                <w:iCs/>
                <w:color w:val="000000"/>
                <w:sz w:val="20"/>
                <w:szCs w:val="20"/>
              </w:rPr>
              <w:t>Systematic Review/Meta-Analysis</w:t>
            </w:r>
          </w:p>
        </w:tc>
      </w:tr>
      <w:tr w:rsidR="0014313B" w:rsidRPr="007C3ACB" w14:paraId="07C47653" w14:textId="77777777" w:rsidTr="0014313B">
        <w:trPr>
          <w:trHeight w:val="77"/>
        </w:trPr>
        <w:tc>
          <w:tcPr>
            <w:tcW w:w="4847" w:type="dxa"/>
            <w:noWrap/>
            <w:hideMark/>
          </w:tcPr>
          <w:p w14:paraId="76051BEB"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No Citing Article</w:t>
            </w:r>
          </w:p>
        </w:tc>
        <w:tc>
          <w:tcPr>
            <w:tcW w:w="723" w:type="dxa"/>
            <w:noWrap/>
            <w:hideMark/>
          </w:tcPr>
          <w:p w14:paraId="7A70143A"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221</w:t>
            </w:r>
          </w:p>
        </w:tc>
        <w:tc>
          <w:tcPr>
            <w:tcW w:w="897" w:type="dxa"/>
          </w:tcPr>
          <w:p w14:paraId="3D0D0D64" w14:textId="24E92ABE" w:rsidR="00FC03C1" w:rsidRPr="007C3ACB" w:rsidRDefault="00FC03C1" w:rsidP="00FC03C1">
            <w:pPr>
              <w:rPr>
                <w:rFonts w:eastAsia="Times New Roman"/>
                <w:color w:val="000000"/>
                <w:sz w:val="20"/>
                <w:szCs w:val="20"/>
              </w:rPr>
            </w:pPr>
            <w:r w:rsidRPr="007C3ACB">
              <w:rPr>
                <w:rFonts w:eastAsia="Times New Roman"/>
                <w:color w:val="000000"/>
                <w:sz w:val="20"/>
                <w:szCs w:val="20"/>
              </w:rPr>
              <w:t>85.3</w:t>
            </w:r>
          </w:p>
        </w:tc>
        <w:tc>
          <w:tcPr>
            <w:tcW w:w="723" w:type="dxa"/>
            <w:noWrap/>
          </w:tcPr>
          <w:p w14:paraId="5CA3A115" w14:textId="42AC7DC5" w:rsidR="00FC03C1" w:rsidRPr="007C3ACB" w:rsidRDefault="00FC03C1" w:rsidP="00FC03C1">
            <w:pPr>
              <w:rPr>
                <w:rFonts w:eastAsia="Times New Roman"/>
                <w:color w:val="000000"/>
                <w:sz w:val="20"/>
                <w:szCs w:val="20"/>
              </w:rPr>
            </w:pPr>
            <w:r w:rsidRPr="007C3ACB">
              <w:rPr>
                <w:rFonts w:eastAsia="Times New Roman"/>
                <w:color w:val="000000"/>
                <w:sz w:val="20"/>
                <w:szCs w:val="20"/>
              </w:rPr>
              <w:t>96</w:t>
            </w:r>
          </w:p>
        </w:tc>
        <w:tc>
          <w:tcPr>
            <w:tcW w:w="807" w:type="dxa"/>
            <w:noWrap/>
            <w:hideMark/>
          </w:tcPr>
          <w:p w14:paraId="0C678AB5"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99.0</w:t>
            </w:r>
          </w:p>
        </w:tc>
        <w:tc>
          <w:tcPr>
            <w:tcW w:w="1170" w:type="dxa"/>
            <w:vMerge w:val="restart"/>
          </w:tcPr>
          <w:p w14:paraId="7B4100B1" w14:textId="4E6AA3A7" w:rsidR="00FC03C1" w:rsidRPr="007C3ACB" w:rsidRDefault="00FC03C1" w:rsidP="00FC03C1">
            <w:pPr>
              <w:rPr>
                <w:rFonts w:eastAsia="Times New Roman"/>
                <w:color w:val="000000"/>
                <w:sz w:val="20"/>
                <w:szCs w:val="20"/>
              </w:rPr>
            </w:pPr>
            <w:del w:id="42" w:author="Joshua D. Wallach" w:date="2018-09-12T15:49:00Z">
              <w:r w:rsidRPr="007C3ACB" w:rsidDel="00416CEC">
                <w:rPr>
                  <w:rFonts w:eastAsia="Times New Roman"/>
                  <w:color w:val="000000"/>
                  <w:sz w:val="20"/>
                  <w:szCs w:val="20"/>
                </w:rPr>
                <w:delText>9</w:delText>
              </w:r>
              <w:r w:rsidDel="00416CEC">
                <w:rPr>
                  <w:rFonts w:eastAsia="Times New Roman"/>
                  <w:color w:val="000000"/>
                  <w:sz w:val="20"/>
                  <w:szCs w:val="20"/>
                </w:rPr>
                <w:delText>x10</w:delText>
              </w:r>
            </w:del>
            <w:ins w:id="43" w:author="Joshua D. Wallach" w:date="2018-09-12T15:49:00Z">
              <w:r w:rsidR="00416CEC">
                <w:rPr>
                  <w:rFonts w:eastAsia="Times New Roman"/>
                  <w:color w:val="000000"/>
                  <w:sz w:val="20"/>
                  <w:szCs w:val="20"/>
                </w:rPr>
                <w:t>8.9</w:t>
              </w:r>
              <w:r w:rsidR="00416CEC">
                <w:rPr>
                  <w:rFonts w:eastAsia="Times New Roman"/>
                  <w:color w:val="000000"/>
                  <w:sz w:val="20"/>
                  <w:szCs w:val="20"/>
                </w:rPr>
                <w:t>x10</w:t>
              </w:r>
            </w:ins>
            <w:r w:rsidRPr="007C3ACB">
              <w:rPr>
                <w:rFonts w:eastAsia="Times New Roman"/>
                <w:color w:val="000000"/>
                <w:sz w:val="20"/>
                <w:szCs w:val="20"/>
              </w:rPr>
              <w:t>-4</w:t>
            </w:r>
          </w:p>
        </w:tc>
      </w:tr>
      <w:tr w:rsidR="0014313B" w:rsidRPr="007C3ACB" w14:paraId="31EBDDE7" w14:textId="77777777" w:rsidTr="0014313B">
        <w:trPr>
          <w:trHeight w:val="77"/>
        </w:trPr>
        <w:tc>
          <w:tcPr>
            <w:tcW w:w="4847" w:type="dxa"/>
            <w:noWrap/>
            <w:hideMark/>
          </w:tcPr>
          <w:p w14:paraId="16FBF08C"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At Least One Citing Article, No Data Included</w:t>
            </w:r>
          </w:p>
        </w:tc>
        <w:tc>
          <w:tcPr>
            <w:tcW w:w="723" w:type="dxa"/>
            <w:noWrap/>
            <w:hideMark/>
          </w:tcPr>
          <w:p w14:paraId="095666C4"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19</w:t>
            </w:r>
          </w:p>
        </w:tc>
        <w:tc>
          <w:tcPr>
            <w:tcW w:w="897" w:type="dxa"/>
          </w:tcPr>
          <w:p w14:paraId="5A47ECA5" w14:textId="5D9CD7EA" w:rsidR="00FC03C1" w:rsidRPr="007C3ACB" w:rsidRDefault="00FC03C1" w:rsidP="00FC03C1">
            <w:pPr>
              <w:rPr>
                <w:rFonts w:eastAsia="Times New Roman"/>
                <w:color w:val="000000"/>
                <w:sz w:val="20"/>
                <w:szCs w:val="20"/>
              </w:rPr>
            </w:pPr>
            <w:r w:rsidRPr="007C3ACB">
              <w:rPr>
                <w:rFonts w:eastAsia="Times New Roman"/>
                <w:color w:val="000000"/>
                <w:sz w:val="20"/>
                <w:szCs w:val="20"/>
              </w:rPr>
              <w:t>7.3</w:t>
            </w:r>
          </w:p>
        </w:tc>
        <w:tc>
          <w:tcPr>
            <w:tcW w:w="723" w:type="dxa"/>
            <w:noWrap/>
          </w:tcPr>
          <w:p w14:paraId="1E1A9D84" w14:textId="14716F48" w:rsidR="00FC03C1" w:rsidRPr="007C3ACB" w:rsidRDefault="00FC03C1" w:rsidP="00FC03C1">
            <w:pPr>
              <w:rPr>
                <w:rFonts w:eastAsia="Times New Roman"/>
                <w:color w:val="000000"/>
                <w:sz w:val="20"/>
                <w:szCs w:val="20"/>
              </w:rPr>
            </w:pPr>
            <w:r w:rsidRPr="007C3ACB">
              <w:rPr>
                <w:rFonts w:eastAsia="Times New Roman"/>
                <w:color w:val="000000"/>
                <w:sz w:val="20"/>
                <w:szCs w:val="20"/>
              </w:rPr>
              <w:t>1</w:t>
            </w:r>
          </w:p>
        </w:tc>
        <w:tc>
          <w:tcPr>
            <w:tcW w:w="807" w:type="dxa"/>
            <w:noWrap/>
            <w:hideMark/>
          </w:tcPr>
          <w:p w14:paraId="7E199A01"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1.0</w:t>
            </w:r>
          </w:p>
        </w:tc>
        <w:tc>
          <w:tcPr>
            <w:tcW w:w="1170" w:type="dxa"/>
            <w:vMerge/>
          </w:tcPr>
          <w:p w14:paraId="37361C63" w14:textId="77777777" w:rsidR="00FC03C1" w:rsidRPr="007C3ACB" w:rsidRDefault="00FC03C1" w:rsidP="00FC03C1">
            <w:pPr>
              <w:rPr>
                <w:rFonts w:eastAsia="Times New Roman"/>
                <w:color w:val="000000"/>
                <w:sz w:val="20"/>
                <w:szCs w:val="20"/>
              </w:rPr>
            </w:pPr>
          </w:p>
        </w:tc>
      </w:tr>
      <w:tr w:rsidR="0014313B" w:rsidRPr="007C3ACB" w14:paraId="55D4B126" w14:textId="77777777" w:rsidTr="0014313B">
        <w:trPr>
          <w:trHeight w:val="77"/>
        </w:trPr>
        <w:tc>
          <w:tcPr>
            <w:tcW w:w="4847" w:type="dxa"/>
            <w:noWrap/>
            <w:hideMark/>
          </w:tcPr>
          <w:p w14:paraId="40ACBBE3"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At Least One Citing Article, Data Excluded</w:t>
            </w:r>
          </w:p>
        </w:tc>
        <w:tc>
          <w:tcPr>
            <w:tcW w:w="723" w:type="dxa"/>
            <w:noWrap/>
            <w:hideMark/>
          </w:tcPr>
          <w:p w14:paraId="200CC645"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3</w:t>
            </w:r>
          </w:p>
        </w:tc>
        <w:tc>
          <w:tcPr>
            <w:tcW w:w="897" w:type="dxa"/>
          </w:tcPr>
          <w:p w14:paraId="3DB0CC8E" w14:textId="01570082" w:rsidR="00FC03C1" w:rsidRPr="007C3ACB" w:rsidRDefault="00FC03C1" w:rsidP="00FC03C1">
            <w:pPr>
              <w:rPr>
                <w:rFonts w:eastAsia="Times New Roman"/>
                <w:color w:val="000000"/>
                <w:sz w:val="20"/>
                <w:szCs w:val="20"/>
              </w:rPr>
            </w:pPr>
            <w:r w:rsidRPr="007C3ACB">
              <w:rPr>
                <w:rFonts w:eastAsia="Times New Roman"/>
                <w:color w:val="000000"/>
                <w:sz w:val="20"/>
                <w:szCs w:val="20"/>
              </w:rPr>
              <w:t>1.2</w:t>
            </w:r>
          </w:p>
        </w:tc>
        <w:tc>
          <w:tcPr>
            <w:tcW w:w="723" w:type="dxa"/>
            <w:noWrap/>
          </w:tcPr>
          <w:p w14:paraId="31AA3236" w14:textId="102024DB" w:rsidR="00FC03C1" w:rsidRPr="007C3ACB" w:rsidRDefault="00FC03C1" w:rsidP="00FC03C1">
            <w:pPr>
              <w:rPr>
                <w:rFonts w:eastAsia="Times New Roman"/>
                <w:color w:val="000000"/>
                <w:sz w:val="20"/>
                <w:szCs w:val="20"/>
              </w:rPr>
            </w:pPr>
            <w:r w:rsidRPr="007C3ACB">
              <w:rPr>
                <w:rFonts w:eastAsia="Times New Roman"/>
                <w:color w:val="000000"/>
                <w:sz w:val="20"/>
                <w:szCs w:val="20"/>
              </w:rPr>
              <w:t>0</w:t>
            </w:r>
          </w:p>
        </w:tc>
        <w:tc>
          <w:tcPr>
            <w:tcW w:w="807" w:type="dxa"/>
            <w:noWrap/>
            <w:hideMark/>
          </w:tcPr>
          <w:p w14:paraId="69550C18"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0.0</w:t>
            </w:r>
          </w:p>
        </w:tc>
        <w:tc>
          <w:tcPr>
            <w:tcW w:w="1170" w:type="dxa"/>
            <w:vMerge/>
          </w:tcPr>
          <w:p w14:paraId="7EBDE3AF" w14:textId="77777777" w:rsidR="00FC03C1" w:rsidRPr="007C3ACB" w:rsidRDefault="00FC03C1" w:rsidP="00FC03C1">
            <w:pPr>
              <w:rPr>
                <w:rFonts w:eastAsia="Times New Roman"/>
                <w:color w:val="000000"/>
                <w:sz w:val="20"/>
                <w:szCs w:val="20"/>
              </w:rPr>
            </w:pPr>
          </w:p>
        </w:tc>
      </w:tr>
      <w:tr w:rsidR="0014313B" w:rsidRPr="007C3ACB" w14:paraId="40BE7759" w14:textId="77777777" w:rsidTr="0014313B">
        <w:trPr>
          <w:trHeight w:val="77"/>
        </w:trPr>
        <w:tc>
          <w:tcPr>
            <w:tcW w:w="4847" w:type="dxa"/>
            <w:noWrap/>
            <w:hideMark/>
          </w:tcPr>
          <w:p w14:paraId="5B9CF351" w14:textId="745D6D8D" w:rsidR="00FC03C1" w:rsidRPr="007C3ACB" w:rsidRDefault="00FC03C1" w:rsidP="00FC03C1">
            <w:pPr>
              <w:rPr>
                <w:rFonts w:eastAsia="Times New Roman"/>
                <w:color w:val="000000"/>
                <w:sz w:val="20"/>
                <w:szCs w:val="20"/>
              </w:rPr>
            </w:pPr>
            <w:r w:rsidRPr="007C3ACB">
              <w:rPr>
                <w:rFonts w:eastAsia="Times New Roman"/>
                <w:color w:val="000000"/>
                <w:sz w:val="20"/>
                <w:szCs w:val="20"/>
              </w:rPr>
              <w:t>At Least One Citing Article, Data Included</w:t>
            </w:r>
          </w:p>
        </w:tc>
        <w:tc>
          <w:tcPr>
            <w:tcW w:w="723" w:type="dxa"/>
            <w:noWrap/>
            <w:hideMark/>
          </w:tcPr>
          <w:p w14:paraId="744C44E5"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16</w:t>
            </w:r>
          </w:p>
        </w:tc>
        <w:tc>
          <w:tcPr>
            <w:tcW w:w="897" w:type="dxa"/>
          </w:tcPr>
          <w:p w14:paraId="2F2F5593" w14:textId="31CF82A2" w:rsidR="00FC03C1" w:rsidRPr="007C3ACB" w:rsidRDefault="00FC03C1" w:rsidP="00FC03C1">
            <w:pPr>
              <w:rPr>
                <w:rFonts w:eastAsia="Times New Roman"/>
                <w:color w:val="000000"/>
                <w:sz w:val="20"/>
                <w:szCs w:val="20"/>
              </w:rPr>
            </w:pPr>
            <w:r w:rsidRPr="007C3ACB">
              <w:rPr>
                <w:rFonts w:eastAsia="Times New Roman"/>
                <w:color w:val="000000"/>
                <w:sz w:val="20"/>
                <w:szCs w:val="20"/>
              </w:rPr>
              <w:t>6.2</w:t>
            </w:r>
          </w:p>
        </w:tc>
        <w:tc>
          <w:tcPr>
            <w:tcW w:w="723" w:type="dxa"/>
            <w:noWrap/>
          </w:tcPr>
          <w:p w14:paraId="0B9CE703" w14:textId="7AC70FB7" w:rsidR="00FC03C1" w:rsidRPr="007C3ACB" w:rsidRDefault="00FC03C1" w:rsidP="00FC03C1">
            <w:pPr>
              <w:rPr>
                <w:rFonts w:eastAsia="Times New Roman"/>
                <w:color w:val="000000"/>
                <w:sz w:val="20"/>
                <w:szCs w:val="20"/>
              </w:rPr>
            </w:pPr>
            <w:r w:rsidRPr="007C3ACB">
              <w:rPr>
                <w:rFonts w:eastAsia="Times New Roman"/>
                <w:color w:val="000000"/>
                <w:sz w:val="20"/>
                <w:szCs w:val="20"/>
              </w:rPr>
              <w:t>0</w:t>
            </w:r>
          </w:p>
        </w:tc>
        <w:tc>
          <w:tcPr>
            <w:tcW w:w="807" w:type="dxa"/>
            <w:noWrap/>
            <w:hideMark/>
          </w:tcPr>
          <w:p w14:paraId="1D570FC5"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0.0</w:t>
            </w:r>
          </w:p>
        </w:tc>
        <w:tc>
          <w:tcPr>
            <w:tcW w:w="1170" w:type="dxa"/>
            <w:vMerge/>
          </w:tcPr>
          <w:p w14:paraId="3004BC74" w14:textId="77777777" w:rsidR="00FC03C1" w:rsidRPr="007C3ACB" w:rsidRDefault="00FC03C1" w:rsidP="00FC03C1">
            <w:pPr>
              <w:rPr>
                <w:rFonts w:eastAsia="Times New Roman"/>
                <w:color w:val="000000"/>
                <w:sz w:val="20"/>
                <w:szCs w:val="20"/>
              </w:rPr>
            </w:pPr>
          </w:p>
        </w:tc>
      </w:tr>
      <w:tr w:rsidR="00FC03C1" w:rsidRPr="007C3ACB" w14:paraId="7CB63EF4" w14:textId="77777777" w:rsidTr="003166A6">
        <w:trPr>
          <w:trHeight w:val="77"/>
        </w:trPr>
        <w:tc>
          <w:tcPr>
            <w:tcW w:w="4847" w:type="dxa"/>
            <w:noWrap/>
            <w:hideMark/>
          </w:tcPr>
          <w:p w14:paraId="65F55690" w14:textId="77777777" w:rsidR="00FC03C1" w:rsidRPr="007C3ACB" w:rsidRDefault="00FC03C1" w:rsidP="00FC03C1">
            <w:pPr>
              <w:rPr>
                <w:rFonts w:eastAsia="Times New Roman"/>
                <w:b/>
                <w:bCs/>
                <w:color w:val="000000"/>
                <w:sz w:val="20"/>
                <w:szCs w:val="20"/>
              </w:rPr>
            </w:pPr>
            <w:r w:rsidRPr="007C3ACB">
              <w:rPr>
                <w:rFonts w:eastAsia="Times New Roman"/>
                <w:b/>
                <w:bCs/>
                <w:color w:val="000000"/>
                <w:sz w:val="20"/>
                <w:szCs w:val="20"/>
              </w:rPr>
              <w:t>PMCID</w:t>
            </w:r>
          </w:p>
        </w:tc>
        <w:tc>
          <w:tcPr>
            <w:tcW w:w="1620" w:type="dxa"/>
            <w:gridSpan w:val="2"/>
            <w:noWrap/>
            <w:hideMark/>
          </w:tcPr>
          <w:p w14:paraId="1006CC39" w14:textId="05274873" w:rsidR="00FC03C1" w:rsidRPr="007C3ACB" w:rsidRDefault="00FC03C1" w:rsidP="00FC03C1">
            <w:pPr>
              <w:jc w:val="center"/>
              <w:rPr>
                <w:rFonts w:eastAsia="Times New Roman"/>
                <w:color w:val="000000"/>
                <w:sz w:val="20"/>
                <w:szCs w:val="20"/>
              </w:rPr>
            </w:pPr>
            <w:r w:rsidRPr="007C3ACB">
              <w:rPr>
                <w:rFonts w:eastAsia="Times New Roman"/>
                <w:b/>
                <w:color w:val="000000"/>
                <w:sz w:val="20"/>
                <w:szCs w:val="20"/>
              </w:rPr>
              <w:t>N = 441</w:t>
            </w:r>
          </w:p>
        </w:tc>
        <w:tc>
          <w:tcPr>
            <w:tcW w:w="1530" w:type="dxa"/>
            <w:gridSpan w:val="2"/>
            <w:noWrap/>
            <w:hideMark/>
          </w:tcPr>
          <w:p w14:paraId="18882739" w14:textId="360A1694" w:rsidR="00FC03C1" w:rsidRPr="007C3ACB" w:rsidRDefault="00FC03C1" w:rsidP="00FC03C1">
            <w:pPr>
              <w:jc w:val="center"/>
              <w:rPr>
                <w:rFonts w:eastAsia="Times New Roman"/>
                <w:color w:val="000000"/>
                <w:sz w:val="20"/>
                <w:szCs w:val="20"/>
              </w:rPr>
            </w:pPr>
            <w:r w:rsidRPr="007C3ACB">
              <w:rPr>
                <w:rFonts w:eastAsia="Times New Roman"/>
                <w:b/>
                <w:color w:val="000000"/>
                <w:sz w:val="20"/>
                <w:szCs w:val="20"/>
              </w:rPr>
              <w:t>N = 1</w:t>
            </w:r>
            <w:r>
              <w:rPr>
                <w:rFonts w:eastAsia="Times New Roman"/>
                <w:b/>
                <w:color w:val="000000"/>
                <w:sz w:val="20"/>
                <w:szCs w:val="20"/>
              </w:rPr>
              <w:t>49</w:t>
            </w:r>
          </w:p>
        </w:tc>
        <w:tc>
          <w:tcPr>
            <w:tcW w:w="1170" w:type="dxa"/>
          </w:tcPr>
          <w:p w14:paraId="3A557D57" w14:textId="77777777" w:rsidR="00FC03C1" w:rsidRPr="007C3ACB" w:rsidRDefault="00FC03C1" w:rsidP="00FC03C1">
            <w:pPr>
              <w:rPr>
                <w:rFonts w:eastAsia="Times New Roman"/>
                <w:color w:val="000000"/>
                <w:sz w:val="20"/>
                <w:szCs w:val="20"/>
              </w:rPr>
            </w:pPr>
          </w:p>
        </w:tc>
      </w:tr>
      <w:tr w:rsidR="0014313B" w:rsidRPr="007C3ACB" w14:paraId="21E647A7" w14:textId="77777777" w:rsidTr="0014313B">
        <w:trPr>
          <w:trHeight w:val="77"/>
        </w:trPr>
        <w:tc>
          <w:tcPr>
            <w:tcW w:w="4847" w:type="dxa"/>
            <w:noWrap/>
            <w:hideMark/>
          </w:tcPr>
          <w:p w14:paraId="769A1A5D"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Yes</w:t>
            </w:r>
          </w:p>
        </w:tc>
        <w:tc>
          <w:tcPr>
            <w:tcW w:w="723" w:type="dxa"/>
            <w:noWrap/>
            <w:hideMark/>
          </w:tcPr>
          <w:p w14:paraId="72A40B78" w14:textId="0C6DE21A" w:rsidR="00FC03C1" w:rsidRPr="007C3ACB" w:rsidRDefault="00FC03C1" w:rsidP="00FC03C1">
            <w:pPr>
              <w:rPr>
                <w:rFonts w:eastAsia="Times New Roman"/>
                <w:color w:val="000000"/>
                <w:sz w:val="20"/>
                <w:szCs w:val="20"/>
              </w:rPr>
            </w:pPr>
            <w:r w:rsidRPr="007C3ACB">
              <w:rPr>
                <w:rFonts w:eastAsia="Times New Roman"/>
                <w:color w:val="000000"/>
                <w:sz w:val="20"/>
                <w:szCs w:val="20"/>
              </w:rPr>
              <w:t>8</w:t>
            </w:r>
            <w:r>
              <w:rPr>
                <w:rFonts w:eastAsia="Times New Roman"/>
                <w:color w:val="000000"/>
                <w:sz w:val="20"/>
                <w:szCs w:val="20"/>
              </w:rPr>
              <w:t>7</w:t>
            </w:r>
          </w:p>
        </w:tc>
        <w:tc>
          <w:tcPr>
            <w:tcW w:w="897" w:type="dxa"/>
          </w:tcPr>
          <w:p w14:paraId="10F24837" w14:textId="0F47FE9C" w:rsidR="00FC03C1" w:rsidRPr="007C3ACB" w:rsidRDefault="00FC03C1" w:rsidP="00FC03C1">
            <w:pPr>
              <w:rPr>
                <w:rFonts w:eastAsia="Times New Roman"/>
                <w:color w:val="000000"/>
                <w:sz w:val="20"/>
                <w:szCs w:val="20"/>
              </w:rPr>
            </w:pPr>
            <w:r w:rsidRPr="007C3ACB">
              <w:rPr>
                <w:rFonts w:eastAsia="Times New Roman"/>
                <w:color w:val="000000"/>
                <w:sz w:val="20"/>
                <w:szCs w:val="20"/>
              </w:rPr>
              <w:t>19.3</w:t>
            </w:r>
          </w:p>
        </w:tc>
        <w:tc>
          <w:tcPr>
            <w:tcW w:w="723" w:type="dxa"/>
            <w:noWrap/>
            <w:hideMark/>
          </w:tcPr>
          <w:p w14:paraId="74A2DAFF" w14:textId="5379610D" w:rsidR="00FC03C1" w:rsidRPr="007C3ACB" w:rsidRDefault="00FC03C1" w:rsidP="00FC03C1">
            <w:pPr>
              <w:rPr>
                <w:rFonts w:eastAsia="Times New Roman"/>
                <w:color w:val="000000"/>
                <w:sz w:val="20"/>
                <w:szCs w:val="20"/>
              </w:rPr>
            </w:pPr>
            <w:r w:rsidRPr="007C3ACB">
              <w:rPr>
                <w:rFonts w:eastAsia="Times New Roman"/>
                <w:color w:val="000000"/>
                <w:sz w:val="20"/>
                <w:szCs w:val="20"/>
              </w:rPr>
              <w:t>64</w:t>
            </w:r>
          </w:p>
        </w:tc>
        <w:tc>
          <w:tcPr>
            <w:tcW w:w="807" w:type="dxa"/>
            <w:noWrap/>
            <w:hideMark/>
          </w:tcPr>
          <w:p w14:paraId="26B871AF" w14:textId="1236EDC1" w:rsidR="00FC03C1" w:rsidRPr="007C3ACB" w:rsidRDefault="00FC03C1" w:rsidP="00FC03C1">
            <w:pPr>
              <w:rPr>
                <w:rFonts w:eastAsia="Times New Roman"/>
                <w:color w:val="000000"/>
                <w:sz w:val="20"/>
                <w:szCs w:val="20"/>
              </w:rPr>
            </w:pPr>
            <w:r w:rsidRPr="007C3ACB">
              <w:rPr>
                <w:rFonts w:eastAsia="Times New Roman"/>
                <w:color w:val="000000"/>
                <w:sz w:val="20"/>
                <w:szCs w:val="20"/>
              </w:rPr>
              <w:t>42.</w:t>
            </w:r>
            <w:r>
              <w:rPr>
                <w:rFonts w:eastAsia="Times New Roman"/>
                <w:color w:val="000000"/>
                <w:sz w:val="20"/>
                <w:szCs w:val="20"/>
              </w:rPr>
              <w:t>9</w:t>
            </w:r>
          </w:p>
        </w:tc>
        <w:tc>
          <w:tcPr>
            <w:tcW w:w="1170" w:type="dxa"/>
            <w:vMerge w:val="restart"/>
          </w:tcPr>
          <w:p w14:paraId="0CEE0298" w14:textId="34218A88" w:rsidR="00FC03C1" w:rsidRPr="007C3ACB" w:rsidRDefault="00FC03C1" w:rsidP="00FC03C1">
            <w:pPr>
              <w:rPr>
                <w:rFonts w:eastAsia="Times New Roman"/>
                <w:color w:val="000000"/>
                <w:sz w:val="20"/>
                <w:szCs w:val="20"/>
              </w:rPr>
            </w:pPr>
            <w:del w:id="44" w:author="Joshua D. Wallach" w:date="2018-09-12T15:49:00Z">
              <w:r w:rsidDel="00416CEC">
                <w:rPr>
                  <w:rFonts w:eastAsia="Times New Roman"/>
                  <w:color w:val="000000"/>
                  <w:sz w:val="20"/>
                  <w:szCs w:val="20"/>
                </w:rPr>
                <w:delText>7x10</w:delText>
              </w:r>
            </w:del>
            <w:ins w:id="45" w:author="Joshua D. Wallach" w:date="2018-09-12T15:49:00Z">
              <w:r w:rsidR="00416CEC">
                <w:rPr>
                  <w:rFonts w:eastAsia="Times New Roman"/>
                  <w:color w:val="000000"/>
                  <w:sz w:val="20"/>
                  <w:szCs w:val="20"/>
                </w:rPr>
                <w:t>6.7</w:t>
              </w:r>
              <w:r w:rsidR="00416CEC">
                <w:rPr>
                  <w:rFonts w:eastAsia="Times New Roman"/>
                  <w:color w:val="000000"/>
                  <w:sz w:val="20"/>
                  <w:szCs w:val="20"/>
                </w:rPr>
                <w:t>x10</w:t>
              </w:r>
            </w:ins>
            <w:r w:rsidRPr="007C3ACB">
              <w:rPr>
                <w:rFonts w:eastAsia="Times New Roman"/>
                <w:color w:val="000000"/>
                <w:sz w:val="20"/>
                <w:szCs w:val="20"/>
              </w:rPr>
              <w:t>-8</w:t>
            </w:r>
          </w:p>
        </w:tc>
      </w:tr>
      <w:tr w:rsidR="0014313B" w:rsidRPr="007C3ACB" w14:paraId="3593538E" w14:textId="77777777" w:rsidTr="0014313B">
        <w:trPr>
          <w:trHeight w:val="77"/>
        </w:trPr>
        <w:tc>
          <w:tcPr>
            <w:tcW w:w="4847" w:type="dxa"/>
            <w:noWrap/>
          </w:tcPr>
          <w:p w14:paraId="1A57A19E"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No</w:t>
            </w:r>
          </w:p>
        </w:tc>
        <w:tc>
          <w:tcPr>
            <w:tcW w:w="723" w:type="dxa"/>
            <w:noWrap/>
          </w:tcPr>
          <w:p w14:paraId="151EB36F" w14:textId="7FA09067" w:rsidR="00FC03C1" w:rsidRPr="007C3ACB" w:rsidRDefault="00FC03C1" w:rsidP="00FC03C1">
            <w:pPr>
              <w:rPr>
                <w:rFonts w:eastAsia="Times New Roman"/>
                <w:color w:val="000000"/>
                <w:sz w:val="20"/>
                <w:szCs w:val="20"/>
              </w:rPr>
            </w:pPr>
            <w:r w:rsidRPr="007C3ACB">
              <w:rPr>
                <w:rFonts w:eastAsia="Times New Roman"/>
                <w:color w:val="000000"/>
                <w:sz w:val="20"/>
                <w:szCs w:val="20"/>
              </w:rPr>
              <w:t>35</w:t>
            </w:r>
            <w:r>
              <w:rPr>
                <w:rFonts w:eastAsia="Times New Roman"/>
                <w:color w:val="000000"/>
                <w:sz w:val="20"/>
                <w:szCs w:val="20"/>
              </w:rPr>
              <w:t>4</w:t>
            </w:r>
          </w:p>
        </w:tc>
        <w:tc>
          <w:tcPr>
            <w:tcW w:w="897" w:type="dxa"/>
          </w:tcPr>
          <w:p w14:paraId="2EDFFCF9" w14:textId="78B31CAC" w:rsidR="00FC03C1" w:rsidRPr="007C3ACB" w:rsidRDefault="00FC03C1" w:rsidP="00FC03C1">
            <w:pPr>
              <w:rPr>
                <w:rFonts w:eastAsia="Times New Roman"/>
                <w:color w:val="000000"/>
                <w:sz w:val="20"/>
                <w:szCs w:val="20"/>
              </w:rPr>
            </w:pPr>
            <w:r w:rsidRPr="007C3ACB">
              <w:rPr>
                <w:rFonts w:eastAsia="Times New Roman"/>
                <w:color w:val="000000"/>
                <w:sz w:val="20"/>
                <w:szCs w:val="20"/>
              </w:rPr>
              <w:t>80.7</w:t>
            </w:r>
          </w:p>
        </w:tc>
        <w:tc>
          <w:tcPr>
            <w:tcW w:w="723" w:type="dxa"/>
            <w:noWrap/>
          </w:tcPr>
          <w:p w14:paraId="18ADCA60" w14:textId="0AD7FA6D" w:rsidR="00FC03C1" w:rsidRPr="007C3ACB" w:rsidRDefault="00FC03C1" w:rsidP="00FC03C1">
            <w:pPr>
              <w:rPr>
                <w:rFonts w:eastAsia="Times New Roman"/>
                <w:color w:val="000000"/>
                <w:sz w:val="20"/>
                <w:szCs w:val="20"/>
              </w:rPr>
            </w:pPr>
            <w:r w:rsidRPr="007C3ACB">
              <w:rPr>
                <w:rFonts w:eastAsia="Times New Roman"/>
                <w:color w:val="000000"/>
                <w:sz w:val="20"/>
                <w:szCs w:val="20"/>
              </w:rPr>
              <w:t>8</w:t>
            </w:r>
            <w:r>
              <w:rPr>
                <w:rFonts w:eastAsia="Times New Roman"/>
                <w:color w:val="000000"/>
                <w:sz w:val="20"/>
                <w:szCs w:val="20"/>
              </w:rPr>
              <w:t>5</w:t>
            </w:r>
          </w:p>
        </w:tc>
        <w:tc>
          <w:tcPr>
            <w:tcW w:w="807" w:type="dxa"/>
            <w:noWrap/>
          </w:tcPr>
          <w:p w14:paraId="5E39951F" w14:textId="21EC642F" w:rsidR="00FC03C1" w:rsidRPr="007C3ACB" w:rsidRDefault="00FC03C1" w:rsidP="00FC03C1">
            <w:pPr>
              <w:rPr>
                <w:rFonts w:eastAsia="Times New Roman"/>
                <w:color w:val="000000"/>
                <w:sz w:val="20"/>
                <w:szCs w:val="20"/>
              </w:rPr>
            </w:pPr>
            <w:r w:rsidRPr="007C3ACB">
              <w:rPr>
                <w:rFonts w:eastAsia="Times New Roman"/>
                <w:color w:val="000000"/>
                <w:sz w:val="20"/>
                <w:szCs w:val="20"/>
              </w:rPr>
              <w:t>57.</w:t>
            </w:r>
            <w:r>
              <w:rPr>
                <w:rFonts w:eastAsia="Times New Roman"/>
                <w:color w:val="000000"/>
                <w:sz w:val="20"/>
                <w:szCs w:val="20"/>
              </w:rPr>
              <w:t>1</w:t>
            </w:r>
          </w:p>
        </w:tc>
        <w:tc>
          <w:tcPr>
            <w:tcW w:w="1170" w:type="dxa"/>
            <w:vMerge/>
          </w:tcPr>
          <w:p w14:paraId="621AB4B4" w14:textId="77777777" w:rsidR="00FC03C1" w:rsidRPr="007C3ACB" w:rsidRDefault="00FC03C1" w:rsidP="00FC03C1">
            <w:pPr>
              <w:rPr>
                <w:rFonts w:eastAsia="Times New Roman"/>
                <w:color w:val="000000"/>
                <w:sz w:val="20"/>
                <w:szCs w:val="20"/>
              </w:rPr>
            </w:pPr>
          </w:p>
        </w:tc>
      </w:tr>
      <w:tr w:rsidR="00FC03C1" w:rsidRPr="007C3ACB" w14:paraId="6D949F26" w14:textId="77777777" w:rsidTr="003166A6">
        <w:trPr>
          <w:trHeight w:val="77"/>
        </w:trPr>
        <w:tc>
          <w:tcPr>
            <w:tcW w:w="4847" w:type="dxa"/>
            <w:noWrap/>
          </w:tcPr>
          <w:p w14:paraId="6FF93338" w14:textId="77777777" w:rsidR="00FC03C1" w:rsidRPr="007C3ACB" w:rsidRDefault="00FC03C1" w:rsidP="00FC03C1">
            <w:pPr>
              <w:rPr>
                <w:rFonts w:eastAsia="Times New Roman"/>
                <w:b/>
                <w:color w:val="000000"/>
                <w:sz w:val="20"/>
                <w:szCs w:val="20"/>
              </w:rPr>
            </w:pPr>
            <w:r w:rsidRPr="007C3ACB">
              <w:rPr>
                <w:rFonts w:eastAsia="Times New Roman"/>
                <w:b/>
                <w:color w:val="000000"/>
                <w:sz w:val="20"/>
                <w:szCs w:val="20"/>
              </w:rPr>
              <w:t>PMCOA</w:t>
            </w:r>
          </w:p>
        </w:tc>
        <w:tc>
          <w:tcPr>
            <w:tcW w:w="1620" w:type="dxa"/>
            <w:gridSpan w:val="2"/>
            <w:noWrap/>
          </w:tcPr>
          <w:p w14:paraId="462ED3DE" w14:textId="1E67A79E" w:rsidR="00FC03C1" w:rsidRPr="007C3ACB" w:rsidRDefault="00FC03C1" w:rsidP="00FC03C1">
            <w:pPr>
              <w:jc w:val="center"/>
              <w:rPr>
                <w:rFonts w:eastAsia="Times New Roman"/>
                <w:color w:val="000000"/>
                <w:sz w:val="20"/>
                <w:szCs w:val="20"/>
              </w:rPr>
            </w:pPr>
            <w:r w:rsidRPr="007C3ACB">
              <w:rPr>
                <w:rFonts w:eastAsia="Times New Roman"/>
                <w:b/>
                <w:color w:val="000000"/>
                <w:sz w:val="20"/>
                <w:szCs w:val="20"/>
              </w:rPr>
              <w:t>N = 441</w:t>
            </w:r>
          </w:p>
        </w:tc>
        <w:tc>
          <w:tcPr>
            <w:tcW w:w="1530" w:type="dxa"/>
            <w:gridSpan w:val="2"/>
            <w:noWrap/>
          </w:tcPr>
          <w:p w14:paraId="0D82D47A" w14:textId="687E96D1" w:rsidR="00FC03C1" w:rsidRPr="007C3ACB" w:rsidRDefault="00FC03C1" w:rsidP="00FC03C1">
            <w:pPr>
              <w:jc w:val="center"/>
              <w:rPr>
                <w:rFonts w:eastAsia="Times New Roman"/>
                <w:color w:val="000000"/>
                <w:sz w:val="20"/>
                <w:szCs w:val="20"/>
              </w:rPr>
            </w:pPr>
            <w:r w:rsidRPr="007C3ACB">
              <w:rPr>
                <w:rFonts w:eastAsia="Times New Roman"/>
                <w:b/>
                <w:color w:val="000000"/>
                <w:sz w:val="20"/>
                <w:szCs w:val="20"/>
              </w:rPr>
              <w:t>N = 1</w:t>
            </w:r>
            <w:r>
              <w:rPr>
                <w:rFonts w:eastAsia="Times New Roman"/>
                <w:b/>
                <w:color w:val="000000"/>
                <w:sz w:val="20"/>
                <w:szCs w:val="20"/>
              </w:rPr>
              <w:t>49</w:t>
            </w:r>
          </w:p>
        </w:tc>
        <w:tc>
          <w:tcPr>
            <w:tcW w:w="1170" w:type="dxa"/>
          </w:tcPr>
          <w:p w14:paraId="6F1E0437" w14:textId="77777777" w:rsidR="00FC03C1" w:rsidRPr="007C3ACB" w:rsidRDefault="00FC03C1" w:rsidP="00FC03C1">
            <w:pPr>
              <w:rPr>
                <w:rFonts w:eastAsia="Times New Roman"/>
                <w:color w:val="000000"/>
                <w:sz w:val="20"/>
                <w:szCs w:val="20"/>
              </w:rPr>
            </w:pPr>
          </w:p>
        </w:tc>
      </w:tr>
      <w:tr w:rsidR="0014313B" w:rsidRPr="007C3ACB" w14:paraId="292D943A" w14:textId="77777777" w:rsidTr="0014313B">
        <w:trPr>
          <w:trHeight w:val="77"/>
        </w:trPr>
        <w:tc>
          <w:tcPr>
            <w:tcW w:w="4847" w:type="dxa"/>
            <w:noWrap/>
          </w:tcPr>
          <w:p w14:paraId="79AA67AB"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Yes</w:t>
            </w:r>
          </w:p>
        </w:tc>
        <w:tc>
          <w:tcPr>
            <w:tcW w:w="723" w:type="dxa"/>
            <w:noWrap/>
          </w:tcPr>
          <w:p w14:paraId="05F25D08"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33</w:t>
            </w:r>
          </w:p>
        </w:tc>
        <w:tc>
          <w:tcPr>
            <w:tcW w:w="897" w:type="dxa"/>
          </w:tcPr>
          <w:p w14:paraId="1957F67F" w14:textId="3BB89B9D" w:rsidR="00FC03C1" w:rsidRPr="007C3ACB" w:rsidRDefault="00FC03C1" w:rsidP="00FC03C1">
            <w:pPr>
              <w:rPr>
                <w:rFonts w:eastAsia="Times New Roman"/>
                <w:color w:val="000000"/>
                <w:sz w:val="20"/>
                <w:szCs w:val="20"/>
              </w:rPr>
            </w:pPr>
            <w:r w:rsidRPr="007C3ACB">
              <w:rPr>
                <w:rFonts w:eastAsia="Times New Roman"/>
                <w:color w:val="000000"/>
                <w:sz w:val="20"/>
                <w:szCs w:val="20"/>
              </w:rPr>
              <w:t>7.5</w:t>
            </w:r>
          </w:p>
        </w:tc>
        <w:tc>
          <w:tcPr>
            <w:tcW w:w="723" w:type="dxa"/>
            <w:noWrap/>
          </w:tcPr>
          <w:p w14:paraId="0DCA9A50" w14:textId="737DF833" w:rsidR="00FC03C1" w:rsidRPr="007C3ACB" w:rsidRDefault="00FC03C1" w:rsidP="00FC03C1">
            <w:pPr>
              <w:rPr>
                <w:rFonts w:eastAsia="Times New Roman"/>
                <w:color w:val="000000"/>
                <w:sz w:val="20"/>
                <w:szCs w:val="20"/>
              </w:rPr>
            </w:pPr>
            <w:r w:rsidRPr="007C3ACB">
              <w:rPr>
                <w:rFonts w:eastAsia="Times New Roman"/>
                <w:color w:val="000000"/>
                <w:sz w:val="20"/>
                <w:szCs w:val="20"/>
              </w:rPr>
              <w:t>37</w:t>
            </w:r>
          </w:p>
        </w:tc>
        <w:tc>
          <w:tcPr>
            <w:tcW w:w="807" w:type="dxa"/>
            <w:noWrap/>
          </w:tcPr>
          <w:p w14:paraId="308E9DBE" w14:textId="7A951C54" w:rsidR="00FC03C1" w:rsidRPr="007C3ACB" w:rsidRDefault="00FC03C1" w:rsidP="00FC03C1">
            <w:pPr>
              <w:rPr>
                <w:rFonts w:eastAsia="Times New Roman"/>
                <w:color w:val="000000"/>
                <w:sz w:val="20"/>
                <w:szCs w:val="20"/>
              </w:rPr>
            </w:pPr>
            <w:r w:rsidRPr="007C3ACB">
              <w:rPr>
                <w:rFonts w:eastAsia="Times New Roman"/>
                <w:color w:val="000000"/>
                <w:sz w:val="20"/>
                <w:szCs w:val="20"/>
              </w:rPr>
              <w:t>24.</w:t>
            </w:r>
            <w:r>
              <w:rPr>
                <w:rFonts w:eastAsia="Times New Roman"/>
                <w:color w:val="000000"/>
                <w:sz w:val="20"/>
                <w:szCs w:val="20"/>
              </w:rPr>
              <w:t>8</w:t>
            </w:r>
          </w:p>
        </w:tc>
        <w:tc>
          <w:tcPr>
            <w:tcW w:w="1170" w:type="dxa"/>
            <w:vMerge w:val="restart"/>
          </w:tcPr>
          <w:p w14:paraId="6A466214" w14:textId="41B4579E" w:rsidR="00FC03C1" w:rsidRPr="007C3ACB" w:rsidRDefault="00FC03C1" w:rsidP="00FC03C1">
            <w:pPr>
              <w:rPr>
                <w:rFonts w:eastAsia="Times New Roman"/>
                <w:color w:val="000000"/>
                <w:sz w:val="20"/>
                <w:szCs w:val="20"/>
              </w:rPr>
            </w:pPr>
            <w:r>
              <w:rPr>
                <w:rFonts w:eastAsia="Times New Roman"/>
                <w:color w:val="000000"/>
                <w:sz w:val="20"/>
                <w:szCs w:val="20"/>
              </w:rPr>
              <w:t>1</w:t>
            </w:r>
            <w:ins w:id="46" w:author="Joshua D. Wallach" w:date="2018-09-12T15:50:00Z">
              <w:r w:rsidR="00416CEC">
                <w:rPr>
                  <w:rFonts w:eastAsia="Times New Roman"/>
                  <w:color w:val="000000"/>
                  <w:sz w:val="20"/>
                  <w:szCs w:val="20"/>
                </w:rPr>
                <w:t>.2</w:t>
              </w:r>
            </w:ins>
            <w:r>
              <w:rPr>
                <w:rFonts w:eastAsia="Times New Roman"/>
                <w:color w:val="000000"/>
                <w:sz w:val="20"/>
                <w:szCs w:val="20"/>
              </w:rPr>
              <w:t>x10</w:t>
            </w:r>
            <w:r w:rsidRPr="007C3ACB">
              <w:rPr>
                <w:rFonts w:eastAsia="Times New Roman"/>
                <w:color w:val="000000"/>
                <w:sz w:val="20"/>
                <w:szCs w:val="20"/>
              </w:rPr>
              <w:t>-7</w:t>
            </w:r>
          </w:p>
        </w:tc>
      </w:tr>
      <w:tr w:rsidR="0014313B" w:rsidRPr="007C3ACB" w14:paraId="2909CD78" w14:textId="77777777" w:rsidTr="0014313B">
        <w:trPr>
          <w:trHeight w:val="77"/>
        </w:trPr>
        <w:tc>
          <w:tcPr>
            <w:tcW w:w="4847" w:type="dxa"/>
            <w:noWrap/>
          </w:tcPr>
          <w:p w14:paraId="549C2B51" w14:textId="77777777" w:rsidR="00FC03C1" w:rsidRPr="007C3ACB" w:rsidRDefault="00FC03C1" w:rsidP="00FC03C1">
            <w:pPr>
              <w:rPr>
                <w:rFonts w:eastAsia="Times New Roman"/>
                <w:color w:val="000000"/>
                <w:sz w:val="20"/>
                <w:szCs w:val="20"/>
              </w:rPr>
            </w:pPr>
            <w:r w:rsidRPr="007C3ACB">
              <w:rPr>
                <w:rFonts w:eastAsia="Times New Roman"/>
                <w:color w:val="000000"/>
                <w:sz w:val="20"/>
                <w:szCs w:val="20"/>
              </w:rPr>
              <w:t>No</w:t>
            </w:r>
          </w:p>
        </w:tc>
        <w:tc>
          <w:tcPr>
            <w:tcW w:w="723" w:type="dxa"/>
            <w:noWrap/>
          </w:tcPr>
          <w:p w14:paraId="772310CC" w14:textId="453DBDA4" w:rsidR="00FC03C1" w:rsidRPr="007C3ACB" w:rsidRDefault="00FC03C1" w:rsidP="00FC03C1">
            <w:pPr>
              <w:rPr>
                <w:rFonts w:eastAsia="Times New Roman"/>
                <w:color w:val="000000"/>
                <w:sz w:val="20"/>
                <w:szCs w:val="20"/>
              </w:rPr>
            </w:pPr>
            <w:r w:rsidRPr="007C3ACB">
              <w:rPr>
                <w:rFonts w:eastAsia="Times New Roman"/>
                <w:color w:val="000000"/>
                <w:sz w:val="20"/>
                <w:szCs w:val="20"/>
              </w:rPr>
              <w:t>408</w:t>
            </w:r>
          </w:p>
        </w:tc>
        <w:tc>
          <w:tcPr>
            <w:tcW w:w="897" w:type="dxa"/>
          </w:tcPr>
          <w:p w14:paraId="0636AFC0" w14:textId="710609A9" w:rsidR="00FC03C1" w:rsidRPr="007C3ACB" w:rsidRDefault="00FC03C1" w:rsidP="00FC03C1">
            <w:pPr>
              <w:rPr>
                <w:rFonts w:eastAsia="Times New Roman"/>
                <w:color w:val="000000"/>
                <w:sz w:val="20"/>
                <w:szCs w:val="20"/>
              </w:rPr>
            </w:pPr>
            <w:r w:rsidRPr="007C3ACB">
              <w:rPr>
                <w:rFonts w:eastAsia="Times New Roman"/>
                <w:color w:val="000000"/>
                <w:sz w:val="20"/>
                <w:szCs w:val="20"/>
              </w:rPr>
              <w:t>92.5</w:t>
            </w:r>
          </w:p>
        </w:tc>
        <w:tc>
          <w:tcPr>
            <w:tcW w:w="723" w:type="dxa"/>
            <w:noWrap/>
          </w:tcPr>
          <w:p w14:paraId="7252FDD6" w14:textId="21B58E7C" w:rsidR="00FC03C1" w:rsidRPr="007C3ACB" w:rsidRDefault="00FC03C1" w:rsidP="00FC03C1">
            <w:pPr>
              <w:rPr>
                <w:rFonts w:eastAsia="Times New Roman"/>
                <w:color w:val="000000"/>
                <w:sz w:val="20"/>
                <w:szCs w:val="20"/>
              </w:rPr>
            </w:pPr>
            <w:r w:rsidRPr="007C3ACB">
              <w:rPr>
                <w:rFonts w:eastAsia="Times New Roman"/>
                <w:color w:val="000000"/>
                <w:sz w:val="20"/>
                <w:szCs w:val="20"/>
              </w:rPr>
              <w:t>11</w:t>
            </w:r>
            <w:r>
              <w:rPr>
                <w:rFonts w:eastAsia="Times New Roman"/>
                <w:color w:val="000000"/>
                <w:sz w:val="20"/>
                <w:szCs w:val="20"/>
              </w:rPr>
              <w:t>2</w:t>
            </w:r>
          </w:p>
        </w:tc>
        <w:tc>
          <w:tcPr>
            <w:tcW w:w="807" w:type="dxa"/>
            <w:noWrap/>
          </w:tcPr>
          <w:p w14:paraId="74E0DDB8" w14:textId="6E043C53" w:rsidR="00FC03C1" w:rsidRPr="007C3ACB" w:rsidRDefault="00FC03C1" w:rsidP="00FC03C1">
            <w:pPr>
              <w:rPr>
                <w:rFonts w:eastAsia="Times New Roman"/>
                <w:color w:val="000000"/>
                <w:sz w:val="20"/>
                <w:szCs w:val="20"/>
              </w:rPr>
            </w:pPr>
            <w:r w:rsidRPr="007C3ACB">
              <w:rPr>
                <w:rFonts w:eastAsia="Times New Roman"/>
                <w:color w:val="000000"/>
                <w:sz w:val="20"/>
                <w:szCs w:val="20"/>
              </w:rPr>
              <w:t>75.</w:t>
            </w:r>
            <w:r>
              <w:rPr>
                <w:rFonts w:eastAsia="Times New Roman"/>
                <w:color w:val="000000"/>
                <w:sz w:val="20"/>
                <w:szCs w:val="20"/>
              </w:rPr>
              <w:t>2</w:t>
            </w:r>
          </w:p>
        </w:tc>
        <w:tc>
          <w:tcPr>
            <w:tcW w:w="1170" w:type="dxa"/>
            <w:vMerge/>
          </w:tcPr>
          <w:p w14:paraId="71A6DA18" w14:textId="77777777" w:rsidR="00FC03C1" w:rsidRPr="007C3ACB" w:rsidRDefault="00FC03C1" w:rsidP="00FC03C1">
            <w:pPr>
              <w:rPr>
                <w:rFonts w:eastAsia="Times New Roman"/>
                <w:color w:val="000000"/>
                <w:sz w:val="20"/>
                <w:szCs w:val="20"/>
              </w:rPr>
            </w:pPr>
          </w:p>
        </w:tc>
      </w:tr>
      <w:tr w:rsidR="00FC03C1" w:rsidRPr="007C3ACB" w14:paraId="70C60C52" w14:textId="77777777" w:rsidTr="0030110B">
        <w:trPr>
          <w:trHeight w:val="836"/>
        </w:trPr>
        <w:tc>
          <w:tcPr>
            <w:tcW w:w="9167" w:type="dxa"/>
            <w:gridSpan w:val="6"/>
            <w:noWrap/>
          </w:tcPr>
          <w:p w14:paraId="16A8DBE3" w14:textId="77777777" w:rsidR="00A037E5" w:rsidRDefault="00A037E5" w:rsidP="00FC03C1">
            <w:pPr>
              <w:rPr>
                <w:rFonts w:eastAsia="Times New Roman"/>
                <w:color w:val="000000"/>
                <w:sz w:val="20"/>
                <w:szCs w:val="20"/>
                <w:vertAlign w:val="superscript"/>
              </w:rPr>
            </w:pPr>
            <w:r>
              <w:rPr>
                <w:rFonts w:eastAsia="Times New Roman"/>
                <w:color w:val="000000"/>
                <w:sz w:val="20"/>
                <w:szCs w:val="20"/>
                <w:vertAlign w:val="superscript"/>
              </w:rPr>
              <w:t>a</w:t>
            </w:r>
            <w:r w:rsidR="00487F55">
              <w:rPr>
                <w:rFonts w:eastAsia="Times New Roman"/>
                <w:color w:val="000000"/>
                <w:sz w:val="20"/>
                <w:szCs w:val="20"/>
              </w:rPr>
              <w:t>Funding, Statement of Conflict, Protocol availability, and Data availability: determined using the full text of articles. Replication: determined using the abstract and/or introduction.</w:t>
            </w:r>
            <w:r>
              <w:rPr>
                <w:rFonts w:eastAsia="Times New Roman"/>
                <w:color w:val="000000"/>
                <w:sz w:val="20"/>
                <w:szCs w:val="20"/>
                <w:vertAlign w:val="superscript"/>
              </w:rPr>
              <w:t xml:space="preserve"> </w:t>
            </w:r>
          </w:p>
          <w:p w14:paraId="0EFE772F" w14:textId="332CA86F" w:rsidR="00487F55" w:rsidRPr="00A037E5" w:rsidRDefault="00A037E5" w:rsidP="00FC03C1">
            <w:pPr>
              <w:rPr>
                <w:rFonts w:eastAsia="Times New Roman"/>
                <w:color w:val="000000"/>
                <w:sz w:val="20"/>
                <w:szCs w:val="20"/>
                <w:vertAlign w:val="superscript"/>
              </w:rPr>
            </w:pPr>
            <w:r>
              <w:rPr>
                <w:rFonts w:eastAsia="Times New Roman"/>
                <w:color w:val="000000"/>
                <w:sz w:val="20"/>
                <w:szCs w:val="20"/>
                <w:vertAlign w:val="superscript"/>
              </w:rPr>
              <w:t>b</w:t>
            </w:r>
            <w:r w:rsidRPr="007C3ACB">
              <w:rPr>
                <w:rFonts w:eastAsia="Times New Roman"/>
                <w:color w:val="000000"/>
                <w:sz w:val="20"/>
                <w:szCs w:val="20"/>
              </w:rPr>
              <w:t>Based on Fisher’s Exact Test</w:t>
            </w:r>
          </w:p>
          <w:p w14:paraId="4108887E" w14:textId="6A0C3467" w:rsidR="00464337" w:rsidRDefault="00487F55" w:rsidP="00FC03C1">
            <w:pPr>
              <w:rPr>
                <w:rFonts w:eastAsia="Times New Roman"/>
                <w:color w:val="000000"/>
                <w:sz w:val="20"/>
                <w:szCs w:val="20"/>
              </w:rPr>
            </w:pPr>
            <w:r>
              <w:rPr>
                <w:rFonts w:eastAsia="Times New Roman"/>
                <w:color w:val="000000"/>
                <w:sz w:val="20"/>
                <w:szCs w:val="20"/>
                <w:vertAlign w:val="superscript"/>
              </w:rPr>
              <w:t>c</w:t>
            </w:r>
            <w:r>
              <w:rPr>
                <w:rFonts w:eastAsia="Times New Roman"/>
                <w:color w:val="000000"/>
                <w:sz w:val="20"/>
                <w:szCs w:val="20"/>
              </w:rPr>
              <w:t xml:space="preserve">All </w:t>
            </w:r>
            <w:r w:rsidR="00D025ED">
              <w:rPr>
                <w:rFonts w:eastAsia="Times New Roman"/>
                <w:color w:val="000000"/>
                <w:sz w:val="20"/>
                <w:szCs w:val="20"/>
              </w:rPr>
              <w:t>were</w:t>
            </w:r>
            <w:r w:rsidR="00464337">
              <w:rPr>
                <w:rFonts w:eastAsia="Times New Roman"/>
                <w:color w:val="000000"/>
                <w:sz w:val="20"/>
                <w:szCs w:val="20"/>
              </w:rPr>
              <w:t xml:space="preserve"> partial data sharing or data sharing statements (complete dataset upon request statement; supplementary PDB file provided; </w:t>
            </w:r>
            <w:r w:rsidR="00DF0687">
              <w:rPr>
                <w:rFonts w:eastAsia="Times New Roman"/>
                <w:color w:val="000000"/>
                <w:sz w:val="20"/>
                <w:szCs w:val="20"/>
              </w:rPr>
              <w:t>demographic and clinical features of patients provided in supplementary table;</w:t>
            </w:r>
            <w:r w:rsidR="00635273">
              <w:rPr>
                <w:rFonts w:eastAsia="Times New Roman"/>
                <w:color w:val="000000"/>
                <w:sz w:val="20"/>
                <w:szCs w:val="20"/>
              </w:rPr>
              <w:t xml:space="preserve"> GenBank links provided;</w:t>
            </w:r>
            <w:r w:rsidR="00DF0687">
              <w:rPr>
                <w:rFonts w:eastAsia="Times New Roman"/>
                <w:color w:val="000000"/>
                <w:sz w:val="20"/>
                <w:szCs w:val="20"/>
              </w:rPr>
              <w:t xml:space="preserve"> and a link to an original data source used for the study</w:t>
            </w:r>
            <w:r w:rsidR="00635273">
              <w:rPr>
                <w:rFonts w:eastAsia="Times New Roman"/>
                <w:color w:val="000000"/>
                <w:sz w:val="20"/>
                <w:szCs w:val="20"/>
              </w:rPr>
              <w:t xml:space="preserve"> provided</w:t>
            </w:r>
            <w:r w:rsidR="000F3D16">
              <w:rPr>
                <w:rFonts w:eastAsia="Times New Roman"/>
                <w:color w:val="000000"/>
                <w:sz w:val="20"/>
                <w:szCs w:val="20"/>
              </w:rPr>
              <w:t>)</w:t>
            </w:r>
            <w:r w:rsidR="00DF0687">
              <w:rPr>
                <w:rFonts w:eastAsia="Times New Roman"/>
                <w:color w:val="000000"/>
                <w:sz w:val="20"/>
                <w:szCs w:val="20"/>
              </w:rPr>
              <w:t>.</w:t>
            </w:r>
          </w:p>
          <w:p w14:paraId="781C4D15" w14:textId="2C03A28F" w:rsidR="00487F55" w:rsidRPr="00464337" w:rsidRDefault="00487F55" w:rsidP="00FC03C1">
            <w:pPr>
              <w:rPr>
                <w:rFonts w:eastAsia="Times New Roman"/>
                <w:color w:val="000000"/>
                <w:sz w:val="20"/>
                <w:szCs w:val="20"/>
              </w:rPr>
            </w:pPr>
          </w:p>
        </w:tc>
      </w:tr>
    </w:tbl>
    <w:p w14:paraId="78D3A2FE" w14:textId="77777777" w:rsidR="00F860E3" w:rsidRDefault="00F860E3" w:rsidP="0028045D">
      <w:pPr>
        <w:spacing w:line="480" w:lineRule="auto"/>
        <w:rPr>
          <w:b/>
          <w:sz w:val="22"/>
          <w:szCs w:val="22"/>
        </w:rPr>
      </w:pPr>
    </w:p>
    <w:p w14:paraId="6A20D831" w14:textId="77777777" w:rsidR="00F860E3" w:rsidRDefault="00F860E3" w:rsidP="00062478">
      <w:pPr>
        <w:spacing w:line="480" w:lineRule="auto"/>
        <w:outlineLvl w:val="0"/>
        <w:rPr>
          <w:b/>
          <w:sz w:val="22"/>
          <w:szCs w:val="22"/>
        </w:rPr>
      </w:pPr>
      <w:r>
        <w:rPr>
          <w:b/>
          <w:sz w:val="22"/>
          <w:szCs w:val="22"/>
        </w:rPr>
        <w:t>Discussion</w:t>
      </w:r>
    </w:p>
    <w:p w14:paraId="0912BBA0" w14:textId="03B9A777" w:rsidR="00F860E3" w:rsidRDefault="00F860E3" w:rsidP="0069064A">
      <w:pPr>
        <w:spacing w:line="480" w:lineRule="auto"/>
        <w:ind w:firstLine="720"/>
        <w:rPr>
          <w:sz w:val="22"/>
          <w:szCs w:val="22"/>
        </w:rPr>
      </w:pPr>
      <w:r w:rsidRPr="0069064A">
        <w:rPr>
          <w:color w:val="333333"/>
          <w:sz w:val="22"/>
          <w:szCs w:val="22"/>
        </w:rPr>
        <w:t>Our empirical evaluation suggests that there have been improvements over the last few years in certain key indicators of reproducibility and transparency across the full spectrum of published biomedical literature. A</w:t>
      </w:r>
      <w:r w:rsidRPr="0069064A">
        <w:rPr>
          <w:sz w:val="22"/>
          <w:szCs w:val="22"/>
        </w:rPr>
        <w:t>pproximately two-thirds of articles published in 2015-2017 included information on funding and a similar proportion included a conflict of interest disclosure statement; these represent major increases versus 2000-2014.</w:t>
      </w:r>
      <w:r w:rsidRPr="0069064A">
        <w:rPr>
          <w:color w:val="333333"/>
          <w:sz w:val="22"/>
          <w:szCs w:val="22"/>
        </w:rPr>
        <w:t xml:space="preserve"> Among the biomedical articles in which protocol and data sharing would have been pertinent, </w:t>
      </w:r>
      <w:r w:rsidRPr="0069064A">
        <w:rPr>
          <w:sz w:val="22"/>
          <w:szCs w:val="22"/>
        </w:rPr>
        <w:t xml:space="preserve">nearly one in </w:t>
      </w:r>
      <w:r w:rsidR="002F5EB2">
        <w:rPr>
          <w:sz w:val="22"/>
          <w:szCs w:val="22"/>
        </w:rPr>
        <w:t>five</w:t>
      </w:r>
      <w:r w:rsidR="002F5EB2" w:rsidRPr="0069064A">
        <w:rPr>
          <w:sz w:val="22"/>
          <w:szCs w:val="22"/>
        </w:rPr>
        <w:t xml:space="preserve"> </w:t>
      </w:r>
      <w:r w:rsidRPr="0069064A">
        <w:rPr>
          <w:sz w:val="22"/>
          <w:szCs w:val="22"/>
        </w:rPr>
        <w:t xml:space="preserve">articles discussed or publicly shared some portion of their data, while this was hardly ever seen for </w:t>
      </w:r>
      <w:r w:rsidR="0073095E">
        <w:rPr>
          <w:sz w:val="22"/>
          <w:szCs w:val="22"/>
        </w:rPr>
        <w:t xml:space="preserve">the sample of articles </w:t>
      </w:r>
      <w:r w:rsidRPr="0069064A">
        <w:rPr>
          <w:sz w:val="22"/>
          <w:szCs w:val="22"/>
        </w:rPr>
        <w:t xml:space="preserve">published </w:t>
      </w:r>
      <w:r w:rsidR="0073095E">
        <w:rPr>
          <w:sz w:val="22"/>
          <w:szCs w:val="22"/>
        </w:rPr>
        <w:t>between</w:t>
      </w:r>
      <w:r w:rsidR="0073095E" w:rsidRPr="0069064A">
        <w:rPr>
          <w:sz w:val="22"/>
          <w:szCs w:val="22"/>
        </w:rPr>
        <w:t xml:space="preserve"> </w:t>
      </w:r>
      <w:r w:rsidRPr="0069064A">
        <w:rPr>
          <w:sz w:val="22"/>
          <w:szCs w:val="22"/>
        </w:rPr>
        <w:t>2000</w:t>
      </w:r>
      <w:r w:rsidR="003D4D02">
        <w:rPr>
          <w:sz w:val="22"/>
          <w:szCs w:val="22"/>
        </w:rPr>
        <w:t>-</w:t>
      </w:r>
      <w:r w:rsidRPr="0069064A">
        <w:rPr>
          <w:sz w:val="22"/>
          <w:szCs w:val="22"/>
        </w:rPr>
        <w:t>2014. However, only one article in the 2015-2017 sample referenced a full study protocol. Although the majority of the articles continued to claim some novel findings, approximately 5% were inferred to be replication efforts trying to validate previous knowledge and 10% included both novel and replication findings, while replication was very rare in 2000-2014.</w:t>
      </w:r>
      <w:r w:rsidRPr="00F860E3">
        <w:rPr>
          <w:sz w:val="22"/>
          <w:szCs w:val="22"/>
        </w:rPr>
        <w:t xml:space="preserve"> </w:t>
      </w:r>
      <w:r w:rsidRPr="005F4C7A">
        <w:rPr>
          <w:sz w:val="22"/>
          <w:szCs w:val="22"/>
        </w:rPr>
        <w:t xml:space="preserve">Availability of full texts (either in bulk through PMCOA or more limited in articles with </w:t>
      </w:r>
      <w:r w:rsidR="00CD09A4">
        <w:rPr>
          <w:sz w:val="22"/>
          <w:szCs w:val="22"/>
        </w:rPr>
        <w:t xml:space="preserve">a </w:t>
      </w:r>
      <w:r w:rsidRPr="005F4C7A">
        <w:rPr>
          <w:sz w:val="22"/>
          <w:szCs w:val="22"/>
        </w:rPr>
        <w:t xml:space="preserve">PMCID but not in the PMCOA) also became more common, although the majority of full-texts are still not available. This is important, since open </w:t>
      </w:r>
      <w:r w:rsidR="00F13A3D">
        <w:rPr>
          <w:sz w:val="22"/>
          <w:szCs w:val="22"/>
        </w:rPr>
        <w:t>access</w:t>
      </w:r>
      <w:r w:rsidR="00F13A3D" w:rsidRPr="005F4C7A">
        <w:rPr>
          <w:sz w:val="22"/>
          <w:szCs w:val="22"/>
        </w:rPr>
        <w:t xml:space="preserve"> </w:t>
      </w:r>
      <w:r w:rsidRPr="005F4C7A">
        <w:rPr>
          <w:sz w:val="22"/>
          <w:szCs w:val="22"/>
        </w:rPr>
        <w:t xml:space="preserve">information reported in </w:t>
      </w:r>
      <w:r w:rsidRPr="005F4C7A">
        <w:rPr>
          <w:sz w:val="22"/>
          <w:szCs w:val="22"/>
        </w:rPr>
        <w:lastRenderedPageBreak/>
        <w:t xml:space="preserve">the PubMed record without the full text is deficient </w:t>
      </w:r>
      <w:r w:rsidR="00E35749">
        <w:rPr>
          <w:sz w:val="22"/>
          <w:szCs w:val="22"/>
        </w:rPr>
        <w:t>across</w:t>
      </w:r>
      <w:r w:rsidR="00E35749" w:rsidRPr="005F4C7A">
        <w:rPr>
          <w:sz w:val="22"/>
          <w:szCs w:val="22"/>
        </w:rPr>
        <w:t xml:space="preserve"> </w:t>
      </w:r>
      <w:r w:rsidRPr="005F4C7A">
        <w:rPr>
          <w:sz w:val="22"/>
          <w:szCs w:val="22"/>
        </w:rPr>
        <w:t>several indicators of transparency</w:t>
      </w:r>
      <w:r w:rsidR="0073095E">
        <w:rPr>
          <w:sz w:val="22"/>
          <w:szCs w:val="22"/>
        </w:rPr>
        <w:t>,</w:t>
      </w:r>
      <w:r w:rsidRPr="005F4C7A">
        <w:rPr>
          <w:sz w:val="22"/>
          <w:szCs w:val="22"/>
        </w:rPr>
        <w:t xml:space="preserve"> such as availability of raw data and conflicts of interest. PubMed records nevertheless included substantial information on funding sources and </w:t>
      </w:r>
      <w:r w:rsidR="000C3EDF">
        <w:rPr>
          <w:sz w:val="22"/>
          <w:szCs w:val="22"/>
        </w:rPr>
        <w:t>offered</w:t>
      </w:r>
      <w:r w:rsidRPr="005F4C7A">
        <w:rPr>
          <w:sz w:val="22"/>
          <w:szCs w:val="22"/>
        </w:rPr>
        <w:t xml:space="preserve"> some insights on</w:t>
      </w:r>
      <w:r>
        <w:rPr>
          <w:sz w:val="22"/>
          <w:szCs w:val="22"/>
        </w:rPr>
        <w:t xml:space="preserve"> replication.</w:t>
      </w:r>
      <w:r w:rsidRPr="00F860E3">
        <w:rPr>
          <w:sz w:val="22"/>
          <w:szCs w:val="22"/>
        </w:rPr>
        <w:t xml:space="preserve"> </w:t>
      </w:r>
    </w:p>
    <w:p w14:paraId="6A5AB1C6" w14:textId="6E408E53" w:rsidR="0077388A" w:rsidRDefault="0077388A" w:rsidP="00DB3AF2">
      <w:pPr>
        <w:spacing w:line="480" w:lineRule="auto"/>
        <w:ind w:firstLine="720"/>
        <w:rPr>
          <w:sz w:val="22"/>
          <w:szCs w:val="22"/>
        </w:rPr>
      </w:pPr>
      <w:r w:rsidRPr="00FA7757">
        <w:rPr>
          <w:color w:val="333333"/>
          <w:sz w:val="22"/>
          <w:szCs w:val="22"/>
        </w:rPr>
        <w:t>We found that</w:t>
      </w:r>
      <w:r w:rsidR="00CD09A4">
        <w:rPr>
          <w:color w:val="333333"/>
          <w:sz w:val="22"/>
          <w:szCs w:val="22"/>
        </w:rPr>
        <w:t xml:space="preserve"> approximately</w:t>
      </w:r>
      <w:r w:rsidRPr="0077388A">
        <w:rPr>
          <w:sz w:val="22"/>
          <w:szCs w:val="22"/>
        </w:rPr>
        <w:t xml:space="preserve"> </w:t>
      </w:r>
      <w:r>
        <w:rPr>
          <w:sz w:val="22"/>
          <w:szCs w:val="22"/>
        </w:rPr>
        <w:t>o</w:t>
      </w:r>
      <w:r w:rsidRPr="00FA7757">
        <w:rPr>
          <w:sz w:val="22"/>
          <w:szCs w:val="22"/>
        </w:rPr>
        <w:t>ne-third of the sample of biomedical articles published between 2015</w:t>
      </w:r>
      <w:r w:rsidR="00CD09A4">
        <w:rPr>
          <w:sz w:val="22"/>
          <w:szCs w:val="22"/>
        </w:rPr>
        <w:t>-</w:t>
      </w:r>
      <w:r w:rsidRPr="00FA7757">
        <w:rPr>
          <w:sz w:val="22"/>
          <w:szCs w:val="22"/>
        </w:rPr>
        <w:t xml:space="preserve">2017 reported no information regarding funding. </w:t>
      </w:r>
      <w:r w:rsidR="00135D99">
        <w:rPr>
          <w:sz w:val="22"/>
          <w:szCs w:val="22"/>
        </w:rPr>
        <w:t xml:space="preserve">Although over half of the articles published </w:t>
      </w:r>
      <w:r w:rsidRPr="00FA7757">
        <w:rPr>
          <w:sz w:val="22"/>
          <w:szCs w:val="22"/>
        </w:rPr>
        <w:t xml:space="preserve"> between 2000</w:t>
      </w:r>
      <w:r w:rsidR="00CD09A4">
        <w:rPr>
          <w:sz w:val="22"/>
          <w:szCs w:val="22"/>
        </w:rPr>
        <w:t>-</w:t>
      </w:r>
      <w:r w:rsidRPr="00FA7757">
        <w:rPr>
          <w:sz w:val="22"/>
          <w:szCs w:val="22"/>
        </w:rPr>
        <w:t>2014</w:t>
      </w:r>
      <w:r w:rsidR="00135D99">
        <w:rPr>
          <w:sz w:val="22"/>
          <w:szCs w:val="22"/>
        </w:rPr>
        <w:t xml:space="preserve"> did not report any </w:t>
      </w:r>
      <w:r w:rsidR="002F5EB2">
        <w:rPr>
          <w:sz w:val="22"/>
          <w:szCs w:val="22"/>
        </w:rPr>
        <w:t>information</w:t>
      </w:r>
      <w:r w:rsidR="00135D99">
        <w:rPr>
          <w:sz w:val="22"/>
          <w:szCs w:val="22"/>
        </w:rPr>
        <w:t xml:space="preserve"> pertaining </w:t>
      </w:r>
      <w:r w:rsidR="004359FC">
        <w:rPr>
          <w:sz w:val="22"/>
          <w:szCs w:val="22"/>
        </w:rPr>
        <w:t xml:space="preserve">to </w:t>
      </w:r>
      <w:r w:rsidRPr="00FA7757">
        <w:rPr>
          <w:sz w:val="22"/>
          <w:szCs w:val="22"/>
        </w:rPr>
        <w:t>funding</w:t>
      </w:r>
      <w:r w:rsidR="00135D99">
        <w:rPr>
          <w:sz w:val="22"/>
          <w:szCs w:val="22"/>
        </w:rPr>
        <w:t>,</w:t>
      </w:r>
      <w:r w:rsidRPr="00E109AF">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Pr="00E109AF">
        <w:rPr>
          <w:sz w:val="22"/>
          <w:szCs w:val="22"/>
        </w:rPr>
        <w:fldChar w:fldCharType="separate"/>
      </w:r>
      <w:r w:rsidR="00D567A8">
        <w:rPr>
          <w:noProof/>
          <w:sz w:val="22"/>
          <w:szCs w:val="22"/>
        </w:rPr>
        <w:t>[7]</w:t>
      </w:r>
      <w:r w:rsidRPr="00E109AF">
        <w:rPr>
          <w:sz w:val="22"/>
          <w:szCs w:val="22"/>
        </w:rPr>
        <w:fldChar w:fldCharType="end"/>
      </w:r>
      <w:r w:rsidRPr="00FA7757">
        <w:rPr>
          <w:sz w:val="22"/>
          <w:szCs w:val="22"/>
        </w:rPr>
        <w:t xml:space="preserve"> </w:t>
      </w:r>
      <w:r w:rsidR="0059017E">
        <w:rPr>
          <w:sz w:val="22"/>
          <w:szCs w:val="22"/>
        </w:rPr>
        <w:t>our analysis sugg</w:t>
      </w:r>
      <w:r w:rsidR="00211317">
        <w:rPr>
          <w:sz w:val="22"/>
          <w:szCs w:val="22"/>
        </w:rPr>
        <w:t>ests that the proportion of art</w:t>
      </w:r>
      <w:r w:rsidR="0059017E">
        <w:rPr>
          <w:sz w:val="22"/>
          <w:szCs w:val="22"/>
        </w:rPr>
        <w:t>i</w:t>
      </w:r>
      <w:r w:rsidR="00211317">
        <w:rPr>
          <w:sz w:val="22"/>
          <w:szCs w:val="22"/>
        </w:rPr>
        <w:t>c</w:t>
      </w:r>
      <w:r w:rsidR="0059017E">
        <w:rPr>
          <w:sz w:val="22"/>
          <w:szCs w:val="22"/>
        </w:rPr>
        <w:t xml:space="preserve">les with funding statements has increased over time, with possibly more rapid changes since 2014. </w:t>
      </w:r>
      <w:r w:rsidR="00135D99" w:rsidRPr="00FA7757">
        <w:rPr>
          <w:color w:val="333333"/>
          <w:sz w:val="22"/>
          <w:szCs w:val="22"/>
        </w:rPr>
        <w:t xml:space="preserve">While the proportion of articles </w:t>
      </w:r>
      <w:r w:rsidR="00135D99">
        <w:rPr>
          <w:color w:val="333333"/>
          <w:sz w:val="22"/>
          <w:szCs w:val="22"/>
        </w:rPr>
        <w:t>with any information related to potential conflicts of interest disclosures has increased rather steadily over time</w:t>
      </w:r>
      <w:r w:rsidR="00135D99" w:rsidRPr="00FA7757">
        <w:rPr>
          <w:color w:val="333333"/>
          <w:sz w:val="22"/>
          <w:szCs w:val="22"/>
        </w:rPr>
        <w:t>, likely in response to strengthening of biomedical journal disclosure policies,</w:t>
      </w:r>
      <w:r w:rsidR="00135D99" w:rsidRPr="00E109AF">
        <w:rPr>
          <w:color w:val="333333"/>
          <w:sz w:val="22"/>
          <w:szCs w:val="22"/>
        </w:rPr>
        <w:fldChar w:fldCharType="begin">
          <w:fldData xml:space="preserve">PEVuZE5vdGU+PENpdGU+PEF1dGhvcj5Ob3NlazwvQXV0aG9yPjxZZWFyPjIwMTU8L1llYXI+PElE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</w:fldData>
        </w:fldChar>
      </w:r>
      <w:r w:rsidR="00D567A8">
        <w:rPr>
          <w:color w:val="333333"/>
          <w:sz w:val="22"/>
          <w:szCs w:val="22"/>
        </w:rPr>
        <w:instrText xml:space="preserve"> ADDIN EN.CITE </w:instrText>
      </w:r>
      <w:r w:rsidR="00D567A8">
        <w:rPr>
          <w:color w:val="333333"/>
          <w:sz w:val="22"/>
          <w:szCs w:val="22"/>
        </w:rPr>
        <w:fldChar w:fldCharType="begin">
          <w:fldData xml:space="preserve">PEVuZE5vdGU+PENpdGU+PEF1dGhvcj5Ob3NlazwvQXV0aG9yPjxZZWFyPjIwMTU8L1llYXI+PElE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</w:fldData>
        </w:fldChar>
      </w:r>
      <w:r w:rsidR="00D567A8">
        <w:rPr>
          <w:color w:val="333333"/>
          <w:sz w:val="22"/>
          <w:szCs w:val="22"/>
        </w:rPr>
        <w:instrText xml:space="preserve"> ADDIN EN.CITE.DATA </w:instrText>
      </w:r>
      <w:r w:rsidR="00D567A8">
        <w:rPr>
          <w:color w:val="333333"/>
          <w:sz w:val="22"/>
          <w:szCs w:val="22"/>
        </w:rPr>
      </w:r>
      <w:r w:rsidR="00D567A8">
        <w:rPr>
          <w:color w:val="333333"/>
          <w:sz w:val="22"/>
          <w:szCs w:val="22"/>
        </w:rPr>
        <w:fldChar w:fldCharType="end"/>
      </w:r>
      <w:r w:rsidR="00135D99" w:rsidRPr="00E109AF">
        <w:rPr>
          <w:color w:val="333333"/>
          <w:sz w:val="22"/>
          <w:szCs w:val="22"/>
        </w:rPr>
      </w:r>
      <w:r w:rsidR="00135D99" w:rsidRPr="00E109AF">
        <w:rPr>
          <w:color w:val="333333"/>
          <w:sz w:val="22"/>
          <w:szCs w:val="22"/>
        </w:rPr>
        <w:fldChar w:fldCharType="separate"/>
      </w:r>
      <w:r w:rsidR="00D567A8">
        <w:rPr>
          <w:noProof/>
          <w:color w:val="333333"/>
          <w:sz w:val="22"/>
          <w:szCs w:val="22"/>
        </w:rPr>
        <w:t>[4, 6, 18]</w:t>
      </w:r>
      <w:r w:rsidR="00135D99" w:rsidRPr="00E109AF">
        <w:rPr>
          <w:color w:val="333333"/>
          <w:sz w:val="22"/>
          <w:szCs w:val="22"/>
        </w:rPr>
        <w:fldChar w:fldCharType="end"/>
      </w:r>
      <w:r w:rsidR="00135D99" w:rsidRPr="00FA7757">
        <w:rPr>
          <w:color w:val="333333"/>
          <w:sz w:val="22"/>
          <w:szCs w:val="22"/>
        </w:rPr>
        <w:t xml:space="preserve"> the proportion of articles reporting no conflicts of interest has remained fairly constant and is likely an underestimate of the true prevalence of conflicts in biomedical research. Previous estimates suggest that up to 69% of published clinical research articles have some form of financial conflict.</w:t>
      </w:r>
      <w:r w:rsidR="00135D99" w:rsidRPr="00E109AF">
        <w:rPr>
          <w:color w:val="333333"/>
          <w:sz w:val="22"/>
          <w:szCs w:val="22"/>
        </w:rPr>
        <w:fldChar w:fldCharType="begin">
          <w:fldData xml:space="preserve">PEVuZE5vdGU+PENpdGU+PEF1dGhvcj5KYWdzaTwvQXV0aG9yPjxZZWFyPjIwMDk8L1llYXI+PElE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=
</w:fldData>
        </w:fldChar>
      </w:r>
      <w:r w:rsidR="00D567A8">
        <w:rPr>
          <w:color w:val="333333"/>
          <w:sz w:val="22"/>
          <w:szCs w:val="22"/>
        </w:rPr>
        <w:instrText xml:space="preserve"> ADDIN EN.CITE </w:instrText>
      </w:r>
      <w:r w:rsidR="00D567A8">
        <w:rPr>
          <w:color w:val="333333"/>
          <w:sz w:val="22"/>
          <w:szCs w:val="22"/>
        </w:rPr>
        <w:fldChar w:fldCharType="begin">
          <w:fldData xml:space="preserve">PEVuZE5vdGU+PENpdGU+PEF1dGhvcj5KYWdzaTwvQXV0aG9yPjxZZWFyPjIwMDk8L1llYXI+PElE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=
</w:fldData>
        </w:fldChar>
      </w:r>
      <w:r w:rsidR="00D567A8">
        <w:rPr>
          <w:color w:val="333333"/>
          <w:sz w:val="22"/>
          <w:szCs w:val="22"/>
        </w:rPr>
        <w:instrText xml:space="preserve"> ADDIN EN.CITE.DATA </w:instrText>
      </w:r>
      <w:r w:rsidR="00D567A8">
        <w:rPr>
          <w:color w:val="333333"/>
          <w:sz w:val="22"/>
          <w:szCs w:val="22"/>
        </w:rPr>
      </w:r>
      <w:r w:rsidR="00D567A8">
        <w:rPr>
          <w:color w:val="333333"/>
          <w:sz w:val="22"/>
          <w:szCs w:val="22"/>
        </w:rPr>
        <w:fldChar w:fldCharType="end"/>
      </w:r>
      <w:r w:rsidR="00135D99" w:rsidRPr="00E109AF">
        <w:rPr>
          <w:color w:val="333333"/>
          <w:sz w:val="22"/>
          <w:szCs w:val="22"/>
        </w:rPr>
      </w:r>
      <w:r w:rsidR="00135D99" w:rsidRPr="00E109AF">
        <w:rPr>
          <w:color w:val="333333"/>
          <w:sz w:val="22"/>
          <w:szCs w:val="22"/>
        </w:rPr>
        <w:fldChar w:fldCharType="separate"/>
      </w:r>
      <w:r w:rsidR="00D567A8">
        <w:rPr>
          <w:noProof/>
          <w:color w:val="333333"/>
          <w:sz w:val="22"/>
          <w:szCs w:val="22"/>
        </w:rPr>
        <w:t>[18-21]</w:t>
      </w:r>
      <w:r w:rsidR="00135D99" w:rsidRPr="00E109AF">
        <w:rPr>
          <w:color w:val="333333"/>
          <w:sz w:val="22"/>
          <w:szCs w:val="22"/>
        </w:rPr>
        <w:fldChar w:fldCharType="end"/>
      </w:r>
      <w:r w:rsidR="00135D99">
        <w:rPr>
          <w:color w:val="333333"/>
          <w:sz w:val="22"/>
          <w:szCs w:val="22"/>
        </w:rPr>
        <w:t xml:space="preserve"> </w:t>
      </w:r>
      <w:r w:rsidRPr="00FA7757">
        <w:rPr>
          <w:color w:val="333333"/>
          <w:sz w:val="22"/>
          <w:szCs w:val="22"/>
        </w:rPr>
        <w:t>While disclosure of conflicts of interest has become more common as a result of the uniform forms developed by the ICMJE, which is supported by hundreds of biomedical journals, it is possible that authors are not complying with the guidelines or are unaware of potential conflicts that can impact the design, conduct, and analyses of studies</w:t>
      </w:r>
      <w:r w:rsidR="0059017E">
        <w:rPr>
          <w:color w:val="333333"/>
          <w:sz w:val="22"/>
          <w:szCs w:val="22"/>
        </w:rPr>
        <w:t>.</w:t>
      </w:r>
      <w:r w:rsidR="0059017E">
        <w:rPr>
          <w:color w:val="333333"/>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Pr>
          <w:color w:val="333333"/>
          <w:sz w:val="22"/>
          <w:szCs w:val="22"/>
        </w:rPr>
        <w:instrText xml:space="preserve"> ADDIN EN.CITE </w:instrText>
      </w:r>
      <w:r w:rsidR="00D567A8">
        <w:rPr>
          <w:color w:val="333333"/>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Pr>
          <w:color w:val="333333"/>
          <w:sz w:val="22"/>
          <w:szCs w:val="22"/>
        </w:rPr>
        <w:instrText xml:space="preserve"> ADDIN EN.CITE.DATA </w:instrText>
      </w:r>
      <w:r w:rsidR="00D567A8">
        <w:rPr>
          <w:color w:val="333333"/>
          <w:sz w:val="22"/>
          <w:szCs w:val="22"/>
        </w:rPr>
      </w:r>
      <w:r w:rsidR="00D567A8">
        <w:rPr>
          <w:color w:val="333333"/>
          <w:sz w:val="22"/>
          <w:szCs w:val="22"/>
        </w:rPr>
        <w:fldChar w:fldCharType="end"/>
      </w:r>
      <w:r w:rsidR="0059017E">
        <w:rPr>
          <w:color w:val="333333"/>
          <w:sz w:val="22"/>
          <w:szCs w:val="22"/>
        </w:rPr>
      </w:r>
      <w:r w:rsidR="0059017E">
        <w:rPr>
          <w:color w:val="333333"/>
          <w:sz w:val="22"/>
          <w:szCs w:val="22"/>
        </w:rPr>
        <w:fldChar w:fldCharType="separate"/>
      </w:r>
      <w:r w:rsidR="00D567A8">
        <w:rPr>
          <w:noProof/>
          <w:color w:val="333333"/>
          <w:sz w:val="22"/>
          <w:szCs w:val="22"/>
        </w:rPr>
        <w:t>[5]</w:t>
      </w:r>
      <w:r w:rsidR="0059017E">
        <w:rPr>
          <w:color w:val="333333"/>
          <w:sz w:val="22"/>
          <w:szCs w:val="22"/>
        </w:rPr>
        <w:fldChar w:fldCharType="end"/>
      </w:r>
      <w:r w:rsidRPr="00FA7757">
        <w:rPr>
          <w:color w:val="333333"/>
          <w:sz w:val="22"/>
          <w:szCs w:val="22"/>
        </w:rPr>
        <w:t xml:space="preserve">  </w:t>
      </w:r>
    </w:p>
    <w:p w14:paraId="2EB4AB37" w14:textId="0B761F94" w:rsidR="00F860E3" w:rsidRPr="005F4C7A" w:rsidRDefault="00F860E3" w:rsidP="005F4C7A">
      <w:pPr>
        <w:spacing w:line="480" w:lineRule="auto"/>
        <w:ind w:firstLine="720"/>
        <w:rPr>
          <w:rFonts w:eastAsia="Times New Roman"/>
          <w:color w:val="222222"/>
          <w:spacing w:val="3"/>
          <w:sz w:val="22"/>
          <w:szCs w:val="22"/>
          <w:shd w:val="clear" w:color="auto" w:fill="FFFFFF"/>
        </w:rPr>
      </w:pPr>
      <w:r w:rsidRPr="005F4C7A">
        <w:rPr>
          <w:sz w:val="22"/>
          <w:szCs w:val="22"/>
        </w:rPr>
        <w:t xml:space="preserve">Approximately </w:t>
      </w:r>
      <w:r w:rsidR="0059017E">
        <w:rPr>
          <w:sz w:val="22"/>
          <w:szCs w:val="22"/>
        </w:rPr>
        <w:t>20</w:t>
      </w:r>
      <w:r w:rsidRPr="005F4C7A">
        <w:rPr>
          <w:sz w:val="22"/>
          <w:szCs w:val="22"/>
        </w:rPr>
        <w:t xml:space="preserve">% of the articles where data sharing would have been pertinent included a statement related to data sharing. Although one article disclosed that the data were available “on reasonable request”, which could be a result of data sharing statements required by the journal, this does not guarantee that the raw data would be made available to any independent scientist. </w:t>
      </w:r>
      <w:r w:rsidR="0059017E">
        <w:rPr>
          <w:sz w:val="22"/>
          <w:szCs w:val="22"/>
        </w:rPr>
        <w:t>T</w:t>
      </w:r>
      <w:r w:rsidRPr="005F4C7A">
        <w:rPr>
          <w:sz w:val="22"/>
          <w:szCs w:val="22"/>
        </w:rPr>
        <w:t xml:space="preserve">he majority of the articles with data sharing statements referenced specific data repositories, identifiers, or Excel documents. </w:t>
      </w:r>
      <w:r w:rsidR="00E35749">
        <w:rPr>
          <w:sz w:val="22"/>
          <w:szCs w:val="22"/>
        </w:rPr>
        <w:t>Although w</w:t>
      </w:r>
      <w:r w:rsidRPr="005F4C7A">
        <w:rPr>
          <w:sz w:val="22"/>
          <w:szCs w:val="22"/>
        </w:rPr>
        <w:t>e could verify that</w:t>
      </w:r>
      <w:r w:rsidR="00E35749">
        <w:rPr>
          <w:sz w:val="22"/>
          <w:szCs w:val="22"/>
        </w:rPr>
        <w:t xml:space="preserve"> the</w:t>
      </w:r>
      <w:r w:rsidRPr="005F4C7A">
        <w:rPr>
          <w:sz w:val="22"/>
          <w:szCs w:val="22"/>
        </w:rPr>
        <w:t xml:space="preserve"> links </w:t>
      </w:r>
      <w:r w:rsidR="00E35749">
        <w:rPr>
          <w:sz w:val="22"/>
          <w:szCs w:val="22"/>
        </w:rPr>
        <w:t>were functioning</w:t>
      </w:r>
      <w:r w:rsidRPr="005F4C7A">
        <w:rPr>
          <w:sz w:val="22"/>
          <w:szCs w:val="22"/>
        </w:rPr>
        <w:t>, we cannot guarantee the full operational potential and completeness of the data. Moreover, one of the articles was actually a data brief, outlining the raw data for an existing study.</w:t>
      </w:r>
      <w:r w:rsidR="004E7A51">
        <w:rPr>
          <w:sz w:val="22"/>
          <w:szCs w:val="22"/>
        </w:rPr>
        <w:fldChar w:fldCharType="begin"/>
      </w:r>
      <w:r w:rsidR="00D567A8">
        <w:rPr>
          <w:sz w:val="22"/>
          <w:szCs w:val="22"/>
        </w:rPr>
        <w:instrText xml:space="preserve"> ADDIN EN.CITE &lt;EndNote&gt;&lt;Cite&gt;&lt;Author&gt;Soler&lt;/Author&gt;&lt;Year&gt;2016&lt;/Year&gt;&lt;IDText&gt;Data on endogenous chicken sperm peptides and small proteins obtained through Top-Down High Resolution Mass Spectrometry&lt;/IDText&gt;&lt;DisplayText&gt;[22]&lt;/DisplayText&gt;&lt;record&gt;&lt;dates&gt;&lt;pub-dates&gt;&lt;date&gt;Sep&lt;/date&gt;&lt;/pub-dates&gt;&lt;year&gt;2016&lt;/year&gt;&lt;/dates&gt;&lt;keywords&gt;&lt;keyword&gt;Chicken&lt;/keyword&gt;&lt;keyword&gt;Peptidome&lt;/keyword&gt;&lt;keyword&gt;Sperm&lt;/keyword&gt;&lt;keyword&gt;Top-Down HRMS&lt;/keyword&gt;&lt;/keywords&gt;&lt;urls&gt;&lt;related-urls&gt;&lt;url&gt;https://www.ncbi.nlm.nih.gov/pubmed/27617276&lt;/url&gt;&lt;/related-urls&gt;&lt;/urls&gt;&lt;isbn&gt;2352-3409&lt;/isbn&gt;&lt;custom2&gt;PMC5007419&lt;/custom2&gt;&lt;titles&gt;&lt;title&gt;Data on endogenous chicken sperm peptides and small proteins obtained through Top-Down High Resolution Mass Spectrometry&lt;/title&gt;&lt;secondary-title&gt;Data Brief&lt;/secondary-title&gt;&lt;/titles&gt;&lt;pages&gt;1421-5&lt;/pages&gt;&lt;contributors&gt;&lt;authors&gt;&lt;author&gt;Soler, L.&lt;/author&gt;&lt;author&gt;Labas, V.&lt;/author&gt;&lt;author&gt;Thélie, A.&lt;/author&gt;&lt;author&gt;Teixeira-Gomes, A. P.&lt;/author&gt;&lt;author&gt;Grasseau, I.&lt;/author&gt;&lt;author&gt;Bouguereau, L.&lt;/author&gt;&lt;author&gt;Blesbois, E.&lt;/author&gt;&lt;/authors&gt;&lt;/contributors&gt;&lt;edition&gt;2016/08/16&lt;/edition&gt;&lt;language&gt;eng&lt;/language&gt;&lt;added-date format="utc"&gt;1528466885&lt;/added-date&gt;&lt;ref-type name="Journal Article"&gt;17&lt;/ref-type&gt;&lt;rec-number&gt;396&lt;/rec-number&gt;&lt;last-updated-date format="utc"&gt;1528466885&lt;/last-updated-date&gt;&lt;accession-num&gt;27617276&lt;/accession-num&gt;&lt;electronic-resource-num&gt;10.1016/j.dib.2016.07.050&lt;/electronic-resource-num&gt;&lt;volume&gt;8&lt;/volume&gt;&lt;/record&gt;&lt;/Cite&gt;&lt;/EndNote&gt;</w:instrText>
      </w:r>
      <w:r w:rsidR="004E7A51">
        <w:rPr>
          <w:sz w:val="22"/>
          <w:szCs w:val="22"/>
        </w:rPr>
        <w:fldChar w:fldCharType="separate"/>
      </w:r>
      <w:r w:rsidR="00D567A8">
        <w:rPr>
          <w:noProof/>
          <w:sz w:val="22"/>
          <w:szCs w:val="22"/>
        </w:rPr>
        <w:t>[22]</w:t>
      </w:r>
      <w:r w:rsidR="004E7A51">
        <w:rPr>
          <w:sz w:val="22"/>
          <w:szCs w:val="22"/>
        </w:rPr>
        <w:fldChar w:fldCharType="end"/>
      </w:r>
      <w:r w:rsidRPr="005F4C7A">
        <w:rPr>
          <w:sz w:val="22"/>
          <w:szCs w:val="22"/>
        </w:rPr>
        <w:t xml:space="preserve"> Data sharing is a critical component of research transparency and reproducibility, as it allows independent investigators to explore new hypotheses, synthesize evidence across studies, and implement the same experimental methods using the same data (i.e., a replication </w:t>
      </w:r>
      <w:r w:rsidRPr="005F4C7A">
        <w:rPr>
          <w:sz w:val="22"/>
          <w:szCs w:val="22"/>
        </w:rPr>
        <w:lastRenderedPageBreak/>
        <w:t>study).</w:t>
      </w:r>
      <w:r w:rsidRPr="005F4C7A">
        <w:rPr>
          <w:sz w:val="22"/>
          <w:szCs w:val="22"/>
        </w:rPr>
        <w:fldChar w:fldCharType="begin"/>
      </w:r>
      <w:r w:rsidR="00D567A8">
        <w:rPr>
          <w:sz w:val="22"/>
          <w:szCs w:val="22"/>
        </w:rPr>
        <w:instrText xml:space="preserve"> ADDIN EN.CITE &lt;EndNote&gt;&lt;Cite&gt;&lt;Author&gt;Goodman&lt;/Author&gt;&lt;Year&gt;2016&lt;/Year&gt;&lt;IDText&gt;What does research reproducibility mean?&lt;/IDText&gt;&lt;DisplayText&gt;[12]&lt;/DisplayText&gt;&lt;record&gt;&lt;dates&gt;&lt;pub-dates&gt;&lt;date&gt;Jun&lt;/date&gt;&lt;/pub-dates&gt;&lt;year&gt;2016&lt;/year&gt;&lt;/dates&gt;&lt;urls&gt;&lt;related-urls&gt;&lt;url&gt;https://www.ncbi.nlm.nih.gov/pubmed/27252173&lt;/url&gt;&lt;/related-urls&gt;&lt;/urls&gt;&lt;isbn&gt;1946-6242&lt;/isbn&gt;&lt;titles&gt;&lt;title&gt;What does research reproducibility mean?&lt;/title&gt;&lt;secondary-title&gt;Sci Transl Med&lt;/secondary-title&gt;&lt;/titles&gt;&lt;pages&gt;341ps12&lt;/pages&gt;&lt;number&gt;341&lt;/number&gt;&lt;contributors&gt;&lt;authors&gt;&lt;author&gt;Goodman, S. N.&lt;/author&gt;&lt;author&gt;Fanelli, D.&lt;/author&gt;&lt;author&gt;Ioannidis, J. P.&lt;/author&gt;&lt;/authors&gt;&lt;/contributors&gt;&lt;language&gt;eng&lt;/language&gt;&lt;added-date format="utc"&gt;1489496458&lt;/added-date&gt;&lt;ref-type name="Journal Article"&gt;17&lt;/ref-type&gt;&lt;rec-number&gt;42&lt;/rec-number&gt;&lt;last-updated-date format="utc"&gt;1489496458&lt;/last-updated-date&gt;&lt;accession-num&gt;27252173&lt;/accession-num&gt;&lt;electronic-resource-num&gt;10.1126/scitranslmed.aaf5027&lt;/electronic-resource-num&gt;&lt;volume&gt;8&lt;/volume&gt;&lt;/record&gt;&lt;/Cite&gt;&lt;/EndNote&gt;</w:instrText>
      </w:r>
      <w:r w:rsidRPr="005F4C7A">
        <w:rPr>
          <w:sz w:val="22"/>
          <w:szCs w:val="22"/>
        </w:rPr>
        <w:fldChar w:fldCharType="separate"/>
      </w:r>
      <w:r w:rsidR="00D567A8">
        <w:rPr>
          <w:noProof/>
          <w:sz w:val="22"/>
          <w:szCs w:val="22"/>
        </w:rPr>
        <w:t>[12]</w:t>
      </w:r>
      <w:r w:rsidRPr="005F4C7A">
        <w:rPr>
          <w:sz w:val="22"/>
          <w:szCs w:val="22"/>
        </w:rPr>
        <w:fldChar w:fldCharType="end"/>
      </w:r>
      <w:r w:rsidRPr="005F4C7A">
        <w:rPr>
          <w:sz w:val="22"/>
          <w:szCs w:val="22"/>
        </w:rPr>
        <w:t xml:space="preserve"> Our findings indicate that substantial progress been made since our previous evaluation of biomedical articles published between 2000</w:t>
      </w:r>
      <w:r w:rsidR="00F71582">
        <w:rPr>
          <w:sz w:val="22"/>
          <w:szCs w:val="22"/>
        </w:rPr>
        <w:t>-</w:t>
      </w:r>
      <w:r w:rsidRPr="005F4C7A">
        <w:rPr>
          <w:sz w:val="22"/>
          <w:szCs w:val="22"/>
        </w:rPr>
        <w:t xml:space="preserve">2014, </w:t>
      </w:r>
      <w:r w:rsidR="00576D11">
        <w:rPr>
          <w:sz w:val="22"/>
          <w:szCs w:val="22"/>
        </w:rPr>
        <w:t xml:space="preserve">with </w:t>
      </w:r>
      <w:r w:rsidR="007B4941">
        <w:rPr>
          <w:sz w:val="22"/>
          <w:szCs w:val="22"/>
        </w:rPr>
        <w:t xml:space="preserve">the proportion of articles with information related to data sharing </w:t>
      </w:r>
      <w:r w:rsidR="00576D11">
        <w:rPr>
          <w:sz w:val="22"/>
          <w:szCs w:val="22"/>
        </w:rPr>
        <w:t>appearing</w:t>
      </w:r>
      <w:r w:rsidR="007B4941">
        <w:rPr>
          <w:sz w:val="22"/>
          <w:szCs w:val="22"/>
        </w:rPr>
        <w:t xml:space="preserve"> to have increased since 2014. </w:t>
      </w:r>
      <w:r w:rsidRPr="005F4C7A">
        <w:rPr>
          <w:sz w:val="22"/>
          <w:szCs w:val="22"/>
        </w:rPr>
        <w:t>Although many scientific fields still do not promote open science practices, recent incentives have focused on changing the data sharing culture. For instance, since 2015, author guidelines to promote transparency and reproducibility,</w:t>
      </w:r>
      <w:r w:rsidR="00370F9A">
        <w:rPr>
          <w:sz w:val="22"/>
          <w:szCs w:val="22"/>
        </w:rPr>
        <w:fldChar w:fldCharType="begin">
          <w:fldData xml:space="preserve">PEVuZE5vdGU+PENpdGU+PEF1dGhvcj5Ob3NlazwvQXV0aG9yPjxZZWFyPjIwMTU8L1llYXI+PElE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</w:fldData>
        </w:fldChar>
      </w:r>
      <w:r w:rsidR="00D567A8">
        <w:rPr>
          <w:sz w:val="22"/>
          <w:szCs w:val="22"/>
        </w:rPr>
        <w:instrText xml:space="preserve"> ADDIN EN.CITE </w:instrText>
      </w:r>
      <w:r w:rsidR="00D567A8">
        <w:rPr>
          <w:sz w:val="22"/>
          <w:szCs w:val="22"/>
        </w:rPr>
        <w:fldChar w:fldCharType="begin">
          <w:fldData xml:space="preserve">PEVuZE5vdGU+PENpdGU+PEF1dGhvcj5Ob3NlazwvQXV0aG9yPjxZZWFyPjIwMTU8L1llYXI+PElE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</w:fldData>
        </w:fldChar>
      </w:r>
      <w:r w:rsidR="00D567A8">
        <w:rPr>
          <w:sz w:val="22"/>
          <w:szCs w:val="22"/>
        </w:rPr>
        <w:instrText xml:space="preserve"> ADDIN EN.CITE.DATA </w:instrText>
      </w:r>
      <w:r w:rsidR="00D567A8">
        <w:rPr>
          <w:sz w:val="22"/>
          <w:szCs w:val="22"/>
        </w:rPr>
      </w:r>
      <w:r w:rsidR="00D567A8">
        <w:rPr>
          <w:sz w:val="22"/>
          <w:szCs w:val="22"/>
        </w:rPr>
        <w:fldChar w:fldCharType="end"/>
      </w:r>
      <w:r w:rsidR="00370F9A">
        <w:rPr>
          <w:sz w:val="22"/>
          <w:szCs w:val="22"/>
        </w:rPr>
      </w:r>
      <w:r w:rsidR="00370F9A">
        <w:rPr>
          <w:sz w:val="22"/>
          <w:szCs w:val="22"/>
        </w:rPr>
        <w:fldChar w:fldCharType="separate"/>
      </w:r>
      <w:r w:rsidR="00D567A8">
        <w:rPr>
          <w:noProof/>
          <w:sz w:val="22"/>
          <w:szCs w:val="22"/>
        </w:rPr>
        <w:t>[6]</w:t>
      </w:r>
      <w:r w:rsidR="00370F9A">
        <w:rPr>
          <w:sz w:val="22"/>
          <w:szCs w:val="22"/>
        </w:rPr>
        <w:fldChar w:fldCharType="end"/>
      </w:r>
      <w:r w:rsidRPr="005F4C7A">
        <w:rPr>
          <w:sz w:val="22"/>
          <w:szCs w:val="22"/>
        </w:rPr>
        <w:t xml:space="preserve"> proposed by Nosek and colleagues, have accumulated hundreds of journal signatories. Moreover, certain journals, such as the </w:t>
      </w:r>
      <w:r w:rsidRPr="00E35749">
        <w:rPr>
          <w:i/>
          <w:sz w:val="22"/>
          <w:szCs w:val="22"/>
        </w:rPr>
        <w:t>PLOS</w:t>
      </w:r>
      <w:r w:rsidRPr="005F4C7A">
        <w:rPr>
          <w:sz w:val="22"/>
          <w:szCs w:val="22"/>
        </w:rPr>
        <w:t xml:space="preserve"> journals, </w:t>
      </w:r>
      <w:r w:rsidR="00E35749">
        <w:rPr>
          <w:sz w:val="22"/>
          <w:szCs w:val="22"/>
        </w:rPr>
        <w:t>are now requiring that</w:t>
      </w:r>
      <w:r w:rsidRPr="005F4C7A">
        <w:rPr>
          <w:sz w:val="22"/>
          <w:szCs w:val="22"/>
        </w:rPr>
        <w:t xml:space="preserve"> “authors to make all data underlying the finding described in their manuscript fully available without restriction, with rare exceptions”.</w:t>
      </w:r>
      <w:r w:rsidR="00B24AD5">
        <w:rPr>
          <w:sz w:val="22"/>
          <w:szCs w:val="22"/>
        </w:rPr>
        <w:fldChar w:fldCharType="begin"/>
      </w:r>
      <w:r w:rsidR="00D567A8">
        <w:rPr>
          <w:sz w:val="22"/>
          <w:szCs w:val="22"/>
        </w:rPr>
        <w:instrText xml:space="preserve"> ADDIN EN.CITE &lt;EndNote&gt;&lt;Cite&gt;&lt;IDText&gt;PLOS One. Data Availability&lt;/IDText&gt;&lt;DisplayText&gt;[23]&lt;/DisplayText&gt;&lt;record&gt;&lt;urls&gt;&lt;related-urls&gt;&lt;url&gt;http://journals.plos.org/plosone/s/data-availability&lt;/url&gt;&lt;/related-urls&gt;&lt;/urls&gt;&lt;titles&gt;&lt;title&gt;PLOS One. Data Availability&lt;/title&gt;&lt;/titles&gt;&lt;added-date format="utc"&gt;1526949386&lt;/added-date&gt;&lt;ref-type name="Web Page"&gt;12&lt;/ref-type&gt;&lt;rec-number&gt;380&lt;/rec-number&gt;&lt;last-updated-date format="utc"&gt;1526949454&lt;/last-updated-date&gt;&lt;/record&gt;&lt;/Cite&gt;&lt;/EndNote&gt;</w:instrText>
      </w:r>
      <w:r w:rsidR="00B24AD5">
        <w:rPr>
          <w:sz w:val="22"/>
          <w:szCs w:val="22"/>
        </w:rPr>
        <w:fldChar w:fldCharType="separate"/>
      </w:r>
      <w:r w:rsidR="00D567A8">
        <w:rPr>
          <w:noProof/>
          <w:sz w:val="22"/>
          <w:szCs w:val="22"/>
        </w:rPr>
        <w:t>[23]</w:t>
      </w:r>
      <w:r w:rsidR="00B24AD5">
        <w:rPr>
          <w:sz w:val="22"/>
          <w:szCs w:val="22"/>
        </w:rPr>
        <w:fldChar w:fldCharType="end"/>
      </w:r>
      <w:r w:rsidRPr="005F4C7A">
        <w:rPr>
          <w:sz w:val="22"/>
          <w:szCs w:val="22"/>
        </w:rPr>
        <w:t xml:space="preserve"> However, journal data sharing policies do not guarantee that investigators will </w:t>
      </w:r>
      <w:r w:rsidR="00E35749">
        <w:rPr>
          <w:sz w:val="22"/>
          <w:szCs w:val="22"/>
        </w:rPr>
        <w:t xml:space="preserve">actually </w:t>
      </w:r>
      <w:r w:rsidRPr="005F4C7A">
        <w:rPr>
          <w:sz w:val="22"/>
          <w:szCs w:val="22"/>
        </w:rPr>
        <w:t>share their data.</w:t>
      </w:r>
      <w:r w:rsidRPr="00B24AD5">
        <w:rPr>
          <w:sz w:val="22"/>
          <w:szCs w:val="22"/>
        </w:rPr>
        <w:fldChar w:fldCharType="begin"/>
      </w:r>
      <w:r w:rsidR="00D567A8">
        <w:rPr>
          <w:sz w:val="22"/>
          <w:szCs w:val="22"/>
        </w:rPr>
        <w:instrText xml:space="preserve"> ADDIN EN.CITE &lt;EndNote&gt;&lt;Cite&gt;&lt;Author&gt;Naudet&lt;/Author&gt;&lt;Year&gt;2018&lt;/Year&gt;&lt;IDText&gt;Data sharing and reanalysis of randomized controlled trials in leading biomedical journals with a full data sharing policy: survey of studies published in&lt;/IDText&gt;&lt;DisplayText&gt;[11]&lt;/DisplayText&gt;&lt;record&gt;&lt;dates&gt;&lt;pub-dates&gt;&lt;date&gt;02&lt;/date&gt;&lt;/pub-dates&gt;&lt;year&gt;2018&lt;/year&gt;&lt;/dates&gt;&lt;keywords&gt;&lt;keyword&gt;Data Accuracy&lt;/keyword&gt;&lt;keyword&gt;Humans&lt;/keyword&gt;&lt;keyword&gt;Information Dissemination&lt;/keyword&gt;&lt;keyword&gt;Periodicals as Topic&lt;/keyword&gt;&lt;keyword&gt;Randomized Controlled Trials as Topic&lt;/keyword&gt;&lt;/keywords&gt;&lt;urls&gt;&lt;related-urls&gt;&lt;url&gt;https://www.ncbi.nlm.nih.gov/pubmed/29440066&lt;/url&gt;&lt;/related-urls&gt;&lt;/urls&gt;&lt;isbn&gt;1756-1833&lt;/isbn&gt;&lt;custom2&gt;PMC5809812&lt;/custom2&gt;&lt;titles&gt;&lt;title&gt;Data sharing and reanalysis of randomized controlled trials in leading biomedical journals with a full data sharing policy: survey of studies published in&lt;/title&gt;&lt;secondary-title&gt;BMJ&lt;/secondary-title&gt;&lt;/titles&gt;&lt;pages&gt;k400&lt;/pages&gt;&lt;contributors&gt;&lt;authors&gt;&lt;author&gt;Naudet, F.&lt;/author&gt;&lt;author&gt;Sakarovitch, C.&lt;/author&gt;&lt;author&gt;Janiaud, P.&lt;/author&gt;&lt;author&gt;Cristea, I.&lt;/author&gt;&lt;author&gt;Fanelli, D.&lt;/author&gt;&lt;author&gt;Moher, D.&lt;/author&gt;&lt;author&gt;Ioannidis, J. P. A.&lt;/author&gt;&lt;/authors&gt;&lt;/contributors&gt;&lt;edition&gt;2018/02/13&lt;/edition&gt;&lt;language&gt;eng&lt;/language&gt;&lt;added-date format="utc"&gt;1525131262&lt;/added-date&gt;&lt;ref-type name="Journal Article"&gt;17&lt;/ref-type&gt;&lt;rec-number&gt;359&lt;/rec-number&gt;&lt;last-updated-date format="utc"&gt;1525131262&lt;/last-updated-date&gt;&lt;accession-num&gt;29440066&lt;/accession-num&gt;&lt;volume&gt;360&lt;/volume&gt;&lt;/record&gt;&lt;/Cite&gt;&lt;/EndNote&gt;</w:instrText>
      </w:r>
      <w:r w:rsidRPr="00B24AD5">
        <w:rPr>
          <w:sz w:val="22"/>
          <w:szCs w:val="22"/>
        </w:rPr>
        <w:fldChar w:fldCharType="separate"/>
      </w:r>
      <w:r w:rsidR="00D567A8">
        <w:rPr>
          <w:noProof/>
          <w:sz w:val="22"/>
          <w:szCs w:val="22"/>
        </w:rPr>
        <w:t>[11]</w:t>
      </w:r>
      <w:r w:rsidRPr="00B24AD5">
        <w:rPr>
          <w:sz w:val="22"/>
          <w:szCs w:val="22"/>
        </w:rPr>
        <w:fldChar w:fldCharType="end"/>
      </w:r>
      <w:r w:rsidRPr="005F4C7A">
        <w:rPr>
          <w:sz w:val="22"/>
          <w:szCs w:val="22"/>
        </w:rPr>
        <w:t xml:space="preserve"> </w:t>
      </w:r>
      <w:r w:rsidR="00D27BB7">
        <w:rPr>
          <w:sz w:val="22"/>
          <w:szCs w:val="22"/>
        </w:rPr>
        <w:t>I</w:t>
      </w:r>
      <w:r w:rsidRPr="005F4C7A">
        <w:rPr>
          <w:sz w:val="22"/>
          <w:szCs w:val="22"/>
        </w:rPr>
        <w:t xml:space="preserve">n </w:t>
      </w:r>
      <w:r w:rsidRPr="00E35749">
        <w:rPr>
          <w:i/>
          <w:sz w:val="22"/>
          <w:szCs w:val="22"/>
        </w:rPr>
        <w:t>PLOS ONE</w:t>
      </w:r>
      <w:r w:rsidRPr="005F4C7A">
        <w:rPr>
          <w:sz w:val="22"/>
          <w:szCs w:val="22"/>
        </w:rPr>
        <w:t>, where the policy states that the preferred methods of data sharing is deposition in a repository, only 20% of the Data Availability Statements indicate that data are deposited in a repository.</w:t>
      </w:r>
      <w:r w:rsidRPr="00B24AD5">
        <w:rPr>
          <w:sz w:val="22"/>
          <w:szCs w:val="22"/>
        </w:rPr>
        <w:fldChar w:fldCharType="begin"/>
      </w:r>
      <w:r w:rsidR="00D567A8">
        <w:rPr>
          <w:sz w:val="22"/>
          <w:szCs w:val="22"/>
        </w:rPr>
        <w:instrText xml:space="preserve"> ADDIN EN.CITE &lt;EndNote&gt;&lt;Cite&gt;&lt;Author&gt;Federer&lt;/Author&gt;&lt;Year&gt;2018&lt;/Year&gt;&lt;IDText&gt;Data sharing in PLOS ONE: An analysis of Data Availability Statements&lt;/IDText&gt;&lt;DisplayText&gt;[24]&lt;/DisplayText&gt;&lt;record&gt;&lt;urls&gt;&lt;related-urls&gt;&lt;url&gt;https://www.ncbi.nlm.nih.gov/pubmed/29719004&lt;/url&gt;&lt;/related-urls&gt;&lt;/urls&gt;&lt;isbn&gt;1932-6203&lt;/isbn&gt;&lt;titles&gt;&lt;title&gt;Data sharing in PLOS ONE: An analysis of Data Availability Statements&lt;/title&gt;&lt;secondary-title&gt;PLoS One&lt;/secondary-title&gt;&lt;/titles&gt;&lt;pages&gt;e0194768&lt;/pages&gt;&lt;number&gt;5&lt;/number&gt;&lt;contributors&gt;&lt;authors&gt;&lt;author&gt;Federer, L. M.&lt;/author&gt;&lt;author&gt;Belter, C. W.&lt;/author&gt;&lt;author&gt;Joubert, D. J.&lt;/author&gt;&lt;author&gt;Livinski, A.&lt;/author&gt;&lt;author&gt;Lu, Y. L.&lt;/author&gt;&lt;author&gt;Snyders, L. N.&lt;/author&gt;&lt;author&gt;Thompson, H.&lt;/author&gt;&lt;/authors&gt;&lt;/contributors&gt;&lt;edition&gt;2018/05/02&lt;/edition&gt;&lt;language&gt;eng&lt;/language&gt;&lt;added-date format="utc"&gt;1525350832&lt;/added-date&gt;&lt;ref-type name="Journal Article"&gt;17&lt;/ref-type&gt;&lt;dates&gt;&lt;year&gt;2018&lt;/year&gt;&lt;/dates&gt;&lt;rec-number&gt;363&lt;/rec-number&gt;&lt;last-updated-date format="utc"&gt;1525350832&lt;/last-updated-date&gt;&lt;accession-num&gt;29719004&lt;/accession-num&gt;&lt;electronic-resource-num&gt;10.1371/journal.pone.0194768&lt;/electronic-resource-num&gt;&lt;volume&gt;13&lt;/volume&gt;&lt;/record&gt;&lt;/Cite&gt;&lt;/EndNote&gt;</w:instrText>
      </w:r>
      <w:r w:rsidRPr="00B24AD5">
        <w:rPr>
          <w:sz w:val="22"/>
          <w:szCs w:val="22"/>
        </w:rPr>
        <w:fldChar w:fldCharType="separate"/>
      </w:r>
      <w:r w:rsidR="00D567A8">
        <w:rPr>
          <w:noProof/>
          <w:sz w:val="22"/>
          <w:szCs w:val="22"/>
        </w:rPr>
        <w:t>[24]</w:t>
      </w:r>
      <w:r w:rsidRPr="00B24AD5">
        <w:rPr>
          <w:sz w:val="22"/>
          <w:szCs w:val="22"/>
        </w:rPr>
        <w:fldChar w:fldCharType="end"/>
      </w:r>
      <w:r w:rsidRPr="005F4C7A">
        <w:rPr>
          <w:sz w:val="22"/>
          <w:szCs w:val="22"/>
        </w:rPr>
        <w:t xml:space="preserve"> In another empirical evaluation of data from randomized trials published in </w:t>
      </w:r>
      <w:r w:rsidR="00E35749">
        <w:rPr>
          <w:i/>
          <w:sz w:val="22"/>
          <w:szCs w:val="22"/>
        </w:rPr>
        <w:t>PLOS</w:t>
      </w:r>
      <w:r w:rsidR="00E35749" w:rsidRPr="005F4C7A">
        <w:rPr>
          <w:sz w:val="22"/>
          <w:szCs w:val="22"/>
        </w:rPr>
        <w:t xml:space="preserve"> </w:t>
      </w:r>
      <w:r w:rsidRPr="000C3EDF">
        <w:rPr>
          <w:i/>
          <w:sz w:val="22"/>
          <w:szCs w:val="22"/>
        </w:rPr>
        <w:t>Medicine</w:t>
      </w:r>
      <w:r w:rsidRPr="005F4C7A">
        <w:rPr>
          <w:sz w:val="22"/>
          <w:szCs w:val="22"/>
        </w:rPr>
        <w:t xml:space="preserve"> and </w:t>
      </w:r>
      <w:r w:rsidR="00E35749" w:rsidRPr="00E35749">
        <w:rPr>
          <w:i/>
          <w:sz w:val="22"/>
          <w:szCs w:val="22"/>
        </w:rPr>
        <w:t>The</w:t>
      </w:r>
      <w:r w:rsidR="00E35749">
        <w:rPr>
          <w:i/>
          <w:sz w:val="22"/>
          <w:szCs w:val="22"/>
        </w:rPr>
        <w:t xml:space="preserve"> BMJ</w:t>
      </w:r>
      <w:r w:rsidRPr="005F4C7A">
        <w:rPr>
          <w:sz w:val="22"/>
          <w:szCs w:val="22"/>
        </w:rPr>
        <w:t xml:space="preserve"> (both of which require full data availability as a prerequisite to publication), only 46% of the datasets could be retrieved.</w:t>
      </w:r>
      <w:r w:rsidRPr="00B24AD5">
        <w:rPr>
          <w:sz w:val="22"/>
          <w:szCs w:val="22"/>
        </w:rPr>
        <w:fldChar w:fldCharType="begin"/>
      </w:r>
      <w:r w:rsidR="00D567A8">
        <w:rPr>
          <w:sz w:val="22"/>
          <w:szCs w:val="22"/>
        </w:rPr>
        <w:instrText xml:space="preserve"> ADDIN EN.CITE &lt;EndNote&gt;&lt;Cite&gt;&lt;Author&gt;Naudet&lt;/Author&gt;&lt;Year&gt;2018&lt;/Year&gt;&lt;IDText&gt;Data sharing and reanalysis of randomized controlled trials in leading biomedical journals with a full data sharing policy: survey of studies published in&lt;/IDText&gt;&lt;DisplayText&gt;[11]&lt;/DisplayText&gt;&lt;record&gt;&lt;dates&gt;&lt;pub-dates&gt;&lt;date&gt;02&lt;/date&gt;&lt;/pub-dates&gt;&lt;year&gt;2018&lt;/year&gt;&lt;/dates&gt;&lt;keywords&gt;&lt;keyword&gt;Data Accuracy&lt;/keyword&gt;&lt;keyword&gt;Humans&lt;/keyword&gt;&lt;keyword&gt;Information Dissemination&lt;/keyword&gt;&lt;keyword&gt;Periodicals as Topic&lt;/keyword&gt;&lt;keyword&gt;Randomized Controlled Trials as Topic&lt;/keyword&gt;&lt;/keywords&gt;&lt;urls&gt;&lt;related-urls&gt;&lt;url&gt;https://www.ncbi.nlm.nih.gov/pubmed/29440066&lt;/url&gt;&lt;/related-urls&gt;&lt;/urls&gt;&lt;isbn&gt;1756-1833&lt;/isbn&gt;&lt;custom2&gt;PMC5809812&lt;/custom2&gt;&lt;titles&gt;&lt;title&gt;Data sharing and reanalysis of randomized controlled trials in leading biomedical journals with a full data sharing policy: survey of studies published in&lt;/title&gt;&lt;secondary-title&gt;BMJ&lt;/secondary-title&gt;&lt;/titles&gt;&lt;pages&gt;k400&lt;/pages&gt;&lt;contributors&gt;&lt;authors&gt;&lt;author&gt;Naudet, F.&lt;/author&gt;&lt;author&gt;Sakarovitch, C.&lt;/author&gt;&lt;author&gt;Janiaud, P.&lt;/author&gt;&lt;author&gt;Cristea, I.&lt;/author&gt;&lt;author&gt;Fanelli, D.&lt;/author&gt;&lt;author&gt;Moher, D.&lt;/author&gt;&lt;author&gt;Ioannidis, J. P. A.&lt;/author&gt;&lt;/authors&gt;&lt;/contributors&gt;&lt;edition&gt;2018/02/13&lt;/edition&gt;&lt;language&gt;eng&lt;/language&gt;&lt;added-date format="utc"&gt;1525131262&lt;/added-date&gt;&lt;ref-type name="Journal Article"&gt;17&lt;/ref-type&gt;&lt;rec-number&gt;359&lt;/rec-number&gt;&lt;last-updated-date format="utc"&gt;1525131262&lt;/last-updated-date&gt;&lt;accession-num&gt;29440066&lt;/accession-num&gt;&lt;volume&gt;360&lt;/volume&gt;&lt;/record&gt;&lt;/Cite&gt;&lt;/EndNote&gt;</w:instrText>
      </w:r>
      <w:r w:rsidRPr="00B24AD5">
        <w:rPr>
          <w:sz w:val="22"/>
          <w:szCs w:val="22"/>
        </w:rPr>
        <w:fldChar w:fldCharType="separate"/>
      </w:r>
      <w:r w:rsidR="00D567A8">
        <w:rPr>
          <w:noProof/>
          <w:sz w:val="22"/>
          <w:szCs w:val="22"/>
        </w:rPr>
        <w:t>[11]</w:t>
      </w:r>
      <w:r w:rsidRPr="00B24AD5">
        <w:rPr>
          <w:sz w:val="22"/>
          <w:szCs w:val="22"/>
        </w:rPr>
        <w:fldChar w:fldCharType="end"/>
      </w:r>
      <w:r w:rsidRPr="005F4C7A">
        <w:rPr>
          <w:sz w:val="22"/>
          <w:szCs w:val="22"/>
        </w:rPr>
        <w:t xml:space="preserve"> These findings suggest that more stringent policies or new incentives may be necessary to increase data sharing practices. While some journals have adopted badges to acknowledge open-science practices,</w:t>
      </w:r>
      <w:r w:rsidRPr="00B24AD5">
        <w:rPr>
          <w:sz w:val="22"/>
          <w:szCs w:val="22"/>
        </w:rPr>
        <w:fldChar w:fldCharType="begin"/>
      </w:r>
      <w:r w:rsidR="00D567A8">
        <w:rPr>
          <w:sz w:val="22"/>
          <w:szCs w:val="22"/>
        </w:rPr>
        <w:instrText xml:space="preserve"> ADDIN EN.CITE &lt;EndNote&gt;&lt;Cite&gt;&lt;Author&gt;Kidwell&lt;/Author&gt;&lt;Year&gt;2016&lt;/Year&gt;&lt;IDText&gt;Badges to Acknowledge Open Practices: A Simple, Low-Cost, Effective Method for Increasing Transparency&lt;/IDText&gt;&lt;DisplayText&gt;[25]&lt;/DisplayText&gt;&lt;record&gt;&lt;dates&gt;&lt;pub-dates&gt;&lt;date&gt;05&lt;/date&gt;&lt;/pub-dates&gt;&lt;year&gt;2016&lt;/year&gt;&lt;/dates&gt;&lt;keywords&gt;&lt;keyword&gt;Cost-Benefit Analysis&lt;/keyword&gt;&lt;keyword&gt;Information Dissemination&lt;/keyword&gt;&lt;keyword&gt;Internet&lt;/keyword&gt;&lt;keyword&gt;Psychology&lt;/keyword&gt;&lt;keyword&gt;Publishing&lt;/keyword&gt;&lt;keyword&gt;Serial Publications&lt;/keyword&gt;&lt;/keywords&gt;&lt;urls&gt;&lt;related-urls&gt;&lt;url&gt;https://www.ncbi.nlm.nih.gov/pubmed/27171007&lt;/url&gt;&lt;/related-urls&gt;&lt;/urls&gt;&lt;isbn&gt;1545-7885&lt;/isbn&gt;&lt;custom2&gt;PMC4865119&lt;/custom2&gt;&lt;titles&gt;&lt;title&gt;Badges to Acknowledge Open Practices: A Simple, Low-Cost, Effective Method for Increasing Transparency&lt;/title&gt;&lt;secondary-title&gt;PLoS Biol&lt;/secondary-title&gt;&lt;/titles&gt;&lt;pages&gt;e1002456&lt;/pages&gt;&lt;number&gt;5&lt;/number&gt;&lt;contributors&gt;&lt;authors&gt;&lt;author&gt;Kidwell, M. C.&lt;/author&gt;&lt;author&gt;Lazarević, L. B.&lt;/author&gt;&lt;author&gt;Baranski, E.&lt;/author&gt;&lt;author&gt;Hardwicke, T. E.&lt;/author&gt;&lt;author&gt;Piechowski, S.&lt;/author&gt;&lt;author&gt;Falkenberg, L. S.&lt;/author&gt;&lt;author&gt;Kennett, C.&lt;/author&gt;&lt;author&gt;Slowik, A.&lt;/author&gt;&lt;author&gt;Sonnleitner, C.&lt;/author&gt;&lt;author&gt;Hess-Holden, C.&lt;/author&gt;&lt;author&gt;Errington, T. M.&lt;/author&gt;&lt;author&gt;Fiedler, S.&lt;/author&gt;&lt;author&gt;Nosek, B. A.&lt;/author&gt;&lt;/authors&gt;&lt;/contributors&gt;&lt;edition&gt;2016/05/12&lt;/edition&gt;&lt;language&gt;eng&lt;/language&gt;&lt;added-date format="utc"&gt;1525130403&lt;/added-date&gt;&lt;ref-type name="Journal Article"&gt;17&lt;/ref-type&gt;&lt;rec-number&gt;358&lt;/rec-number&gt;&lt;last-updated-date format="utc"&gt;1525130403&lt;/last-updated-date&gt;&lt;accession-num&gt;27171007&lt;/accession-num&gt;&lt;electronic-resource-num&gt;10.1371/journal.pbio.1002456&lt;/electronic-resource-num&gt;&lt;volume&gt;14&lt;/volume&gt;&lt;/record&gt;&lt;/Cite&gt;&lt;/EndNote&gt;</w:instrText>
      </w:r>
      <w:r w:rsidRPr="00B24AD5">
        <w:rPr>
          <w:sz w:val="22"/>
          <w:szCs w:val="22"/>
        </w:rPr>
        <w:fldChar w:fldCharType="separate"/>
      </w:r>
      <w:r w:rsidR="00D567A8">
        <w:rPr>
          <w:noProof/>
          <w:sz w:val="22"/>
          <w:szCs w:val="22"/>
        </w:rPr>
        <w:t>[25]</w:t>
      </w:r>
      <w:r w:rsidRPr="00B24AD5">
        <w:rPr>
          <w:sz w:val="22"/>
          <w:szCs w:val="22"/>
        </w:rPr>
        <w:fldChar w:fldCharType="end"/>
      </w:r>
      <w:r w:rsidRPr="005F4C7A">
        <w:rPr>
          <w:sz w:val="22"/>
          <w:szCs w:val="22"/>
        </w:rPr>
        <w:t xml:space="preserve"> funding agencies can also play a key role in promoting data sharing. </w:t>
      </w:r>
      <w:r w:rsidR="00C23B58">
        <w:rPr>
          <w:sz w:val="22"/>
          <w:szCs w:val="22"/>
        </w:rPr>
        <w:t xml:space="preserve">For instance, </w:t>
      </w:r>
      <w:r w:rsidRPr="005F4C7A">
        <w:rPr>
          <w:sz w:val="22"/>
          <w:szCs w:val="22"/>
        </w:rPr>
        <w:t>In 2015, the NIH public Access Plan outlined that the “NIH intends to make public access to digital scientific data the standard for all NIH-funded research.”</w:t>
      </w:r>
      <w:r w:rsidR="00FA7757">
        <w:rPr>
          <w:sz w:val="22"/>
          <w:szCs w:val="22"/>
        </w:rPr>
        <w:fldChar w:fldCharType="begin"/>
      </w:r>
      <w:r w:rsidR="00D567A8">
        <w:rPr>
          <w:sz w:val="22"/>
          <w:szCs w:val="22"/>
        </w:rPr>
        <w:instrText xml:space="preserve"> ADDIN EN.CITE &lt;EndNote&gt;&lt;Cite&gt;&lt;Year&gt;February 2015&lt;/Year&gt;&lt;IDText&gt;National Institutes of Health. Plan for Increasing Access to Scientific Publications and Digital Scientific Data from NIH Funded Scientific Research&lt;/IDText&gt;&lt;DisplayText&gt;[26]&lt;/DisplayText&gt;&lt;record&gt;&lt;urls&gt;&lt;related-urls&gt;&lt;url&gt;https://grants.nih.gov/grants/NIH-Public-Access-Plan.pdf&lt;/url&gt;&lt;/related-urls&gt;&lt;/urls&gt;&lt;titles&gt;&lt;title&gt;National Institutes of Health. Plan for Increasing Access to Scientific Publications and Digital Scientific Data from NIH Funded Scientific Research&lt;/title&gt;&lt;/titles&gt;&lt;added-date format="utc"&gt;1526949591&lt;/added-date&gt;&lt;ref-type name="Generic"&gt;13&lt;/ref-type&gt;&lt;dates&gt;&lt;year&gt;February 2015&lt;/year&gt;&lt;/dates&gt;&lt;rec-number&gt;381&lt;/rec-number&gt;&lt;last-updated-date format="utc"&gt;1526949615&lt;/last-updated-date&gt;&lt;/record&gt;&lt;/Cite&gt;&lt;/EndNote&gt;</w:instrText>
      </w:r>
      <w:r w:rsidR="00FA7757">
        <w:rPr>
          <w:sz w:val="22"/>
          <w:szCs w:val="22"/>
        </w:rPr>
        <w:fldChar w:fldCharType="separate"/>
      </w:r>
      <w:r w:rsidR="00D567A8">
        <w:rPr>
          <w:noProof/>
          <w:sz w:val="22"/>
          <w:szCs w:val="22"/>
        </w:rPr>
        <w:t>[26]</w:t>
      </w:r>
      <w:r w:rsidR="00FA7757">
        <w:rPr>
          <w:sz w:val="22"/>
          <w:szCs w:val="22"/>
        </w:rPr>
        <w:fldChar w:fldCharType="end"/>
      </w:r>
      <w:r w:rsidRPr="005F4C7A">
        <w:rPr>
          <w:rFonts w:eastAsia="Times New Roman"/>
          <w:color w:val="222222"/>
          <w:spacing w:val="3"/>
          <w:sz w:val="22"/>
          <w:szCs w:val="22"/>
          <w:shd w:val="clear" w:color="auto" w:fill="FFFFFF"/>
        </w:rPr>
        <w:t xml:space="preserve"> </w:t>
      </w:r>
    </w:p>
    <w:p w14:paraId="64191866" w14:textId="2ADE2F33" w:rsidR="00F860E3" w:rsidRPr="00F860E3" w:rsidRDefault="00F860E3" w:rsidP="005F4C7A">
      <w:pPr>
        <w:spacing w:line="480" w:lineRule="auto"/>
        <w:ind w:firstLine="720"/>
        <w:rPr>
          <w:rFonts w:eastAsia="Times New Roman"/>
          <w:color w:val="222222"/>
          <w:spacing w:val="3"/>
          <w:sz w:val="22"/>
          <w:szCs w:val="22"/>
          <w:shd w:val="clear" w:color="auto" w:fill="FFFFFF"/>
        </w:rPr>
      </w:pPr>
      <w:r w:rsidRPr="005F4C7A">
        <w:rPr>
          <w:rFonts w:eastAsia="Times New Roman"/>
          <w:color w:val="222222"/>
          <w:spacing w:val="3"/>
          <w:sz w:val="22"/>
          <w:szCs w:val="22"/>
          <w:shd w:val="clear" w:color="auto" w:fill="FFFFFF"/>
        </w:rPr>
        <w:t>Although data sharing practices may have shown signs of improvement, only one article in our sample referenced a full study protocol, which does not suggest any material improvement from our previous analysis.</w:t>
      </w:r>
      <w:r w:rsidRPr="00FA7757">
        <w:rPr>
          <w:rFonts w:eastAsia="Times New Roman"/>
          <w:color w:val="222222"/>
          <w:spacing w:val="3"/>
          <w:sz w:val="22"/>
          <w:szCs w:val="22"/>
          <w:shd w:val="clear" w:color="auto" w:fill="FFFFFF"/>
        </w:rPr>
        <w:fldChar w:fldCharType="begin"/>
      </w:r>
      <w:r w:rsidR="00D567A8">
        <w:rPr>
          <w:rFonts w:eastAsia="Times New Roman"/>
          <w:color w:val="222222"/>
          <w:spacing w:val="3"/>
          <w:sz w:val="22"/>
          <w:szCs w:val="22"/>
          <w:shd w:val="clear" w:color="auto" w:fill="FFFFFF"/>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Pr="00FA7757">
        <w:rPr>
          <w:rFonts w:eastAsia="Times New Roman"/>
          <w:color w:val="222222"/>
          <w:spacing w:val="3"/>
          <w:sz w:val="22"/>
          <w:szCs w:val="22"/>
          <w:shd w:val="clear" w:color="auto" w:fill="FFFFFF"/>
        </w:rPr>
        <w:fldChar w:fldCharType="separate"/>
      </w:r>
      <w:r w:rsidR="00D567A8">
        <w:rPr>
          <w:rFonts w:eastAsia="Times New Roman"/>
          <w:noProof/>
          <w:color w:val="222222"/>
          <w:spacing w:val="3"/>
          <w:sz w:val="22"/>
          <w:szCs w:val="22"/>
          <w:shd w:val="clear" w:color="auto" w:fill="FFFFFF"/>
        </w:rPr>
        <w:t>[7]</w:t>
      </w:r>
      <w:r w:rsidRPr="00FA7757">
        <w:rPr>
          <w:rFonts w:eastAsia="Times New Roman"/>
          <w:color w:val="222222"/>
          <w:spacing w:val="3"/>
          <w:sz w:val="22"/>
          <w:szCs w:val="22"/>
          <w:shd w:val="clear" w:color="auto" w:fill="FFFFFF"/>
        </w:rPr>
        <w:fldChar w:fldCharType="end"/>
      </w:r>
      <w:r w:rsidRPr="005F4C7A">
        <w:rPr>
          <w:rFonts w:eastAsia="Times New Roman"/>
          <w:color w:val="222222"/>
          <w:spacing w:val="3"/>
          <w:sz w:val="22"/>
          <w:szCs w:val="22"/>
          <w:shd w:val="clear" w:color="auto" w:fill="FFFFFF"/>
        </w:rPr>
        <w:t xml:space="preserve"> The index study was a systematic review with a </w:t>
      </w:r>
      <w:r w:rsidRPr="005F4C7A">
        <w:rPr>
          <w:color w:val="333333"/>
          <w:sz w:val="22"/>
          <w:szCs w:val="22"/>
        </w:rPr>
        <w:t>registered PROSPERO protocol</w:t>
      </w:r>
      <w:r w:rsidRPr="005F4C7A">
        <w:rPr>
          <w:rFonts w:eastAsia="Times New Roman"/>
          <w:color w:val="222222"/>
          <w:spacing w:val="3"/>
          <w:sz w:val="22"/>
          <w:szCs w:val="22"/>
          <w:shd w:val="clear" w:color="auto" w:fill="FFFFFF"/>
        </w:rPr>
        <w:t>. Systematic review and/or meta-analyses protocol development, registration, and publication has long been promoted,</w:t>
      </w:r>
      <w:r w:rsidRPr="00FA7757">
        <w:rPr>
          <w:rFonts w:eastAsia="Times New Roman"/>
          <w:color w:val="222222"/>
          <w:spacing w:val="3"/>
          <w:sz w:val="22"/>
          <w:szCs w:val="22"/>
          <w:shd w:val="clear" w:color="auto" w:fill="FFFFFF"/>
        </w:rPr>
        <w:fldChar w:fldCharType="begin"/>
      </w:r>
      <w:r w:rsidR="00D567A8">
        <w:rPr>
          <w:rFonts w:eastAsia="Times New Roman"/>
          <w:color w:val="222222"/>
          <w:spacing w:val="3"/>
          <w:sz w:val="22"/>
          <w:szCs w:val="22"/>
          <w:shd w:val="clear" w:color="auto" w:fill="FFFFFF"/>
        </w:rPr>
        <w:instrText xml:space="preserve"> ADDIN EN.CITE &lt;EndNote&gt;&lt;Cite&gt;&lt;Author&gt;Silagy&lt;/Author&gt;&lt;Year&gt;2002&lt;/Year&gt;&lt;IDText&gt;Publishing protocols of systematic reviews: comparing what was done to what was planned&lt;/IDText&gt;&lt;DisplayText&gt;[27]&lt;/DisplayText&gt;&lt;record&gt;&lt;dates&gt;&lt;pub-dates&gt;&lt;date&gt;Jun&lt;/date&gt;&lt;/pub-dates&gt;&lt;year&gt;2002&lt;/year&gt;&lt;/dates&gt;&lt;keywords&gt;&lt;keyword&gt;Evidence-Based Medicine&lt;/keyword&gt;&lt;keyword&gt;Publication Bias&lt;/keyword&gt;&lt;keyword&gt;Publishing&lt;/keyword&gt;&lt;keyword&gt;Retrospective Studies&lt;/keyword&gt;&lt;keyword&gt;Review Literature as Topic&lt;/keyword&gt;&lt;/keywords&gt;&lt;urls&gt;&lt;related-urls&gt;&lt;url&gt;https://www.ncbi.nlm.nih.gov/pubmed/12038926&lt;/url&gt;&lt;/related-urls&gt;&lt;/urls&gt;&lt;isbn&gt;0098-7484&lt;/isbn&gt;&lt;titles&gt;&lt;title&gt;Publishing protocols of systematic reviews: comparing what was done to what was planned&lt;/title&gt;&lt;secondary-title&gt;JAMA&lt;/secondary-title&gt;&lt;/titles&gt;&lt;pages&gt;2831-4&lt;/pages&gt;&lt;number&gt;21&lt;/number&gt;&lt;contributors&gt;&lt;authors&gt;&lt;author&gt;Silagy, C. A.&lt;/author&gt;&lt;author&gt;Middleton, P.&lt;/author&gt;&lt;author&gt;Hopewell, S.&lt;/author&gt;&lt;/authors&gt;&lt;/contributors&gt;&lt;language&gt;eng&lt;/language&gt;&lt;added-date format="utc"&gt;1525456339&lt;/added-date&gt;&lt;ref-type name="Journal Article"&gt;17&lt;/ref-type&gt;&lt;rec-number&gt;365&lt;/rec-number&gt;&lt;last-updated-date format="utc"&gt;1525456339&lt;/last-updated-date&gt;&lt;accession-num&gt;12038926&lt;/accession-num&gt;&lt;volume&gt;287&lt;/volume&gt;&lt;/record&gt;&lt;/Cite&gt;&lt;/EndNote&gt;</w:instrText>
      </w:r>
      <w:r w:rsidRPr="00FA7757">
        <w:rPr>
          <w:rFonts w:eastAsia="Times New Roman"/>
          <w:color w:val="222222"/>
          <w:spacing w:val="3"/>
          <w:sz w:val="22"/>
          <w:szCs w:val="22"/>
          <w:shd w:val="clear" w:color="auto" w:fill="FFFFFF"/>
        </w:rPr>
        <w:fldChar w:fldCharType="separate"/>
      </w:r>
      <w:r w:rsidR="00D567A8">
        <w:rPr>
          <w:rFonts w:eastAsia="Times New Roman"/>
          <w:noProof/>
          <w:color w:val="222222"/>
          <w:spacing w:val="3"/>
          <w:sz w:val="22"/>
          <w:szCs w:val="22"/>
          <w:shd w:val="clear" w:color="auto" w:fill="FFFFFF"/>
        </w:rPr>
        <w:t>[27]</w:t>
      </w:r>
      <w:r w:rsidRPr="00FA7757">
        <w:rPr>
          <w:rFonts w:eastAsia="Times New Roman"/>
          <w:color w:val="222222"/>
          <w:spacing w:val="3"/>
          <w:sz w:val="22"/>
          <w:szCs w:val="22"/>
          <w:shd w:val="clear" w:color="auto" w:fill="FFFFFF"/>
        </w:rPr>
        <w:fldChar w:fldCharType="end"/>
      </w:r>
      <w:r w:rsidRPr="005F4C7A">
        <w:rPr>
          <w:rFonts w:eastAsia="Times New Roman"/>
          <w:color w:val="222222"/>
          <w:spacing w:val="3"/>
          <w:sz w:val="22"/>
          <w:szCs w:val="22"/>
          <w:shd w:val="clear" w:color="auto" w:fill="FFFFFF"/>
        </w:rPr>
        <w:t xml:space="preserve"> but recent evidence suggests that only 5% of systematic reviews of biomedical interventions registered a protocol and one-third had a protocol publicly available.</w:t>
      </w:r>
      <w:r w:rsidRPr="00FA7757">
        <w:rPr>
          <w:rFonts w:eastAsia="Times New Roman"/>
          <w:color w:val="222222"/>
          <w:spacing w:val="3"/>
          <w:sz w:val="22"/>
          <w:szCs w:val="22"/>
          <w:shd w:val="clear" w:color="auto" w:fill="FFFFFF"/>
        </w:rPr>
        <w:fldChar w:fldCharType="begin"/>
      </w:r>
      <w:r w:rsidR="00D567A8">
        <w:rPr>
          <w:rFonts w:eastAsia="Times New Roman"/>
          <w:color w:val="222222"/>
          <w:spacing w:val="3"/>
          <w:sz w:val="22"/>
          <w:szCs w:val="22"/>
          <w:shd w:val="clear" w:color="auto" w:fill="FFFFFF"/>
        </w:rPr>
        <w:instrText xml:space="preserve"> ADDIN EN.CITE &lt;EndNote&gt;&lt;Cite&gt;&lt;Author&gt;Page&lt;/Author&gt;&lt;Year&gt;2018&lt;/Year&gt;&lt;IDText&gt;Reproducible research practices are underused in systematic reviews of biomedical interventions&lt;/IDText&gt;&lt;DisplayText&gt;[28]&lt;/DisplayText&gt;&lt;record&gt;&lt;dates&gt;&lt;pub-dates&gt;&lt;date&gt;Feb&lt;/date&gt;&lt;/pub-dates&gt;&lt;year&gt;2018&lt;/year&gt;&lt;/dates&gt;&lt;keywords&gt;&lt;keyword&gt;Data sharing&lt;/keyword&gt;&lt;keyword&gt;Methodology&lt;/keyword&gt;&lt;keyword&gt;Quality&lt;/keyword&gt;&lt;keyword&gt;Reporting&lt;/keyword&gt;&lt;keyword&gt;Reproducibility&lt;/keyword&gt;&lt;keyword&gt;Systematic reviews&lt;/keyword&gt;&lt;/keywords&gt;&lt;urls&gt;&lt;related-urls&gt;&lt;url&gt;https://www.ncbi.nlm.nih.gov/pubmed/29113936&lt;/url&gt;&lt;/related-urls&gt;&lt;/urls&gt;&lt;isbn&gt;1878-5921&lt;/isbn&gt;&lt;titles&gt;&lt;title&gt;Reproducible research practices are underused in systematic reviews of biomedical interventions&lt;/title&gt;&lt;secondary-title&gt;J Clin Epidemiol&lt;/secondary-title&gt;&lt;/titles&gt;&lt;pages&gt;8-18&lt;/pages&gt;&lt;contributors&gt;&lt;authors&gt;&lt;author&gt;Page, M. J.&lt;/author&gt;&lt;author&gt;Altman, D. G.&lt;/author&gt;&lt;author&gt;Shamseer, L.&lt;/author&gt;&lt;author&gt;McKenzie, J. E.&lt;/author&gt;&lt;author&gt;Ahmadzai, N.&lt;/author&gt;&lt;author&gt;Wolfe, D.&lt;/author&gt;&lt;author&gt;Yazdi, F.&lt;/author&gt;&lt;author&gt;Catalá-López, F.&lt;/author&gt;&lt;author&gt;Tricco, A. C.&lt;/author&gt;&lt;author&gt;Moher, D.&lt;/author&gt;&lt;/authors&gt;&lt;/contributors&gt;&lt;edition&gt;2017/11/04&lt;/edition&gt;&lt;language&gt;eng&lt;/language&gt;&lt;added-date format="utc"&gt;1525131790&lt;/added-date&gt;&lt;ref-type name="Journal Article"&gt;17&lt;/ref-type&gt;&lt;rec-number&gt;360&lt;/rec-number&gt;&lt;last-updated-date format="utc"&gt;1525131790&lt;/last-updated-date&gt;&lt;accession-num&gt;29113936&lt;/accession-num&gt;&lt;electronic-resource-num&gt;10.1016/j.jclinepi.2017.10.017&lt;/electronic-resource-num&gt;&lt;volume&gt;94&lt;/volume&gt;&lt;/record&gt;&lt;/Cite&gt;&lt;/EndNote&gt;</w:instrText>
      </w:r>
      <w:r w:rsidRPr="00FA7757">
        <w:rPr>
          <w:rFonts w:eastAsia="Times New Roman"/>
          <w:color w:val="222222"/>
          <w:spacing w:val="3"/>
          <w:sz w:val="22"/>
          <w:szCs w:val="22"/>
          <w:shd w:val="clear" w:color="auto" w:fill="FFFFFF"/>
        </w:rPr>
        <w:fldChar w:fldCharType="separate"/>
      </w:r>
      <w:r w:rsidR="00D567A8">
        <w:rPr>
          <w:rFonts w:eastAsia="Times New Roman"/>
          <w:noProof/>
          <w:color w:val="222222"/>
          <w:spacing w:val="3"/>
          <w:sz w:val="22"/>
          <w:szCs w:val="22"/>
          <w:shd w:val="clear" w:color="auto" w:fill="FFFFFF"/>
        </w:rPr>
        <w:t>[28]</w:t>
      </w:r>
      <w:r w:rsidRPr="00FA7757">
        <w:rPr>
          <w:rFonts w:eastAsia="Times New Roman"/>
          <w:color w:val="222222"/>
          <w:spacing w:val="3"/>
          <w:sz w:val="22"/>
          <w:szCs w:val="22"/>
          <w:shd w:val="clear" w:color="auto" w:fill="FFFFFF"/>
        </w:rPr>
        <w:fldChar w:fldCharType="end"/>
      </w:r>
      <w:r w:rsidRPr="005F4C7A">
        <w:rPr>
          <w:rFonts w:eastAsia="Times New Roman"/>
          <w:color w:val="222222"/>
          <w:spacing w:val="3"/>
          <w:sz w:val="22"/>
          <w:szCs w:val="22"/>
          <w:shd w:val="clear" w:color="auto" w:fill="FFFFFF"/>
        </w:rPr>
        <w:t xml:space="preserve"> </w:t>
      </w:r>
      <w:r w:rsidR="00A67D85">
        <w:rPr>
          <w:rFonts w:eastAsia="Times New Roman"/>
          <w:color w:val="222222"/>
          <w:spacing w:val="3"/>
          <w:sz w:val="22"/>
          <w:szCs w:val="22"/>
          <w:shd w:val="clear" w:color="auto" w:fill="FFFFFF"/>
        </w:rPr>
        <w:t>P</w:t>
      </w:r>
      <w:r w:rsidRPr="005F4C7A">
        <w:rPr>
          <w:rFonts w:eastAsia="Times New Roman"/>
          <w:color w:val="222222"/>
          <w:spacing w:val="3"/>
          <w:sz w:val="22"/>
          <w:szCs w:val="22"/>
          <w:shd w:val="clear" w:color="auto" w:fill="FFFFFF"/>
        </w:rPr>
        <w:t>re-specified protocols may not be feasible in certain scientific fields</w:t>
      </w:r>
      <w:r w:rsidR="00A67D85">
        <w:rPr>
          <w:rFonts w:eastAsia="Times New Roman"/>
          <w:color w:val="222222"/>
          <w:spacing w:val="3"/>
          <w:sz w:val="22"/>
          <w:szCs w:val="22"/>
          <w:shd w:val="clear" w:color="auto" w:fill="FFFFFF"/>
        </w:rPr>
        <w:t xml:space="preserve"> or</w:t>
      </w:r>
      <w:r w:rsidR="00820132">
        <w:rPr>
          <w:rFonts w:eastAsia="Times New Roman"/>
          <w:color w:val="222222"/>
          <w:spacing w:val="3"/>
          <w:sz w:val="22"/>
          <w:szCs w:val="22"/>
          <w:shd w:val="clear" w:color="auto" w:fill="FFFFFF"/>
        </w:rPr>
        <w:t xml:space="preserve"> for all</w:t>
      </w:r>
      <w:r w:rsidR="00A67D85">
        <w:rPr>
          <w:rFonts w:eastAsia="Times New Roman"/>
          <w:color w:val="222222"/>
          <w:spacing w:val="3"/>
          <w:sz w:val="22"/>
          <w:szCs w:val="22"/>
          <w:shd w:val="clear" w:color="auto" w:fill="FFFFFF"/>
        </w:rPr>
        <w:t xml:space="preserve"> types of investigation</w:t>
      </w:r>
      <w:r w:rsidRPr="005F4C7A">
        <w:rPr>
          <w:rFonts w:eastAsia="Times New Roman"/>
          <w:color w:val="222222"/>
          <w:spacing w:val="3"/>
          <w:sz w:val="22"/>
          <w:szCs w:val="22"/>
          <w:shd w:val="clear" w:color="auto" w:fill="FFFFFF"/>
        </w:rPr>
        <w:t xml:space="preserve">, where hypothesis-generated experiments are the norm, </w:t>
      </w:r>
      <w:r w:rsidR="00A67D85">
        <w:rPr>
          <w:rFonts w:eastAsia="Times New Roman"/>
          <w:color w:val="222222"/>
          <w:spacing w:val="3"/>
          <w:sz w:val="22"/>
          <w:szCs w:val="22"/>
          <w:shd w:val="clear" w:color="auto" w:fill="FFFFFF"/>
        </w:rPr>
        <w:t xml:space="preserve">and trying to enforce them in such applications would </w:t>
      </w:r>
      <w:r w:rsidR="00A67D85">
        <w:rPr>
          <w:rFonts w:eastAsia="Times New Roman"/>
          <w:color w:val="222222"/>
          <w:spacing w:val="3"/>
          <w:sz w:val="22"/>
          <w:szCs w:val="22"/>
          <w:shd w:val="clear" w:color="auto" w:fill="FFFFFF"/>
        </w:rPr>
        <w:lastRenderedPageBreak/>
        <w:t xml:space="preserve">be spurious and </w:t>
      </w:r>
      <w:r w:rsidR="00BF52AC">
        <w:rPr>
          <w:rFonts w:eastAsia="Times New Roman"/>
          <w:color w:val="222222"/>
          <w:spacing w:val="3"/>
          <w:sz w:val="22"/>
          <w:szCs w:val="22"/>
          <w:shd w:val="clear" w:color="auto" w:fill="FFFFFF"/>
        </w:rPr>
        <w:t>could cause</w:t>
      </w:r>
      <w:r w:rsidR="00A67D85">
        <w:rPr>
          <w:rFonts w:eastAsia="Times New Roman"/>
          <w:color w:val="222222"/>
          <w:spacing w:val="3"/>
          <w:sz w:val="22"/>
          <w:szCs w:val="22"/>
          <w:shd w:val="clear" w:color="auto" w:fill="FFFFFF"/>
        </w:rPr>
        <w:t xml:space="preserve"> investigators to be dishonest about their real intentions. However, when hypotheses and ideas can be pre-specified, </w:t>
      </w:r>
      <w:r w:rsidRPr="005F4C7A">
        <w:rPr>
          <w:rFonts w:eastAsia="Times New Roman"/>
          <w:color w:val="222222"/>
          <w:spacing w:val="3"/>
          <w:sz w:val="22"/>
          <w:szCs w:val="22"/>
          <w:shd w:val="clear" w:color="auto" w:fill="FFFFFF"/>
        </w:rPr>
        <w:t>detailed analytical plans can improve the credibility of research.</w:t>
      </w:r>
      <w:r w:rsidRPr="00FA7757">
        <w:rPr>
          <w:rFonts w:eastAsia="Times New Roman"/>
          <w:color w:val="222222"/>
          <w:spacing w:val="3"/>
          <w:sz w:val="22"/>
          <w:szCs w:val="22"/>
          <w:shd w:val="clear" w:color="auto" w:fill="FFFFFF"/>
        </w:rPr>
        <w:fldChar w:fldCharType="begin">
          <w:fldData xml:space="preserve">PEVuZE5vdGU+PENpdGU+PEF1dGhvcj5JcWJhbDwvQXV0aG9yPjxZZWFyPjIwMTY8L1llYXI+PElE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</w:fldData>
        </w:fldChar>
      </w:r>
      <w:r w:rsidR="009902F5">
        <w:rPr>
          <w:rFonts w:eastAsia="Times New Roman"/>
          <w:color w:val="222222"/>
          <w:spacing w:val="3"/>
          <w:sz w:val="22"/>
          <w:szCs w:val="22"/>
          <w:shd w:val="clear" w:color="auto" w:fill="FFFFFF"/>
        </w:rPr>
        <w:instrText xml:space="preserve"> ADDIN EN.CITE </w:instrText>
      </w:r>
      <w:r w:rsidR="009902F5">
        <w:rPr>
          <w:rFonts w:eastAsia="Times New Roman"/>
          <w:color w:val="222222"/>
          <w:spacing w:val="3"/>
          <w:sz w:val="22"/>
          <w:szCs w:val="22"/>
          <w:shd w:val="clear" w:color="auto" w:fill="FFFFFF"/>
        </w:rPr>
        <w:fldChar w:fldCharType="begin">
          <w:fldData xml:space="preserve">PEVuZE5vdGU+PENpdGU+PEF1dGhvcj5JcWJhbDwvQXV0aG9yPjxZZWFyPjIwMTY8L1llYXI+PElE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</w:fldData>
        </w:fldChar>
      </w:r>
      <w:r w:rsidR="009902F5">
        <w:rPr>
          <w:rFonts w:eastAsia="Times New Roman"/>
          <w:color w:val="222222"/>
          <w:spacing w:val="3"/>
          <w:sz w:val="22"/>
          <w:szCs w:val="22"/>
          <w:shd w:val="clear" w:color="auto" w:fill="FFFFFF"/>
        </w:rPr>
        <w:instrText xml:space="preserve"> ADDIN EN.CITE.DATA </w:instrText>
      </w:r>
      <w:r w:rsidR="009902F5">
        <w:rPr>
          <w:rFonts w:eastAsia="Times New Roman"/>
          <w:color w:val="222222"/>
          <w:spacing w:val="3"/>
          <w:sz w:val="22"/>
          <w:szCs w:val="22"/>
          <w:shd w:val="clear" w:color="auto" w:fill="FFFFFF"/>
        </w:rPr>
      </w:r>
      <w:r w:rsidR="009902F5">
        <w:rPr>
          <w:rFonts w:eastAsia="Times New Roman"/>
          <w:color w:val="222222"/>
          <w:spacing w:val="3"/>
          <w:sz w:val="22"/>
          <w:szCs w:val="22"/>
          <w:shd w:val="clear" w:color="auto" w:fill="FFFFFF"/>
        </w:rPr>
        <w:fldChar w:fldCharType="end"/>
      </w:r>
      <w:r w:rsidRPr="00FA7757">
        <w:rPr>
          <w:rFonts w:eastAsia="Times New Roman"/>
          <w:color w:val="222222"/>
          <w:spacing w:val="3"/>
          <w:sz w:val="22"/>
          <w:szCs w:val="22"/>
          <w:shd w:val="clear" w:color="auto" w:fill="FFFFFF"/>
        </w:rPr>
      </w:r>
      <w:r w:rsidRPr="00FA7757">
        <w:rPr>
          <w:rFonts w:eastAsia="Times New Roman"/>
          <w:color w:val="222222"/>
          <w:spacing w:val="3"/>
          <w:sz w:val="22"/>
          <w:szCs w:val="22"/>
          <w:shd w:val="clear" w:color="auto" w:fill="FFFFFF"/>
        </w:rPr>
        <w:fldChar w:fldCharType="separate"/>
      </w:r>
      <w:r w:rsidR="00D567A8">
        <w:rPr>
          <w:rFonts w:eastAsia="Times New Roman"/>
          <w:noProof/>
          <w:color w:val="222222"/>
          <w:spacing w:val="3"/>
          <w:sz w:val="22"/>
          <w:szCs w:val="22"/>
          <w:shd w:val="clear" w:color="auto" w:fill="FFFFFF"/>
        </w:rPr>
        <w:t>[2, 4, 7, 27, 29]</w:t>
      </w:r>
      <w:r w:rsidRPr="00FA7757">
        <w:rPr>
          <w:rFonts w:eastAsia="Times New Roman"/>
          <w:color w:val="222222"/>
          <w:spacing w:val="3"/>
          <w:sz w:val="22"/>
          <w:szCs w:val="22"/>
          <w:shd w:val="clear" w:color="auto" w:fill="FFFFFF"/>
        </w:rPr>
        <w:fldChar w:fldCharType="end"/>
      </w:r>
      <w:r w:rsidRPr="005F4C7A">
        <w:rPr>
          <w:rFonts w:eastAsia="Times New Roman"/>
          <w:color w:val="222222"/>
          <w:spacing w:val="3"/>
          <w:sz w:val="22"/>
          <w:szCs w:val="22"/>
          <w:shd w:val="clear" w:color="auto" w:fill="FFFFFF"/>
        </w:rPr>
        <w:t xml:space="preserve"> </w:t>
      </w:r>
      <w:r w:rsidR="00F13A3D">
        <w:rPr>
          <w:rFonts w:eastAsia="Times New Roman"/>
          <w:color w:val="222222"/>
          <w:spacing w:val="3"/>
          <w:sz w:val="22"/>
          <w:szCs w:val="22"/>
          <w:shd w:val="clear" w:color="auto" w:fill="FFFFFF"/>
        </w:rPr>
        <w:t xml:space="preserve">While protocols may not always be necessary for all articles with detailed methods sections that clearly establish pre-specified analyses and outcomes, many journals have </w:t>
      </w:r>
      <w:r w:rsidR="00F13A3D" w:rsidRPr="00C2736A">
        <w:rPr>
          <w:rFonts w:eastAsia="Times New Roman"/>
          <w:color w:val="222222"/>
          <w:spacing w:val="3"/>
          <w:sz w:val="22"/>
          <w:szCs w:val="22"/>
          <w:shd w:val="clear" w:color="auto" w:fill="FFFFFF"/>
        </w:rPr>
        <w:t>word</w:t>
      </w:r>
      <w:r w:rsidR="00F13A3D">
        <w:rPr>
          <w:rFonts w:eastAsia="Times New Roman"/>
          <w:color w:val="222222"/>
          <w:spacing w:val="3"/>
          <w:sz w:val="22"/>
          <w:szCs w:val="22"/>
          <w:shd w:val="clear" w:color="auto" w:fill="FFFFFF"/>
        </w:rPr>
        <w:t xml:space="preserve"> limits that prevent methods sections from including all information necessary for subsequent </w:t>
      </w:r>
      <w:r w:rsidR="00F13A3D" w:rsidRPr="001F6D45">
        <w:rPr>
          <w:rFonts w:eastAsia="Times New Roman"/>
          <w:color w:val="222222"/>
          <w:spacing w:val="3"/>
          <w:sz w:val="22"/>
          <w:szCs w:val="22"/>
          <w:shd w:val="clear" w:color="auto" w:fill="FFFFFF"/>
        </w:rPr>
        <w:t xml:space="preserve">investigators to repeat a study. </w:t>
      </w:r>
      <w:r w:rsidRPr="001F6D45">
        <w:rPr>
          <w:rFonts w:eastAsia="Times New Roman"/>
          <w:color w:val="222222"/>
          <w:spacing w:val="3"/>
          <w:sz w:val="22"/>
          <w:szCs w:val="22"/>
          <w:shd w:val="clear" w:color="auto" w:fill="FFFFFF"/>
        </w:rPr>
        <w:t xml:space="preserve">Over the last few years, support for pre-registration and protocol development has increased and various pre-registration and protocol sharing platforms, including The Open Science Framework (http//osf.io) and AsPredicted </w:t>
      </w:r>
      <w:r w:rsidRPr="001F6D45">
        <w:rPr>
          <w:rFonts w:eastAsia="Times New Roman"/>
          <w:color w:val="000000" w:themeColor="text1"/>
          <w:spacing w:val="3"/>
          <w:sz w:val="22"/>
          <w:szCs w:val="22"/>
          <w:shd w:val="clear" w:color="auto" w:fill="FFFFFF"/>
        </w:rPr>
        <w:t>(</w:t>
      </w:r>
      <w:hyperlink r:id="rId18" w:history="1">
        <w:r w:rsidRPr="001F6D45">
          <w:rPr>
            <w:rStyle w:val="Hyperlink"/>
            <w:rFonts w:eastAsia="Times New Roman"/>
            <w:color w:val="000000" w:themeColor="text1"/>
            <w:spacing w:val="3"/>
            <w:sz w:val="22"/>
            <w:szCs w:val="22"/>
            <w:u w:val="none"/>
            <w:shd w:val="clear" w:color="auto" w:fill="FFFFFF"/>
          </w:rPr>
          <w:t>http://AsPredicted.org/)</w:t>
        </w:r>
      </w:hyperlink>
      <w:r w:rsidR="007B70D1" w:rsidRPr="001F6D45">
        <w:rPr>
          <w:rStyle w:val="Hyperlink"/>
          <w:rFonts w:eastAsia="Times New Roman"/>
          <w:color w:val="000000" w:themeColor="text1"/>
          <w:spacing w:val="3"/>
          <w:sz w:val="22"/>
          <w:szCs w:val="22"/>
          <w:u w:val="none"/>
          <w:shd w:val="clear" w:color="auto" w:fill="FFFFFF"/>
        </w:rPr>
        <w:t>, have been introduced</w:t>
      </w:r>
      <w:r w:rsidR="00F13A3D" w:rsidRPr="001F6D45">
        <w:rPr>
          <w:rFonts w:eastAsia="Times New Roman"/>
          <w:color w:val="222222"/>
          <w:spacing w:val="3"/>
          <w:sz w:val="22"/>
          <w:szCs w:val="22"/>
          <w:shd w:val="clear" w:color="auto" w:fill="FFFFFF"/>
        </w:rPr>
        <w:t xml:space="preserve">. In April 2017, the </w:t>
      </w:r>
      <w:r w:rsidR="00F13A3D" w:rsidRPr="00623425">
        <w:rPr>
          <w:rFonts w:eastAsia="Times New Roman"/>
          <w:i/>
          <w:color w:val="222222"/>
          <w:spacing w:val="3"/>
          <w:sz w:val="22"/>
          <w:szCs w:val="22"/>
          <w:shd w:val="clear" w:color="auto" w:fill="FFFFFF"/>
        </w:rPr>
        <w:t xml:space="preserve">PLOS </w:t>
      </w:r>
      <w:r w:rsidR="00F13A3D" w:rsidRPr="00623425">
        <w:rPr>
          <w:rFonts w:eastAsia="Times New Roman"/>
          <w:color w:val="222222"/>
          <w:spacing w:val="3"/>
          <w:sz w:val="22"/>
          <w:szCs w:val="22"/>
          <w:shd w:val="clear" w:color="auto" w:fill="FFFFFF"/>
        </w:rPr>
        <w:t>journals added the protocols.io platform to the guidelines in all of their journals.</w:t>
      </w:r>
      <w:r w:rsidR="007B70D1" w:rsidRPr="001F6D45">
        <w:rPr>
          <w:rFonts w:eastAsia="Times New Roman"/>
          <w:color w:val="222222"/>
          <w:spacing w:val="3"/>
          <w:sz w:val="22"/>
          <w:szCs w:val="22"/>
          <w:shd w:val="clear" w:color="auto" w:fill="FFFFFF"/>
          <w:rPrChange w:id="47" w:author="Joshua D. Wallach" w:date="2018-09-12T15:59:00Z">
            <w:rPr>
              <w:rFonts w:eastAsia="Times New Roman"/>
              <w:color w:val="222222"/>
              <w:spacing w:val="3"/>
              <w:sz w:val="22"/>
              <w:szCs w:val="22"/>
              <w:shd w:val="clear" w:color="auto" w:fill="FFFFFF"/>
            </w:rPr>
          </w:rPrChange>
        </w:rPr>
        <w:t xml:space="preserve"> Protocols.io is an online platform that allows research</w:t>
      </w:r>
      <w:r w:rsidR="0014490C" w:rsidRPr="001F6D45">
        <w:rPr>
          <w:rFonts w:eastAsia="Times New Roman"/>
          <w:color w:val="222222"/>
          <w:spacing w:val="3"/>
          <w:sz w:val="22"/>
          <w:szCs w:val="22"/>
          <w:shd w:val="clear" w:color="auto" w:fill="FFFFFF"/>
          <w:rPrChange w:id="48" w:author="Joshua D. Wallach" w:date="2018-09-12T15:59:00Z">
            <w:rPr>
              <w:rFonts w:eastAsia="Times New Roman"/>
              <w:color w:val="222222"/>
              <w:spacing w:val="3"/>
              <w:sz w:val="22"/>
              <w:szCs w:val="22"/>
              <w:shd w:val="clear" w:color="auto" w:fill="FFFFFF"/>
            </w:rPr>
          </w:rPrChange>
        </w:rPr>
        <w:t>ers</w:t>
      </w:r>
      <w:r w:rsidR="007B70D1" w:rsidRPr="001F6D45">
        <w:rPr>
          <w:rFonts w:eastAsia="Times New Roman"/>
          <w:color w:val="222222"/>
          <w:spacing w:val="3"/>
          <w:sz w:val="22"/>
          <w:szCs w:val="22"/>
          <w:shd w:val="clear" w:color="auto" w:fill="FFFFFF"/>
          <w:rPrChange w:id="49" w:author="Joshua D. Wallach" w:date="2018-09-12T15:59:00Z">
            <w:rPr>
              <w:rFonts w:eastAsia="Times New Roman"/>
              <w:color w:val="222222"/>
              <w:spacing w:val="3"/>
              <w:sz w:val="22"/>
              <w:szCs w:val="22"/>
              <w:shd w:val="clear" w:color="auto" w:fill="FFFFFF"/>
            </w:rPr>
          </w:rPrChange>
        </w:rPr>
        <w:t xml:space="preserve"> to create and publish protocols.</w:t>
      </w:r>
      <w:r w:rsidR="00F13A3D" w:rsidRPr="001F6D45">
        <w:rPr>
          <w:rFonts w:eastAsia="Times New Roman"/>
          <w:color w:val="222222"/>
          <w:spacing w:val="3"/>
          <w:sz w:val="22"/>
          <w:szCs w:val="22"/>
          <w:shd w:val="clear" w:color="auto" w:fill="FFFFFF"/>
          <w:rPrChange w:id="50" w:author="Joshua D. Wallach" w:date="2018-09-12T15:59:00Z">
            <w:rPr>
              <w:rFonts w:eastAsia="Times New Roman"/>
              <w:color w:val="222222"/>
              <w:spacing w:val="3"/>
              <w:sz w:val="22"/>
              <w:szCs w:val="22"/>
              <w:shd w:val="clear" w:color="auto" w:fill="FFFFFF"/>
            </w:rPr>
          </w:rPrChange>
        </w:rPr>
        <w:t xml:space="preserve"> Since 2017, over 200</w:t>
      </w:r>
      <w:r w:rsidR="00F13A3D" w:rsidRPr="009B63DB">
        <w:rPr>
          <w:rFonts w:eastAsia="Times New Roman"/>
          <w:color w:val="222222"/>
          <w:spacing w:val="3"/>
          <w:sz w:val="22"/>
          <w:szCs w:val="22"/>
          <w:shd w:val="clear" w:color="auto" w:fill="FFFFFF"/>
        </w:rPr>
        <w:t xml:space="preserve"> other journals, including </w:t>
      </w:r>
      <w:r w:rsidR="00F13A3D" w:rsidRPr="009B63DB">
        <w:rPr>
          <w:rFonts w:eastAsia="Times New Roman"/>
          <w:i/>
          <w:color w:val="222222"/>
          <w:spacing w:val="3"/>
          <w:sz w:val="22"/>
          <w:szCs w:val="22"/>
          <w:shd w:val="clear" w:color="auto" w:fill="FFFFFF"/>
        </w:rPr>
        <w:t>eLife</w:t>
      </w:r>
      <w:r w:rsidR="00F13A3D">
        <w:rPr>
          <w:rFonts w:eastAsia="Times New Roman"/>
          <w:color w:val="222222"/>
          <w:spacing w:val="3"/>
          <w:sz w:val="22"/>
          <w:szCs w:val="22"/>
          <w:shd w:val="clear" w:color="auto" w:fill="FFFFFF"/>
        </w:rPr>
        <w:t>, have partnered with protocols.io. These efforts</w:t>
      </w:r>
      <w:r w:rsidRPr="005F4C7A">
        <w:rPr>
          <w:rFonts w:eastAsia="Times New Roman"/>
          <w:color w:val="222222"/>
          <w:spacing w:val="3"/>
          <w:sz w:val="22"/>
          <w:szCs w:val="22"/>
          <w:shd w:val="clear" w:color="auto" w:fill="FFFFFF"/>
        </w:rPr>
        <w:t xml:space="preserve"> have reduced barriers to sharing</w:t>
      </w:r>
      <w:r w:rsidR="00F13A3D">
        <w:rPr>
          <w:rFonts w:eastAsia="Times New Roman"/>
          <w:color w:val="222222"/>
          <w:spacing w:val="3"/>
          <w:sz w:val="22"/>
          <w:szCs w:val="22"/>
          <w:shd w:val="clear" w:color="auto" w:fill="FFFFFF"/>
        </w:rPr>
        <w:t xml:space="preserve"> and will likely result in improved pre-registration and protocol sharing practices among journals in the future.</w:t>
      </w:r>
    </w:p>
    <w:p w14:paraId="6E6D97D4" w14:textId="56A4B7AD" w:rsidR="00A518D9" w:rsidRPr="00FA7757" w:rsidRDefault="00F860E3" w:rsidP="004F2DA6">
      <w:pPr>
        <w:spacing w:line="480" w:lineRule="auto"/>
        <w:ind w:firstLine="720"/>
        <w:rPr>
          <w:sz w:val="22"/>
          <w:szCs w:val="22"/>
        </w:rPr>
      </w:pPr>
      <w:r w:rsidRPr="00FA7757">
        <w:rPr>
          <w:sz w:val="22"/>
          <w:szCs w:val="22"/>
        </w:rPr>
        <w:t>Similar to our previous evaluation, approximately half of eligible articles clearly claimed to present novel discoveries.</w:t>
      </w:r>
      <w:r w:rsidRPr="00FA7757">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Pr="00FA7757">
        <w:rPr>
          <w:sz w:val="22"/>
          <w:szCs w:val="22"/>
        </w:rPr>
        <w:fldChar w:fldCharType="separate"/>
      </w:r>
      <w:r w:rsidR="00D567A8">
        <w:rPr>
          <w:noProof/>
          <w:sz w:val="22"/>
          <w:szCs w:val="22"/>
        </w:rPr>
        <w:t>[7]</w:t>
      </w:r>
      <w:r w:rsidRPr="00FA7757">
        <w:rPr>
          <w:sz w:val="22"/>
          <w:szCs w:val="22"/>
        </w:rPr>
        <w:fldChar w:fldCharType="end"/>
      </w:r>
      <w:r w:rsidRPr="00FA7757">
        <w:rPr>
          <w:sz w:val="22"/>
          <w:szCs w:val="22"/>
        </w:rPr>
        <w:t xml:space="preserve"> Despite claiming novelty</w:t>
      </w:r>
      <w:r w:rsidR="00A67D85">
        <w:rPr>
          <w:sz w:val="22"/>
          <w:szCs w:val="22"/>
        </w:rPr>
        <w:t xml:space="preserve"> on various aspects</w:t>
      </w:r>
      <w:r w:rsidRPr="00FA7757">
        <w:rPr>
          <w:sz w:val="22"/>
          <w:szCs w:val="22"/>
        </w:rPr>
        <w:t>, it is improbable that the vast majority of articles have truly innovative findings.</w:t>
      </w:r>
      <w:r w:rsidR="008E7D2E">
        <w:rPr>
          <w:sz w:val="22"/>
          <w:szCs w:val="22"/>
        </w:rPr>
        <w:fldChar w:fldCharType="begin">
          <w:fldData xml:space="preserve">PEVuZE5vdGU+PENpdGU+PEF1dGhvcj5TbWFsbDwvQXV0aG9yPjxZZWFyPjIwMTc8L1llYXI+PElE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</w:fldData>
        </w:fldChar>
      </w:r>
      <w:r w:rsidR="00D567A8">
        <w:rPr>
          <w:sz w:val="22"/>
          <w:szCs w:val="22"/>
        </w:rPr>
        <w:instrText xml:space="preserve"> ADDIN EN.CITE </w:instrText>
      </w:r>
      <w:r w:rsidR="00D567A8">
        <w:rPr>
          <w:sz w:val="22"/>
          <w:szCs w:val="22"/>
        </w:rPr>
        <w:fldChar w:fldCharType="begin">
          <w:fldData xml:space="preserve">PEVuZE5vdGU+PENpdGU+PEF1dGhvcj5TbWFsbDwvQXV0aG9yPjxZZWFyPjIwMTc8L1llYXI+PElE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</w:fldData>
        </w:fldChar>
      </w:r>
      <w:r w:rsidR="00D567A8">
        <w:rPr>
          <w:sz w:val="22"/>
          <w:szCs w:val="22"/>
        </w:rPr>
        <w:instrText xml:space="preserve"> ADDIN EN.CITE.DATA </w:instrText>
      </w:r>
      <w:r w:rsidR="00D567A8">
        <w:rPr>
          <w:sz w:val="22"/>
          <w:szCs w:val="22"/>
        </w:rPr>
      </w:r>
      <w:r w:rsidR="00D567A8">
        <w:rPr>
          <w:sz w:val="22"/>
          <w:szCs w:val="22"/>
        </w:rPr>
        <w:fldChar w:fldCharType="end"/>
      </w:r>
      <w:r w:rsidR="008E7D2E">
        <w:rPr>
          <w:sz w:val="22"/>
          <w:szCs w:val="22"/>
        </w:rPr>
      </w:r>
      <w:r w:rsidR="008E7D2E">
        <w:rPr>
          <w:sz w:val="22"/>
          <w:szCs w:val="22"/>
        </w:rPr>
        <w:fldChar w:fldCharType="separate"/>
      </w:r>
      <w:r w:rsidR="00D567A8">
        <w:rPr>
          <w:noProof/>
          <w:sz w:val="22"/>
          <w:szCs w:val="22"/>
        </w:rPr>
        <w:t>[7, 30]</w:t>
      </w:r>
      <w:r w:rsidR="008E7D2E">
        <w:rPr>
          <w:sz w:val="22"/>
          <w:szCs w:val="22"/>
        </w:rPr>
        <w:fldChar w:fldCharType="end"/>
      </w:r>
      <w:r w:rsidRPr="00FA7757">
        <w:rPr>
          <w:sz w:val="22"/>
          <w:szCs w:val="22"/>
        </w:rPr>
        <w:t xml:space="preserve"> These results likely reflect the culture of </w:t>
      </w:r>
      <w:r w:rsidR="00B44650">
        <w:rPr>
          <w:sz w:val="22"/>
          <w:szCs w:val="22"/>
        </w:rPr>
        <w:t>adoring</w:t>
      </w:r>
      <w:r w:rsidRPr="00FA7757">
        <w:rPr>
          <w:sz w:val="22"/>
          <w:szCs w:val="22"/>
        </w:rPr>
        <w:t xml:space="preserve"> novelty and significance</w:t>
      </w:r>
      <w:r w:rsidR="00B44650">
        <w:rPr>
          <w:sz w:val="22"/>
          <w:szCs w:val="22"/>
        </w:rPr>
        <w:t>.</w:t>
      </w:r>
      <w:r w:rsidRPr="00FA7757">
        <w:rPr>
          <w:sz w:val="22"/>
          <w:szCs w:val="22"/>
        </w:rPr>
        <w:fldChar w:fldCharType="begin">
          <w:fldData xml:space="preserve">PEVuZE5vdGU+PENpdGU+PEF1dGhvcj5DaGF2YWxhcmlhczwvQXV0aG9yPjxZZWFyPjIwMTY8L1ll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</w:fldData>
        </w:fldChar>
      </w:r>
      <w:r w:rsidR="00D567A8">
        <w:rPr>
          <w:sz w:val="22"/>
          <w:szCs w:val="22"/>
        </w:rPr>
        <w:instrText xml:space="preserve"> ADDIN EN.CITE </w:instrText>
      </w:r>
      <w:r w:rsidR="00D567A8">
        <w:rPr>
          <w:sz w:val="22"/>
          <w:szCs w:val="22"/>
        </w:rPr>
        <w:fldChar w:fldCharType="begin">
          <w:fldData xml:space="preserve">PEVuZE5vdGU+PENpdGU+PEF1dGhvcj5DaGF2YWxhcmlhczwvQXV0aG9yPjxZZWFyPjIwMTY8L1ll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</w:fldData>
        </w:fldChar>
      </w:r>
      <w:r w:rsidR="00D567A8">
        <w:rPr>
          <w:sz w:val="22"/>
          <w:szCs w:val="22"/>
        </w:rPr>
        <w:instrText xml:space="preserve"> ADDIN EN.CITE.DATA </w:instrText>
      </w:r>
      <w:r w:rsidR="00D567A8">
        <w:rPr>
          <w:sz w:val="22"/>
          <w:szCs w:val="22"/>
        </w:rPr>
      </w:r>
      <w:r w:rsidR="00D567A8">
        <w:rPr>
          <w:sz w:val="22"/>
          <w:szCs w:val="22"/>
        </w:rPr>
        <w:fldChar w:fldCharType="end"/>
      </w:r>
      <w:r w:rsidRPr="00FA7757">
        <w:rPr>
          <w:sz w:val="22"/>
          <w:szCs w:val="22"/>
        </w:rPr>
      </w:r>
      <w:r w:rsidRPr="00FA7757">
        <w:rPr>
          <w:sz w:val="22"/>
          <w:szCs w:val="22"/>
        </w:rPr>
        <w:fldChar w:fldCharType="separate"/>
      </w:r>
      <w:r w:rsidR="00D567A8">
        <w:rPr>
          <w:noProof/>
          <w:sz w:val="22"/>
          <w:szCs w:val="22"/>
        </w:rPr>
        <w:t>[31, 32]</w:t>
      </w:r>
      <w:r w:rsidRPr="00FA7757">
        <w:rPr>
          <w:sz w:val="22"/>
          <w:szCs w:val="22"/>
        </w:rPr>
        <w:fldChar w:fldCharType="end"/>
      </w:r>
      <w:r w:rsidR="00B44650">
        <w:rPr>
          <w:sz w:val="22"/>
          <w:szCs w:val="22"/>
        </w:rPr>
        <w:t xml:space="preserve"> </w:t>
      </w:r>
      <w:r w:rsidR="00A14428">
        <w:rPr>
          <w:sz w:val="22"/>
          <w:szCs w:val="22"/>
        </w:rPr>
        <w:t xml:space="preserve">Investigators are incentivized to say that they do something different and innovative, even when the differences with prior research are subtle </w:t>
      </w:r>
      <w:r w:rsidR="00EB0A17">
        <w:rPr>
          <w:sz w:val="22"/>
          <w:szCs w:val="22"/>
        </w:rPr>
        <w:t>or</w:t>
      </w:r>
      <w:r w:rsidR="00A14428">
        <w:rPr>
          <w:sz w:val="22"/>
          <w:szCs w:val="22"/>
        </w:rPr>
        <w:t xml:space="preserve"> unimportant. </w:t>
      </w:r>
      <w:r w:rsidRPr="00FA7757">
        <w:rPr>
          <w:sz w:val="22"/>
          <w:szCs w:val="22"/>
        </w:rPr>
        <w:t xml:space="preserve">However, it is promising that among the sample of eligible articles, </w:t>
      </w:r>
      <w:r w:rsidRPr="00FA7757">
        <w:rPr>
          <w:color w:val="333333"/>
          <w:sz w:val="22"/>
          <w:szCs w:val="22"/>
        </w:rPr>
        <w:t xml:space="preserve">five (5%) articles were inferred to be efforts trying to validate </w:t>
      </w:r>
      <w:r w:rsidR="00F173EA">
        <w:rPr>
          <w:color w:val="333333"/>
          <w:sz w:val="22"/>
          <w:szCs w:val="22"/>
        </w:rPr>
        <w:t xml:space="preserve">some portion of </w:t>
      </w:r>
      <w:r w:rsidRPr="00FA7757">
        <w:rPr>
          <w:color w:val="333333"/>
          <w:sz w:val="22"/>
          <w:szCs w:val="22"/>
        </w:rPr>
        <w:t>previous knowledge and another 10 included replication components, which is a major increase in the proportion of replication studies identified between 2000</w:t>
      </w:r>
      <w:r w:rsidR="00F173EA">
        <w:rPr>
          <w:color w:val="333333"/>
          <w:sz w:val="22"/>
          <w:szCs w:val="22"/>
        </w:rPr>
        <w:t>-</w:t>
      </w:r>
      <w:r w:rsidRPr="00FA7757">
        <w:rPr>
          <w:color w:val="333333"/>
          <w:sz w:val="22"/>
          <w:szCs w:val="22"/>
        </w:rPr>
        <w:t>2014.</w:t>
      </w:r>
      <w:r w:rsidRPr="00FA7757">
        <w:rPr>
          <w:color w:val="333333"/>
          <w:sz w:val="22"/>
          <w:szCs w:val="22"/>
        </w:rPr>
        <w:fldChar w:fldCharType="begin"/>
      </w:r>
      <w:r w:rsidR="00D567A8">
        <w:rPr>
          <w:color w:val="333333"/>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Pr="00FA7757">
        <w:rPr>
          <w:color w:val="333333"/>
          <w:sz w:val="22"/>
          <w:szCs w:val="22"/>
        </w:rPr>
        <w:fldChar w:fldCharType="separate"/>
      </w:r>
      <w:r w:rsidR="00D567A8">
        <w:rPr>
          <w:noProof/>
          <w:color w:val="333333"/>
          <w:sz w:val="22"/>
          <w:szCs w:val="22"/>
        </w:rPr>
        <w:t>[7]</w:t>
      </w:r>
      <w:r w:rsidRPr="00FA7757">
        <w:rPr>
          <w:color w:val="333333"/>
          <w:sz w:val="22"/>
          <w:szCs w:val="22"/>
        </w:rPr>
        <w:fldChar w:fldCharType="end"/>
      </w:r>
      <w:r w:rsidRPr="00FA7757">
        <w:rPr>
          <w:color w:val="333333"/>
          <w:sz w:val="22"/>
          <w:szCs w:val="22"/>
        </w:rPr>
        <w:t xml:space="preserve"> These findings could suggest a gradual shift in the publishing culture towards accepting replications more easily. In particular, some journals have been lowering obstacles for researchers to publish replication studies. For instance, </w:t>
      </w:r>
      <w:r w:rsidRPr="00FA7757">
        <w:rPr>
          <w:i/>
          <w:color w:val="333333"/>
          <w:sz w:val="22"/>
          <w:szCs w:val="22"/>
        </w:rPr>
        <w:t>Research Notes</w:t>
      </w:r>
      <w:r w:rsidRPr="00FA7757">
        <w:rPr>
          <w:color w:val="333333"/>
          <w:sz w:val="22"/>
          <w:szCs w:val="22"/>
        </w:rPr>
        <w:t>, a BioMed Central journal,</w:t>
      </w:r>
      <w:r w:rsidRPr="00FA7757">
        <w:rPr>
          <w:i/>
          <w:color w:val="333333"/>
          <w:sz w:val="22"/>
          <w:szCs w:val="22"/>
        </w:rPr>
        <w:t xml:space="preserve"> </w:t>
      </w:r>
      <w:r w:rsidRPr="00FA7757">
        <w:rPr>
          <w:color w:val="333333"/>
          <w:sz w:val="22"/>
          <w:szCs w:val="22"/>
        </w:rPr>
        <w:t xml:space="preserve">publishes </w:t>
      </w:r>
      <w:r w:rsidR="00493E7D">
        <w:rPr>
          <w:color w:val="333333"/>
          <w:sz w:val="22"/>
          <w:szCs w:val="22"/>
        </w:rPr>
        <w:t xml:space="preserve">null results </w:t>
      </w:r>
      <w:r w:rsidRPr="00FA7757">
        <w:rPr>
          <w:color w:val="333333"/>
          <w:sz w:val="22"/>
          <w:szCs w:val="22"/>
        </w:rPr>
        <w:t>and provides “an open access forum for sharing data and useful information”.</w:t>
      </w:r>
      <w:r w:rsidR="005410B5">
        <w:rPr>
          <w:color w:val="333333"/>
          <w:sz w:val="22"/>
          <w:szCs w:val="22"/>
        </w:rPr>
        <w:fldChar w:fldCharType="begin"/>
      </w:r>
      <w:r w:rsidR="00D567A8">
        <w:rPr>
          <w:color w:val="333333"/>
          <w:sz w:val="22"/>
          <w:szCs w:val="22"/>
        </w:rPr>
        <w:instrText xml:space="preserve"> ADDIN EN.CITE &lt;EndNote&gt;&lt;Cite&gt;&lt;IDText&gt;BMC Research Notes. Aims and scope. https://bmcresnotes.biomedcentral.com/&lt;/IDText&gt;&lt;DisplayText&gt;[33]&lt;/DisplayText&gt;&lt;record&gt;&lt;titles&gt;&lt;title&gt;BMC Research Notes. Aims and scope. https://bmcresnotes.biomedcentral.com/&lt;/title&gt;&lt;/titles&gt;&lt;added-date format="utc"&gt;1527086697&lt;/added-date&gt;&lt;ref-type name="Generic"&gt;13&lt;/ref-type&gt;&lt;rec-number&gt;387&lt;/rec-number&gt;&lt;last-updated-date format="utc"&gt;1527086706&lt;/last-updated-date&gt;&lt;/record&gt;&lt;/Cite&gt;&lt;/EndNote&gt;</w:instrText>
      </w:r>
      <w:r w:rsidR="005410B5">
        <w:rPr>
          <w:color w:val="333333"/>
          <w:sz w:val="22"/>
          <w:szCs w:val="22"/>
        </w:rPr>
        <w:fldChar w:fldCharType="separate"/>
      </w:r>
      <w:r w:rsidR="00D567A8">
        <w:rPr>
          <w:noProof/>
          <w:color w:val="333333"/>
          <w:sz w:val="22"/>
          <w:szCs w:val="22"/>
        </w:rPr>
        <w:t>[33]</w:t>
      </w:r>
      <w:r w:rsidR="005410B5">
        <w:rPr>
          <w:color w:val="333333"/>
          <w:sz w:val="22"/>
          <w:szCs w:val="22"/>
        </w:rPr>
        <w:fldChar w:fldCharType="end"/>
      </w:r>
      <w:r w:rsidRPr="00FA7757">
        <w:rPr>
          <w:color w:val="333333"/>
          <w:sz w:val="22"/>
          <w:szCs w:val="22"/>
        </w:rPr>
        <w:t xml:space="preserve"> Similarly, Elsevier has developed a new article type especially for replication studies</w:t>
      </w:r>
      <w:r w:rsidR="00533DB0">
        <w:rPr>
          <w:color w:val="333333"/>
          <w:sz w:val="22"/>
          <w:szCs w:val="22"/>
        </w:rPr>
        <w:t>.</w:t>
      </w:r>
      <w:r w:rsidR="00533DB0">
        <w:rPr>
          <w:color w:val="333333"/>
          <w:sz w:val="22"/>
          <w:szCs w:val="22"/>
        </w:rPr>
        <w:fldChar w:fldCharType="begin"/>
      </w:r>
      <w:r w:rsidR="00D567A8">
        <w:rPr>
          <w:color w:val="333333"/>
          <w:sz w:val="22"/>
          <w:szCs w:val="22"/>
        </w:rPr>
        <w:instrText xml:space="preserve"> ADDIN EN.CITE &lt;EndNote&gt;&lt;Cite&gt;&lt;Author&gt;de Weerd-Wilson&lt;/Author&gt;&lt;Year&gt;2017&lt;/Year&gt;&lt;IDText&gt;How Elsevier is breaking down barriers to reproducibility.&lt;/IDText&gt;&lt;DisplayText&gt;[34]&lt;/DisplayText&gt;&lt;record&gt;&lt;urls&gt;&lt;related-urls&gt;&lt;url&gt;https://www.elsevier.com/connect/how-elsevier-is-breaking-down-barriers-to-reproducibility&lt;/url&gt;&lt;/related-urls&gt;&lt;/urls&gt;&lt;titles&gt;&lt;title&gt;How Elsevier is breaking down barriers to reproducibility.&lt;/title&gt;&lt;/titles&gt;&lt;contributors&gt;&lt;authors&gt;&lt;author&gt;de Weerd-Wilson, Donna&lt;/author&gt;&lt;author&gt;Gunn, William&lt;/author&gt;&lt;/authors&gt;&lt;/contributors&gt;&lt;added-date format="utc"&gt;1527086804&lt;/added-date&gt;&lt;ref-type name="Generic"&gt;13&lt;/ref-type&gt;&lt;dates&gt;&lt;year&gt;2017&lt;/year&gt;&lt;/dates&gt;&lt;rec-number&gt;388&lt;/rec-number&gt;&lt;last-updated-date format="utc"&gt;1527086861&lt;/last-updated-date&gt;&lt;/record&gt;&lt;/Cite&gt;&lt;/EndNote&gt;</w:instrText>
      </w:r>
      <w:r w:rsidR="00533DB0">
        <w:rPr>
          <w:color w:val="333333"/>
          <w:sz w:val="22"/>
          <w:szCs w:val="22"/>
        </w:rPr>
        <w:fldChar w:fldCharType="separate"/>
      </w:r>
      <w:r w:rsidR="00D567A8">
        <w:rPr>
          <w:noProof/>
          <w:color w:val="333333"/>
          <w:sz w:val="22"/>
          <w:szCs w:val="22"/>
        </w:rPr>
        <w:t>[34]</w:t>
      </w:r>
      <w:r w:rsidR="00533DB0">
        <w:rPr>
          <w:color w:val="333333"/>
          <w:sz w:val="22"/>
          <w:szCs w:val="22"/>
        </w:rPr>
        <w:fldChar w:fldCharType="end"/>
      </w:r>
      <w:r w:rsidR="00533DB0">
        <w:rPr>
          <w:color w:val="333333"/>
          <w:sz w:val="22"/>
          <w:szCs w:val="22"/>
        </w:rPr>
        <w:t xml:space="preserve"> </w:t>
      </w:r>
      <w:r w:rsidRPr="00FA7757">
        <w:rPr>
          <w:color w:val="333333"/>
          <w:sz w:val="22"/>
          <w:szCs w:val="22"/>
        </w:rPr>
        <w:t xml:space="preserve">Moving forward, the publication of replication studies will be </w:t>
      </w:r>
      <w:r w:rsidRPr="00FA7757">
        <w:rPr>
          <w:color w:val="333333"/>
          <w:sz w:val="22"/>
          <w:szCs w:val="22"/>
        </w:rPr>
        <w:lastRenderedPageBreak/>
        <w:t xml:space="preserve">facilitated by emergence of more journals soliciting non-“novel” manuscripts. </w:t>
      </w:r>
      <w:r w:rsidR="00232F79">
        <w:rPr>
          <w:color w:val="333333"/>
          <w:sz w:val="22"/>
          <w:szCs w:val="22"/>
        </w:rPr>
        <w:t>However, t</w:t>
      </w:r>
      <w:r w:rsidRPr="00FA7757">
        <w:rPr>
          <w:color w:val="333333"/>
          <w:sz w:val="22"/>
          <w:szCs w:val="22"/>
        </w:rPr>
        <w:t>he need to promote the publication of replications does not mean that these should be diverted into separate, distinct journals, which may give the false impression of being second-rate science. In fact, math</w:t>
      </w:r>
      <w:bookmarkStart w:id="51" w:name="_GoBack"/>
      <w:bookmarkEnd w:id="51"/>
      <w:r w:rsidRPr="00FA7757">
        <w:rPr>
          <w:color w:val="333333"/>
          <w:sz w:val="22"/>
          <w:szCs w:val="22"/>
        </w:rPr>
        <w:t>ematical modeling suggests that replications often are more important than discoveries</w:t>
      </w:r>
      <w:r w:rsidR="00751882">
        <w:rPr>
          <w:color w:val="333333"/>
          <w:sz w:val="22"/>
          <w:szCs w:val="22"/>
        </w:rPr>
        <w:t>.</w:t>
      </w:r>
      <w:r w:rsidR="00751882">
        <w:rPr>
          <w:color w:val="333333"/>
          <w:sz w:val="22"/>
          <w:szCs w:val="22"/>
        </w:rPr>
        <w:fldChar w:fldCharType="begin"/>
      </w:r>
      <w:r w:rsidR="00623425">
        <w:rPr>
          <w:color w:val="333333"/>
          <w:sz w:val="22"/>
          <w:szCs w:val="22"/>
        </w:rPr>
        <w:instrText xml:space="preserve"> ADDIN EN.CITE &lt;EndNote&gt;&lt;Cite&gt;&lt;Author&gt;Ioannidis&lt;/Author&gt;&lt;Year&gt;2018&lt;/Year&gt;&lt;IDText&gt;Why replication has more scientific value than original discovery&lt;/IDText&gt;&lt;DisplayText&gt;[35]&lt;/DisplayText&gt;&lt;record&gt;&lt;titles&gt;&lt;title&gt;Why replication has more scientific value than original discovery&lt;/title&gt;&lt;secondary-title&gt;Behavioral and Brain Sciences&lt;/secondary-title&gt;&lt;/titles&gt;&lt;contributors&gt;&lt;authors&gt;&lt;author&gt;Ioannidis, J P&lt;/author&gt;&lt;/authors&gt;&lt;/contributors&gt;&lt;added-date format="utc"&gt;1536782720&lt;/added-date&gt;&lt;ref-type name="Journal Article"&gt;17&lt;/ref-type&gt;&lt;dates&gt;&lt;year&gt;2018&lt;/year&gt;&lt;/dates&gt;&lt;rec-number&gt;495&lt;/rec-number&gt;&lt;last-updated-date format="utc"&gt;1536782785&lt;/last-updated-date&gt;&lt;volume&gt;41:e137&lt;/volume&gt;&lt;/record&gt;&lt;/Cite&gt;&lt;/EndNote&gt;</w:instrText>
      </w:r>
      <w:r w:rsidR="00751882">
        <w:rPr>
          <w:color w:val="333333"/>
          <w:sz w:val="22"/>
          <w:szCs w:val="22"/>
        </w:rPr>
        <w:fldChar w:fldCharType="separate"/>
      </w:r>
      <w:r w:rsidR="00623425">
        <w:rPr>
          <w:noProof/>
          <w:color w:val="333333"/>
          <w:sz w:val="22"/>
          <w:szCs w:val="22"/>
        </w:rPr>
        <w:t>[35]</w:t>
      </w:r>
      <w:r w:rsidR="00751882">
        <w:rPr>
          <w:color w:val="333333"/>
          <w:sz w:val="22"/>
          <w:szCs w:val="22"/>
        </w:rPr>
        <w:fldChar w:fldCharType="end"/>
      </w:r>
      <w:r w:rsidR="00A14428">
        <w:rPr>
          <w:color w:val="333333"/>
          <w:sz w:val="22"/>
          <w:szCs w:val="22"/>
        </w:rPr>
        <w:t xml:space="preserve">  We should also acknowledge that an increase in the proportion of </w:t>
      </w:r>
      <w:r w:rsidR="00955BCC">
        <w:rPr>
          <w:color w:val="333333"/>
          <w:sz w:val="22"/>
          <w:szCs w:val="22"/>
        </w:rPr>
        <w:t xml:space="preserve">articles </w:t>
      </w:r>
      <w:r w:rsidR="00A14428">
        <w:rPr>
          <w:color w:val="333333"/>
          <w:sz w:val="22"/>
          <w:szCs w:val="22"/>
        </w:rPr>
        <w:t xml:space="preserve">that use replication-related language may either mean that more replications are performed </w:t>
      </w:r>
      <w:r w:rsidR="00EB0A17">
        <w:rPr>
          <w:color w:val="333333"/>
          <w:sz w:val="22"/>
          <w:szCs w:val="22"/>
        </w:rPr>
        <w:t>and/or</w:t>
      </w:r>
      <w:r w:rsidR="00A14428">
        <w:rPr>
          <w:color w:val="333333"/>
          <w:sz w:val="22"/>
          <w:szCs w:val="22"/>
        </w:rPr>
        <w:t xml:space="preserve"> studies with replication elements are now becoming more readily disclosed as such, while in the past investigators would have tried to sell them as entirely novel.  </w:t>
      </w:r>
      <w:bookmarkStart w:id="52" w:name="article1.body1.sec3.sec1.p1"/>
      <w:bookmarkEnd w:id="52"/>
    </w:p>
    <w:p w14:paraId="59E040D9" w14:textId="60AD385A" w:rsidR="00060387" w:rsidRDefault="00AC2C24" w:rsidP="00AC2C24">
      <w:pPr>
        <w:spacing w:line="480" w:lineRule="auto"/>
        <w:ind w:firstLine="720"/>
        <w:rPr>
          <w:sz w:val="22"/>
          <w:szCs w:val="22"/>
        </w:rPr>
      </w:pPr>
      <w:r w:rsidRPr="00FA7757">
        <w:rPr>
          <w:sz w:val="22"/>
          <w:szCs w:val="22"/>
        </w:rPr>
        <w:t xml:space="preserve">When we limited our sample to </w:t>
      </w:r>
      <w:r w:rsidR="004F2DA6">
        <w:rPr>
          <w:sz w:val="22"/>
          <w:szCs w:val="22"/>
        </w:rPr>
        <w:t>articles without a PMCID</w:t>
      </w:r>
      <w:r w:rsidRPr="00FA7757">
        <w:rPr>
          <w:sz w:val="22"/>
          <w:szCs w:val="22"/>
        </w:rPr>
        <w:t xml:space="preserve"> and focused on open</w:t>
      </w:r>
      <w:r w:rsidR="00F13A3D">
        <w:rPr>
          <w:sz w:val="22"/>
          <w:szCs w:val="22"/>
        </w:rPr>
        <w:t xml:space="preserve"> access</w:t>
      </w:r>
      <w:r w:rsidRPr="00FA7757">
        <w:rPr>
          <w:sz w:val="22"/>
          <w:szCs w:val="22"/>
        </w:rPr>
        <w:t xml:space="preserve"> data (PubMed level), </w:t>
      </w:r>
      <w:r>
        <w:rPr>
          <w:sz w:val="22"/>
          <w:szCs w:val="22"/>
        </w:rPr>
        <w:t>we</w:t>
      </w:r>
      <w:r w:rsidR="00F860E3" w:rsidRPr="00FA7757">
        <w:rPr>
          <w:sz w:val="22"/>
          <w:szCs w:val="22"/>
        </w:rPr>
        <w:t xml:space="preserve"> found that the vast majority of the eligible articles include</w:t>
      </w:r>
      <w:r w:rsidR="0072302D">
        <w:rPr>
          <w:sz w:val="22"/>
          <w:szCs w:val="22"/>
        </w:rPr>
        <w:t>d</w:t>
      </w:r>
      <w:r w:rsidR="00F860E3" w:rsidRPr="00FA7757">
        <w:rPr>
          <w:sz w:val="22"/>
          <w:szCs w:val="22"/>
        </w:rPr>
        <w:t xml:space="preserve"> some information regarding funding under the “Publication type, Mesh terms, Secondary source ID”. However, </w:t>
      </w:r>
      <w:r w:rsidR="00536AF2">
        <w:rPr>
          <w:sz w:val="22"/>
          <w:szCs w:val="22"/>
        </w:rPr>
        <w:t>most</w:t>
      </w:r>
      <w:r w:rsidR="00F860E3" w:rsidRPr="00FA7757">
        <w:rPr>
          <w:sz w:val="22"/>
          <w:szCs w:val="22"/>
        </w:rPr>
        <w:t xml:space="preserve"> of these articles only </w:t>
      </w:r>
      <w:r w:rsidR="00536AF2" w:rsidRPr="00FA7757">
        <w:rPr>
          <w:sz w:val="22"/>
          <w:szCs w:val="22"/>
        </w:rPr>
        <w:t>includ</w:t>
      </w:r>
      <w:r w:rsidR="00536AF2">
        <w:rPr>
          <w:sz w:val="22"/>
          <w:szCs w:val="22"/>
        </w:rPr>
        <w:t>e</w:t>
      </w:r>
      <w:r w:rsidR="00060387">
        <w:rPr>
          <w:sz w:val="22"/>
          <w:szCs w:val="22"/>
        </w:rPr>
        <w:t>d</w:t>
      </w:r>
      <w:r w:rsidR="00536AF2" w:rsidRPr="00FA7757">
        <w:rPr>
          <w:sz w:val="22"/>
          <w:szCs w:val="22"/>
        </w:rPr>
        <w:t xml:space="preserve"> </w:t>
      </w:r>
      <w:r w:rsidR="00F860E3" w:rsidRPr="00FA7757">
        <w:rPr>
          <w:sz w:val="22"/>
          <w:szCs w:val="22"/>
        </w:rPr>
        <w:t>non-specific funding information under the “Publication type, MeSH terms, Secondary source ID” tab on PubMed (e.g., “Research Support, Non-US Govt). In order to establish the potential role that funder</w:t>
      </w:r>
      <w:ins w:id="53" w:author="Joshua D. Wallach" w:date="2018-09-07T16:05:00Z">
        <w:r w:rsidR="00275047">
          <w:rPr>
            <w:sz w:val="22"/>
            <w:szCs w:val="22"/>
          </w:rPr>
          <w:t>s</w:t>
        </w:r>
      </w:ins>
      <w:r w:rsidR="00F860E3" w:rsidRPr="00FA7757">
        <w:rPr>
          <w:sz w:val="22"/>
          <w:szCs w:val="22"/>
        </w:rPr>
        <w:t xml:space="preserve"> could have on the design, analyses, and results from a study, a greater proportion of PubMed abstracts disclosing specific funders and grant numbers will be necessary.</w:t>
      </w:r>
      <w:r w:rsidR="00211B7B">
        <w:rPr>
          <w:sz w:val="22"/>
          <w:szCs w:val="22"/>
        </w:rPr>
        <w:t xml:space="preserve"> Currently, the NL</w:t>
      </w:r>
      <w:r w:rsidR="00CC5C87">
        <w:rPr>
          <w:sz w:val="22"/>
          <w:szCs w:val="22"/>
        </w:rPr>
        <w:t>M</w:t>
      </w:r>
      <w:r w:rsidR="00211B7B">
        <w:rPr>
          <w:sz w:val="22"/>
          <w:szCs w:val="22"/>
        </w:rPr>
        <w:t xml:space="preserve"> is transparent about the funding information that is included. In particular, certain grant data “are derived only from the author manuscript submission systems, and not from the published full-text articles”.</w:t>
      </w:r>
      <w:r w:rsidR="00AA6488">
        <w:rPr>
          <w:sz w:val="22"/>
          <w:szCs w:val="22"/>
        </w:rPr>
        <w:fldChar w:fldCharType="begin"/>
      </w:r>
      <w:r w:rsidR="00D567A8">
        <w:rPr>
          <w:sz w:val="22"/>
          <w:szCs w:val="22"/>
        </w:rPr>
        <w:instrText xml:space="preserve"> ADDIN EN.CITE &lt;EndNote&gt;&lt;Cite&gt;&lt;Year&gt;2018&lt;/Year&gt;&lt;IDText&gt;U.S. National Library of Medicine. Funding Support (Grant) Information in MEDLINE/PubMed.&lt;/IDText&gt;&lt;DisplayText&gt;[36, 37]&lt;/DisplayText&gt;&lt;record&gt;&lt;urls&gt;&lt;related-urls&gt;&lt;url&gt;https://www.nlm.nih.gov/bsd/funding_support.html&lt;/url&gt;&lt;/related-urls&gt;&lt;/urls&gt;&lt;titles&gt;&lt;title&gt;U.S. National Library of Medicine. Funding Support (Grant) Information in MEDLINE/PubMed.&lt;/title&gt;&lt;/titles&gt;&lt;added-date format="utc"&gt;1527264554&lt;/added-date&gt;&lt;ref-type name="Web Page"&gt;12&lt;/ref-type&gt;&lt;dates&gt;&lt;year&gt;2018&lt;/year&gt;&lt;/dates&gt;&lt;rec-number&gt;390&lt;/rec-number&gt;&lt;last-updated-date format="utc"&gt;1527264565&lt;/last-updated-date&gt;&lt;/record&gt;&lt;/Cite&gt;&lt;Cite&gt;&lt;Year&gt;2018&lt;/Year&gt;&lt;IDText&gt;U.S. National Library of Medicine. Grant Number Information Found in the GR Field in MEDLINE/PubMed.&lt;/IDText&gt;&lt;record&gt;&lt;urls&gt;&lt;related-urls&gt;&lt;url&gt;https://www.nlm.nih.gov/bsd/grant_acronym.html&lt;/url&gt;&lt;/related-urls&gt;&lt;/urls&gt;&lt;titles&gt;&lt;title&gt;U.S. National Library of Medicine. Grant Number Information Found in the GR Field in MEDLINE/PubMed.&lt;/title&gt;&lt;/titles&gt;&lt;added-date format="utc"&gt;1527264608&lt;/added-date&gt;&lt;ref-type name="Web Page"&gt;12&lt;/ref-type&gt;&lt;dates&gt;&lt;year&gt;2018&lt;/year&gt;&lt;/dates&gt;&lt;rec-number&gt;391&lt;/rec-number&gt;&lt;last-updated-date format="utc"&gt;1527264619&lt;/last-updated-date&gt;&lt;/record&gt;&lt;/Cite&gt;&lt;/EndNote&gt;</w:instrText>
      </w:r>
      <w:r w:rsidR="00AA6488">
        <w:rPr>
          <w:sz w:val="22"/>
          <w:szCs w:val="22"/>
        </w:rPr>
        <w:fldChar w:fldCharType="separate"/>
      </w:r>
      <w:r w:rsidR="00D567A8">
        <w:rPr>
          <w:noProof/>
          <w:sz w:val="22"/>
          <w:szCs w:val="22"/>
        </w:rPr>
        <w:t>[36, 37]</w:t>
      </w:r>
      <w:r w:rsidR="00AA6488">
        <w:rPr>
          <w:sz w:val="22"/>
          <w:szCs w:val="22"/>
        </w:rPr>
        <w:fldChar w:fldCharType="end"/>
      </w:r>
      <w:r w:rsidR="00F860E3" w:rsidRPr="00FA7757">
        <w:rPr>
          <w:sz w:val="22"/>
          <w:szCs w:val="22"/>
        </w:rPr>
        <w:t xml:space="preserve"> </w:t>
      </w:r>
      <w:r w:rsidR="00060387">
        <w:rPr>
          <w:sz w:val="22"/>
          <w:szCs w:val="22"/>
        </w:rPr>
        <w:tab/>
      </w:r>
    </w:p>
    <w:p w14:paraId="0BE9313C" w14:textId="236B3116" w:rsidR="00AC2C24" w:rsidRPr="00FA7757" w:rsidRDefault="00AC2C24" w:rsidP="00060387">
      <w:pPr>
        <w:spacing w:line="480" w:lineRule="auto"/>
        <w:ind w:firstLine="720"/>
        <w:rPr>
          <w:sz w:val="22"/>
          <w:szCs w:val="22"/>
        </w:rPr>
      </w:pPr>
      <w:r>
        <w:rPr>
          <w:sz w:val="22"/>
          <w:szCs w:val="22"/>
        </w:rPr>
        <w:t>We identified</w:t>
      </w:r>
      <w:r w:rsidRPr="00FA7757">
        <w:rPr>
          <w:sz w:val="22"/>
          <w:szCs w:val="22"/>
        </w:rPr>
        <w:t xml:space="preserve"> </w:t>
      </w:r>
      <w:r>
        <w:rPr>
          <w:sz w:val="22"/>
          <w:szCs w:val="22"/>
        </w:rPr>
        <w:t>two</w:t>
      </w:r>
      <w:r w:rsidRPr="00FA7757">
        <w:rPr>
          <w:sz w:val="22"/>
          <w:szCs w:val="22"/>
        </w:rPr>
        <w:t xml:space="preserve"> </w:t>
      </w:r>
      <w:r>
        <w:rPr>
          <w:sz w:val="22"/>
          <w:szCs w:val="22"/>
        </w:rPr>
        <w:t xml:space="preserve">articles that </w:t>
      </w:r>
      <w:r w:rsidRPr="00FA7757">
        <w:rPr>
          <w:sz w:val="22"/>
          <w:szCs w:val="22"/>
        </w:rPr>
        <w:t>had information pertaining to data sharing at the abstract level</w:t>
      </w:r>
      <w:r>
        <w:rPr>
          <w:sz w:val="22"/>
          <w:szCs w:val="22"/>
        </w:rPr>
        <w:t xml:space="preserve"> and one article that </w:t>
      </w:r>
      <w:r w:rsidRPr="00FA7757">
        <w:rPr>
          <w:sz w:val="22"/>
          <w:szCs w:val="22"/>
        </w:rPr>
        <w:t xml:space="preserve">included a protocol registration number at the abstract level. </w:t>
      </w:r>
      <w:r>
        <w:rPr>
          <w:sz w:val="22"/>
          <w:szCs w:val="22"/>
        </w:rPr>
        <w:t>However, none of the eligible</w:t>
      </w:r>
      <w:r w:rsidRPr="00FA7757">
        <w:rPr>
          <w:sz w:val="22"/>
          <w:szCs w:val="22"/>
        </w:rPr>
        <w:t xml:space="preserve"> article</w:t>
      </w:r>
      <w:r w:rsidR="004C304B">
        <w:rPr>
          <w:sz w:val="22"/>
          <w:szCs w:val="22"/>
        </w:rPr>
        <w:t>s</w:t>
      </w:r>
      <w:r w:rsidRPr="00FA7757">
        <w:rPr>
          <w:sz w:val="22"/>
          <w:szCs w:val="22"/>
        </w:rPr>
        <w:t xml:space="preserve"> </w:t>
      </w:r>
      <w:r>
        <w:rPr>
          <w:sz w:val="22"/>
          <w:szCs w:val="22"/>
        </w:rPr>
        <w:t xml:space="preserve">had </w:t>
      </w:r>
      <w:r w:rsidRPr="00FA7757">
        <w:rPr>
          <w:sz w:val="22"/>
          <w:szCs w:val="22"/>
        </w:rPr>
        <w:t xml:space="preserve">a conflict of interest statement tab on PubMed. </w:t>
      </w:r>
      <w:r>
        <w:rPr>
          <w:sz w:val="22"/>
          <w:szCs w:val="22"/>
        </w:rPr>
        <w:t xml:space="preserve">This </w:t>
      </w:r>
      <w:r w:rsidRPr="00FA7757">
        <w:rPr>
          <w:sz w:val="22"/>
          <w:szCs w:val="22"/>
        </w:rPr>
        <w:t>is not surprising considering that PubMed only recently announced their new</w:t>
      </w:r>
      <w:r>
        <w:rPr>
          <w:sz w:val="22"/>
          <w:szCs w:val="22"/>
        </w:rPr>
        <w:t xml:space="preserve"> conflict</w:t>
      </w:r>
      <w:r w:rsidR="004C304B">
        <w:rPr>
          <w:sz w:val="22"/>
          <w:szCs w:val="22"/>
        </w:rPr>
        <w:t>s</w:t>
      </w:r>
      <w:r>
        <w:rPr>
          <w:sz w:val="22"/>
          <w:szCs w:val="22"/>
        </w:rPr>
        <w:t xml:space="preserve"> of interest</w:t>
      </w:r>
      <w:r w:rsidRPr="00FA7757">
        <w:rPr>
          <w:sz w:val="22"/>
          <w:szCs w:val="22"/>
        </w:rPr>
        <w:t xml:space="preserve"> disclosure policy. Currently, PubMed relies on journal publishers to provide the disclosure information. Moving forward, additional efforts may be necessary to ensure that journals provide all of the necessary disclosure information and that there is a system for compiling disclosure information for articles that were published before 2017. </w:t>
      </w:r>
      <w:r w:rsidR="00060387" w:rsidRPr="00FA7757">
        <w:rPr>
          <w:sz w:val="22"/>
          <w:szCs w:val="22"/>
        </w:rPr>
        <w:t xml:space="preserve">Overall, we are hopeful that PubMed will continue to improve the coverage of conflicts of interest and of funding. This </w:t>
      </w:r>
      <w:r w:rsidR="00060387" w:rsidRPr="00FA7757">
        <w:rPr>
          <w:sz w:val="22"/>
          <w:szCs w:val="22"/>
        </w:rPr>
        <w:lastRenderedPageBreak/>
        <w:t xml:space="preserve">information is essential to have, even if the full text is not available, as readers may still be influenced by reading the abstracts of </w:t>
      </w:r>
      <w:r w:rsidR="00060387">
        <w:rPr>
          <w:sz w:val="22"/>
          <w:szCs w:val="22"/>
        </w:rPr>
        <w:t>articles.</w:t>
      </w:r>
      <w:r w:rsidR="00060387" w:rsidRPr="00FA7757">
        <w:rPr>
          <w:sz w:val="22"/>
          <w:szCs w:val="22"/>
        </w:rPr>
        <w:t xml:space="preserve">  </w:t>
      </w:r>
    </w:p>
    <w:p w14:paraId="0F05440C" w14:textId="558DC214" w:rsidR="00F860E3" w:rsidRDefault="00F860E3" w:rsidP="00F860E3">
      <w:pPr>
        <w:spacing w:line="480" w:lineRule="auto"/>
        <w:rPr>
          <w:sz w:val="22"/>
          <w:szCs w:val="22"/>
        </w:rPr>
      </w:pPr>
      <w:r w:rsidRPr="00FA7757">
        <w:rPr>
          <w:sz w:val="22"/>
          <w:szCs w:val="22"/>
        </w:rPr>
        <w:tab/>
      </w:r>
      <w:r w:rsidR="00CC5C87">
        <w:rPr>
          <w:sz w:val="22"/>
          <w:szCs w:val="22"/>
        </w:rPr>
        <w:t>Lastly, we</w:t>
      </w:r>
      <w:r w:rsidRPr="00FA7757">
        <w:rPr>
          <w:sz w:val="22"/>
          <w:szCs w:val="22"/>
        </w:rPr>
        <w:t xml:space="preserve"> found that it was difficult to identify whether non-PMC</w:t>
      </w:r>
      <w:r w:rsidR="00062478">
        <w:rPr>
          <w:sz w:val="22"/>
          <w:szCs w:val="22"/>
        </w:rPr>
        <w:t>ID</w:t>
      </w:r>
      <w:r w:rsidRPr="00FA7757">
        <w:rPr>
          <w:sz w:val="22"/>
          <w:szCs w:val="22"/>
        </w:rPr>
        <w:t xml:space="preserve"> studies were replication efforts using only the information available on PubMed. Only half of the articles claiming or inferred to be replication studies could be classified as replication studies based on the abstract alone. This may be a result of the fact that abstracts are often distorted in order to ensure that results are viewed in a more favorable light.</w:t>
      </w:r>
      <w:r w:rsidR="00085D87">
        <w:rPr>
          <w:sz w:val="22"/>
          <w:szCs w:val="22"/>
        </w:rPr>
        <w:fldChar w:fldCharType="begin"/>
      </w:r>
      <w:r w:rsidR="00D567A8">
        <w:rPr>
          <w:sz w:val="22"/>
          <w:szCs w:val="22"/>
        </w:rPr>
        <w:instrText xml:space="preserve"> ADDIN EN.CITE &lt;EndNote&gt;&lt;Cite&gt;&lt;Author&gt;Chiu&lt;/Author&gt;&lt;Year&gt;2017&lt;/Year&gt;&lt;IDText&gt;&amp;apos;Spin&amp;apos; in published biomedical literature: A methodological systematic review&lt;/IDText&gt;&lt;DisplayText&gt;[38]&lt;/DisplayText&gt;&lt;record&gt;&lt;dates&gt;&lt;pub-dates&gt;&lt;date&gt;Sep&lt;/date&gt;&lt;/pub-dates&gt;&lt;year&gt;2017&lt;/year&gt;&lt;/dates&gt;&lt;keywords&gt;&lt;keyword&gt;Biomedical Research&lt;/keyword&gt;&lt;keyword&gt;Conflict of Interest&lt;/keyword&gt;&lt;keyword&gt;Prejudice&lt;/keyword&gt;&lt;keyword&gt;Propaganda&lt;/keyword&gt;&lt;keyword&gt;Public Relations&lt;/keyword&gt;&lt;keyword&gt;Publishing&lt;/keyword&gt;&lt;/keywords&gt;&lt;urls&gt;&lt;related-urls&gt;&lt;url&gt;https://www.ncbi.nlm.nih.gov/pubmed/28892482&lt;/url&gt;&lt;/related-urls&gt;&lt;/urls&gt;&lt;isbn&gt;1545-7885&lt;/isbn&gt;&lt;custom2&gt;PMC5593172&lt;/custom2&gt;&lt;titles&gt;&lt;title&gt;&amp;apos;Spin&amp;apos; in published biomedical literature: A methodological systematic review&lt;/title&gt;&lt;secondary-title&gt;PLoS Biol&lt;/secondary-title&gt;&lt;/titles&gt;&lt;pages&gt;e2002173&lt;/pages&gt;&lt;number&gt;9&lt;/number&gt;&lt;contributors&gt;&lt;authors&gt;&lt;author&gt;Chiu, K.&lt;/author&gt;&lt;author&gt;Grundy, Q.&lt;/author&gt;&lt;author&gt;Bero, L.&lt;/author&gt;&lt;/authors&gt;&lt;/contributors&gt;&lt;edition&gt;2017/09/11&lt;/edition&gt;&lt;language&gt;eng&lt;/language&gt;&lt;added-date format="utc"&gt;1526950745&lt;/added-date&gt;&lt;ref-type name="Journal Article"&gt;17&lt;/ref-type&gt;&lt;rec-number&gt;383&lt;/rec-number&gt;&lt;last-updated-date format="utc"&gt;1526950745&lt;/last-updated-date&gt;&lt;accession-num&gt;28892482&lt;/accession-num&gt;&lt;electronic-resource-num&gt;10.1371/journal.pbio.2002173&lt;/electronic-resource-num&gt;&lt;volume&gt;15&lt;/volume&gt;&lt;/record&gt;&lt;/Cite&gt;&lt;/EndNote&gt;</w:instrText>
      </w:r>
      <w:r w:rsidR="00085D87">
        <w:rPr>
          <w:sz w:val="22"/>
          <w:szCs w:val="22"/>
        </w:rPr>
        <w:fldChar w:fldCharType="separate"/>
      </w:r>
      <w:r w:rsidR="00D567A8">
        <w:rPr>
          <w:noProof/>
          <w:sz w:val="22"/>
          <w:szCs w:val="22"/>
        </w:rPr>
        <w:t>[38]</w:t>
      </w:r>
      <w:r w:rsidR="00085D87">
        <w:rPr>
          <w:sz w:val="22"/>
          <w:szCs w:val="22"/>
        </w:rPr>
        <w:fldChar w:fldCharType="end"/>
      </w:r>
      <w:r w:rsidRPr="00085D87">
        <w:rPr>
          <w:sz w:val="22"/>
          <w:szCs w:val="22"/>
        </w:rPr>
        <w:t xml:space="preserve"> However, only half of the articles claiming to present novel results could be classified as “novel” based on the abstract only. These findings emphasize the importance of open access to scholarly work</w:t>
      </w:r>
      <w:r w:rsidR="00A14428">
        <w:rPr>
          <w:sz w:val="22"/>
          <w:szCs w:val="22"/>
        </w:rPr>
        <w:t xml:space="preserve"> and wider use of the published literature</w:t>
      </w:r>
      <w:r w:rsidRPr="00085D87">
        <w:rPr>
          <w:sz w:val="22"/>
          <w:szCs w:val="22"/>
        </w:rPr>
        <w:t xml:space="preserve">. </w:t>
      </w:r>
      <w:r w:rsidR="00A14428">
        <w:rPr>
          <w:sz w:val="22"/>
          <w:szCs w:val="22"/>
        </w:rPr>
        <w:t>However, given that a substantial section of PubMed is likely to remain non-open-access, i</w:t>
      </w:r>
      <w:r w:rsidRPr="00085D87">
        <w:rPr>
          <w:sz w:val="22"/>
          <w:szCs w:val="22"/>
        </w:rPr>
        <w:t xml:space="preserve">t would be useful in the future, if PubMed could </w:t>
      </w:r>
      <w:r w:rsidR="00EB1AA3">
        <w:rPr>
          <w:sz w:val="22"/>
          <w:szCs w:val="22"/>
        </w:rPr>
        <w:t xml:space="preserve">routinely </w:t>
      </w:r>
      <w:r w:rsidRPr="00085D87">
        <w:rPr>
          <w:sz w:val="22"/>
          <w:szCs w:val="22"/>
        </w:rPr>
        <w:t xml:space="preserve">add information on whether a study includes elements of replication. </w:t>
      </w:r>
    </w:p>
    <w:p w14:paraId="51A4E68E" w14:textId="4AC46E47" w:rsidR="00E978DC" w:rsidRPr="007B70D1" w:rsidRDefault="00E978DC" w:rsidP="00F860E3">
      <w:pPr>
        <w:spacing w:line="480" w:lineRule="auto"/>
        <w:rPr>
          <w:sz w:val="22"/>
          <w:szCs w:val="22"/>
        </w:rPr>
      </w:pPr>
      <w:r>
        <w:rPr>
          <w:sz w:val="22"/>
          <w:szCs w:val="22"/>
        </w:rPr>
        <w:tab/>
      </w:r>
      <w:r w:rsidR="00007FC3" w:rsidRPr="007B70D1">
        <w:rPr>
          <w:sz w:val="22"/>
          <w:szCs w:val="22"/>
        </w:rPr>
        <w:t>It is likely that most scientists are now aware of the need to respond to the calls to improve research transparency and reproducibility. However, it is possible that many are unsure as to what they need to do or change in</w:t>
      </w:r>
      <w:r w:rsidR="0096260E">
        <w:rPr>
          <w:sz w:val="22"/>
          <w:szCs w:val="22"/>
        </w:rPr>
        <w:t xml:space="preserve"> concrete and practical terms. </w:t>
      </w:r>
      <w:r w:rsidR="00007FC3" w:rsidRPr="007B70D1">
        <w:rPr>
          <w:sz w:val="22"/>
          <w:szCs w:val="22"/>
        </w:rPr>
        <w:t>This confusion exists in spite of the presence of many reviews and commentaries on the problems relat</w:t>
      </w:r>
      <w:r w:rsidR="007D5C3B">
        <w:rPr>
          <w:sz w:val="22"/>
          <w:szCs w:val="22"/>
        </w:rPr>
        <w:t xml:space="preserve">ed with research transparency. </w:t>
      </w:r>
      <w:r w:rsidR="00007FC3" w:rsidRPr="007B70D1">
        <w:rPr>
          <w:sz w:val="22"/>
          <w:szCs w:val="22"/>
        </w:rPr>
        <w:t>We hope that our report can provide a straight-forward ‘to-do’ list about indicators that are worth improving. Continued monitoring of research practices in the form of an observatory may also help inform those who are involved in developing training programs and research support resources.</w:t>
      </w:r>
    </w:p>
    <w:p w14:paraId="58103BDA" w14:textId="77777777" w:rsidR="00F860E3" w:rsidRPr="00085D87" w:rsidRDefault="00F860E3" w:rsidP="00062478">
      <w:pPr>
        <w:spacing w:line="480" w:lineRule="auto"/>
        <w:outlineLvl w:val="0"/>
        <w:rPr>
          <w:b/>
          <w:sz w:val="22"/>
          <w:szCs w:val="22"/>
        </w:rPr>
      </w:pPr>
      <w:r w:rsidRPr="00085D87">
        <w:rPr>
          <w:b/>
          <w:sz w:val="22"/>
          <w:szCs w:val="22"/>
        </w:rPr>
        <w:t>Limitations</w:t>
      </w:r>
    </w:p>
    <w:p w14:paraId="01D4FC95" w14:textId="1111F3CA" w:rsidR="00F860E3" w:rsidRPr="0096260E" w:rsidRDefault="00F860E3" w:rsidP="00EA6950">
      <w:pPr>
        <w:spacing w:line="480" w:lineRule="auto"/>
        <w:ind w:firstLine="720"/>
        <w:rPr>
          <w:sz w:val="22"/>
          <w:szCs w:val="22"/>
        </w:rPr>
      </w:pPr>
      <w:r w:rsidRPr="00085D87">
        <w:rPr>
          <w:color w:val="333333"/>
          <w:sz w:val="22"/>
          <w:szCs w:val="22"/>
        </w:rPr>
        <w:t xml:space="preserve">Our study has certain limitations. Our evaluation relied on published biomedical research information. It is possible that additional raw data, protocols, and clarifications on conflicts or funding could be established by communicating with authors, journals, or sponsors. Second, the fact that we only used the published records means that we based our determination of novelty on the information reported by investigators. For instance, it is possible that authors may have tried to </w:t>
      </w:r>
      <w:r w:rsidR="00A621FE">
        <w:rPr>
          <w:color w:val="333333"/>
          <w:sz w:val="22"/>
          <w:szCs w:val="22"/>
        </w:rPr>
        <w:t>spin</w:t>
      </w:r>
      <w:r w:rsidR="00A621FE" w:rsidRPr="00085D87">
        <w:rPr>
          <w:color w:val="333333"/>
          <w:sz w:val="22"/>
          <w:szCs w:val="22"/>
        </w:rPr>
        <w:t xml:space="preserve"> </w:t>
      </w:r>
      <w:r w:rsidRPr="00085D87">
        <w:rPr>
          <w:color w:val="333333"/>
          <w:sz w:val="22"/>
          <w:szCs w:val="22"/>
        </w:rPr>
        <w:t xml:space="preserve">their </w:t>
      </w:r>
      <w:r w:rsidR="00955BCC">
        <w:rPr>
          <w:color w:val="333333"/>
          <w:sz w:val="22"/>
          <w:szCs w:val="22"/>
        </w:rPr>
        <w:t>manuscript</w:t>
      </w:r>
      <w:r w:rsidR="00955BCC" w:rsidRPr="00085D87">
        <w:rPr>
          <w:color w:val="333333"/>
          <w:sz w:val="22"/>
          <w:szCs w:val="22"/>
        </w:rPr>
        <w:t xml:space="preserve"> </w:t>
      </w:r>
      <w:r w:rsidRPr="00085D87">
        <w:rPr>
          <w:color w:val="333333"/>
          <w:sz w:val="22"/>
          <w:szCs w:val="22"/>
        </w:rPr>
        <w:t xml:space="preserve">as being more novel than it really is in order to ensure publication. Although we used our best judgment to classify articles and discussed uncertainties before agreeing upon a final classification, certain decisions may have </w:t>
      </w:r>
      <w:r w:rsidRPr="00085D87">
        <w:rPr>
          <w:color w:val="333333"/>
          <w:sz w:val="22"/>
          <w:szCs w:val="22"/>
        </w:rPr>
        <w:lastRenderedPageBreak/>
        <w:t xml:space="preserve">been subjective. </w:t>
      </w:r>
      <w:r w:rsidR="00FD398C" w:rsidRPr="008C5135">
        <w:rPr>
          <w:color w:val="333333"/>
          <w:sz w:val="22"/>
          <w:szCs w:val="22"/>
        </w:rPr>
        <w:t xml:space="preserve">Moreover, since only one author conducted the data abstractions, we were unable to calculate any inter-rater </w:t>
      </w:r>
      <w:r w:rsidR="00F447D5">
        <w:rPr>
          <w:color w:val="333333"/>
          <w:sz w:val="22"/>
          <w:szCs w:val="22"/>
        </w:rPr>
        <w:t>reliability met</w:t>
      </w:r>
      <w:r w:rsidR="00FD398C" w:rsidRPr="008C5135">
        <w:rPr>
          <w:color w:val="333333"/>
          <w:sz w:val="22"/>
          <w:szCs w:val="22"/>
        </w:rPr>
        <w:t>rics. However, the primary abstractor for these data was the co-primary abstractor in a previous study evaluating the same indicato</w:t>
      </w:r>
      <w:r w:rsidR="00FD398C" w:rsidRPr="00D017A4">
        <w:rPr>
          <w:color w:val="333333"/>
          <w:sz w:val="22"/>
          <w:szCs w:val="22"/>
        </w:rPr>
        <w:t xml:space="preserve">rs of transparency and reproducibility in </w:t>
      </w:r>
      <w:r w:rsidR="00F447D5">
        <w:rPr>
          <w:color w:val="333333"/>
          <w:sz w:val="22"/>
          <w:szCs w:val="22"/>
        </w:rPr>
        <w:t xml:space="preserve">articles </w:t>
      </w:r>
      <w:r w:rsidR="00FD398C" w:rsidRPr="00D017A4">
        <w:rPr>
          <w:color w:val="333333"/>
          <w:sz w:val="22"/>
          <w:szCs w:val="22"/>
        </w:rPr>
        <w:t>published in the biomedical literature.</w:t>
      </w:r>
      <w:r w:rsidR="008C5135" w:rsidRPr="008C5135">
        <w:rPr>
          <w:color w:val="333333"/>
          <w:sz w:val="22"/>
          <w:szCs w:val="22"/>
        </w:rPr>
        <w:fldChar w:fldCharType="begin"/>
      </w:r>
      <w:r w:rsidR="00D567A8">
        <w:rPr>
          <w:color w:val="333333"/>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8C5135" w:rsidRPr="008C5135">
        <w:rPr>
          <w:color w:val="333333"/>
          <w:sz w:val="22"/>
          <w:szCs w:val="22"/>
        </w:rPr>
        <w:fldChar w:fldCharType="separate"/>
      </w:r>
      <w:r w:rsidR="00D567A8">
        <w:rPr>
          <w:noProof/>
          <w:color w:val="333333"/>
          <w:sz w:val="22"/>
          <w:szCs w:val="22"/>
        </w:rPr>
        <w:t>[7]</w:t>
      </w:r>
      <w:r w:rsidR="008C5135" w:rsidRPr="008C5135">
        <w:rPr>
          <w:color w:val="333333"/>
          <w:sz w:val="22"/>
          <w:szCs w:val="22"/>
        </w:rPr>
        <w:fldChar w:fldCharType="end"/>
      </w:r>
      <w:r w:rsidR="00FD398C" w:rsidRPr="008C5135">
        <w:rPr>
          <w:color w:val="333333"/>
          <w:sz w:val="22"/>
          <w:szCs w:val="22"/>
        </w:rPr>
        <w:t xml:space="preserve"> Therefore, the primary abstractor of the current evaluation has had extensive experience analyzing these indicators and an already streamlined process to do so. Nevertheless</w:t>
      </w:r>
      <w:r w:rsidR="00FD398C" w:rsidRPr="00657C6C">
        <w:rPr>
          <w:color w:val="333333"/>
          <w:sz w:val="22"/>
          <w:szCs w:val="22"/>
        </w:rPr>
        <w:t xml:space="preserve">, when </w:t>
      </w:r>
      <w:r w:rsidRPr="00085D87">
        <w:rPr>
          <w:color w:val="333333"/>
          <w:sz w:val="22"/>
          <w:szCs w:val="22"/>
        </w:rPr>
        <w:t>determining study novelty and replication for articles from diverse biomedical fields, difficulty arose assessing whether study results were truly groundbreaking or being fully replicated. In order to account for these limitations, ambiguous articles were discussed by two investigators (JDW and JPAI).</w:t>
      </w:r>
      <w:r w:rsidR="00007FC3">
        <w:rPr>
          <w:color w:val="333333"/>
          <w:sz w:val="22"/>
          <w:szCs w:val="22"/>
        </w:rPr>
        <w:t xml:space="preserve"> </w:t>
      </w:r>
      <w:r w:rsidR="00007FC3" w:rsidRPr="008C5135">
        <w:rPr>
          <w:color w:val="333333"/>
          <w:sz w:val="22"/>
          <w:szCs w:val="22"/>
        </w:rPr>
        <w:t xml:space="preserve">Third, we did not perform any sample size calculations. Our study evaluated multiple indicators that were all equally important and they varied substantially in the proportion to which they were satisfied already by the </w:t>
      </w:r>
      <w:del w:id="54" w:author="Joshua D. Wallach" w:date="2018-09-11T16:25:00Z">
        <w:r w:rsidR="00007FC3" w:rsidRPr="008C5135" w:rsidDel="001712D5">
          <w:rPr>
            <w:color w:val="333333"/>
            <w:sz w:val="22"/>
            <w:szCs w:val="22"/>
          </w:rPr>
          <w:delText xml:space="preserve">papers </w:delText>
        </w:r>
      </w:del>
      <w:ins w:id="55" w:author="Joshua D. Wallach" w:date="2018-09-11T16:25:00Z">
        <w:r w:rsidR="001712D5">
          <w:rPr>
            <w:color w:val="333333"/>
            <w:sz w:val="22"/>
            <w:szCs w:val="22"/>
          </w:rPr>
          <w:t xml:space="preserve">articles </w:t>
        </w:r>
      </w:ins>
      <w:r w:rsidR="00007FC3" w:rsidRPr="008C5135">
        <w:rPr>
          <w:color w:val="333333"/>
          <w:sz w:val="22"/>
          <w:szCs w:val="22"/>
        </w:rPr>
        <w:t xml:space="preserve">in the </w:t>
      </w:r>
      <w:del w:id="56" w:author="Joshua D. Wallach" w:date="2018-09-11T16:23:00Z">
        <w:r w:rsidR="00007FC3" w:rsidRPr="00D017A4" w:rsidDel="001712D5">
          <w:rPr>
            <w:color w:val="333333"/>
            <w:sz w:val="22"/>
            <w:szCs w:val="22"/>
          </w:rPr>
          <w:delText>previously asse</w:delText>
        </w:r>
        <w:r w:rsidR="00007FC3" w:rsidRPr="00A42C2C" w:rsidDel="001712D5">
          <w:rPr>
            <w:color w:val="333333"/>
            <w:sz w:val="22"/>
            <w:szCs w:val="22"/>
          </w:rPr>
          <w:delText xml:space="preserve">ss </w:delText>
        </w:r>
      </w:del>
      <w:r w:rsidR="00007FC3" w:rsidRPr="00A42C2C">
        <w:rPr>
          <w:color w:val="333333"/>
          <w:sz w:val="22"/>
          <w:szCs w:val="22"/>
        </w:rPr>
        <w:t xml:space="preserve">2000-2014 sample. The number of annual </w:t>
      </w:r>
      <w:r w:rsidR="008C5135">
        <w:rPr>
          <w:color w:val="333333"/>
          <w:sz w:val="22"/>
          <w:szCs w:val="22"/>
        </w:rPr>
        <w:t>published</w:t>
      </w:r>
      <w:r w:rsidR="00007FC3" w:rsidRPr="008C5135">
        <w:rPr>
          <w:color w:val="333333"/>
          <w:sz w:val="22"/>
          <w:szCs w:val="22"/>
        </w:rPr>
        <w:t xml:space="preserve"> biomedical articles increases at approximately 5% per year and our sample ensured that 2015-2017 would be as well represented as previous years, accounting also for an increase in the volume of published literature over time.</w:t>
      </w:r>
      <w:r w:rsidRPr="008C5135">
        <w:rPr>
          <w:color w:val="333333"/>
          <w:sz w:val="22"/>
          <w:szCs w:val="22"/>
        </w:rPr>
        <w:t xml:space="preserve"> </w:t>
      </w:r>
      <w:r w:rsidR="00EA6950" w:rsidRPr="008C5135">
        <w:rPr>
          <w:color w:val="333333"/>
          <w:sz w:val="22"/>
          <w:szCs w:val="22"/>
        </w:rPr>
        <w:t xml:space="preserve">Fourth, </w:t>
      </w:r>
      <w:r w:rsidR="00EA6950" w:rsidRPr="008C5135">
        <w:rPr>
          <w:sz w:val="22"/>
          <w:szCs w:val="22"/>
        </w:rPr>
        <w:t>we acknowledge that the sampling method for the recent set of article</w:t>
      </w:r>
      <w:r w:rsidR="00EA6950" w:rsidRPr="00657C6C">
        <w:rPr>
          <w:sz w:val="22"/>
          <w:szCs w:val="22"/>
        </w:rPr>
        <w:t>s was not identica</w:t>
      </w:r>
      <w:r w:rsidR="00EA6950" w:rsidRPr="00D017A4">
        <w:rPr>
          <w:sz w:val="22"/>
          <w:szCs w:val="22"/>
        </w:rPr>
        <w:t>l to the sampling method for the original set of articles. However, when we applied the new enhanced field-classification method based on a</w:t>
      </w:r>
      <w:r w:rsidR="00EA6950" w:rsidRPr="00D567A8">
        <w:rPr>
          <w:sz w:val="22"/>
          <w:szCs w:val="22"/>
        </w:rPr>
        <w:t>rticle-level classification to the original set of 441 articles, we found that 421 were in common between the original and new classifications. With approximately 95% overlap in biomedical definitions between the two samples, we are confident that our popu</w:t>
      </w:r>
      <w:r w:rsidR="00EA6950" w:rsidRPr="00DF0A70">
        <w:rPr>
          <w:sz w:val="22"/>
          <w:szCs w:val="22"/>
        </w:rPr>
        <w:t>lation of articles from which the sample was drawn and the sampling method are comparable. Fifth, our analyses were based on a random sample of 149 biomedical articles published between 2015-2017. Therefore, we were unable to account for potential differen</w:t>
      </w:r>
      <w:r w:rsidR="00EA6950" w:rsidRPr="008C5135">
        <w:rPr>
          <w:sz w:val="22"/>
          <w:szCs w:val="22"/>
        </w:rPr>
        <w:t xml:space="preserve">ces in reporting practices across various fields and subdisciplines. Future evaluations should assess these indicators within specific fields. Improvements over time may reflect </w:t>
      </w:r>
      <w:del w:id="57" w:author="Joshua D. Wallach" w:date="2018-09-07T16:16:00Z">
        <w:r w:rsidR="00EA6950" w:rsidRPr="008C5135" w:rsidDel="00233F3B">
          <w:rPr>
            <w:sz w:val="22"/>
            <w:szCs w:val="22"/>
          </w:rPr>
          <w:delText xml:space="preserve">either </w:delText>
        </w:r>
      </w:del>
      <w:r w:rsidR="00EA6950" w:rsidRPr="008C5135">
        <w:rPr>
          <w:sz w:val="22"/>
          <w:szCs w:val="22"/>
        </w:rPr>
        <w:t xml:space="preserve">improvements within specific fields, </w:t>
      </w:r>
      <w:del w:id="58" w:author="Joshua D. Wallach" w:date="2018-09-07T16:16:00Z">
        <w:r w:rsidR="00EA6950" w:rsidRPr="008C5135" w:rsidDel="00C13DC4">
          <w:rPr>
            <w:sz w:val="22"/>
            <w:szCs w:val="22"/>
          </w:rPr>
          <w:delText xml:space="preserve">or </w:delText>
        </w:r>
      </w:del>
      <w:r w:rsidR="00EA6950" w:rsidRPr="008C5135">
        <w:rPr>
          <w:sz w:val="22"/>
          <w:szCs w:val="22"/>
        </w:rPr>
        <w:t xml:space="preserve">across many/all fields, </w:t>
      </w:r>
      <w:r w:rsidR="005C522F">
        <w:rPr>
          <w:sz w:val="22"/>
          <w:szCs w:val="22"/>
        </w:rPr>
        <w:t>and/or</w:t>
      </w:r>
      <w:r w:rsidR="00EA6950" w:rsidRPr="005C522F">
        <w:rPr>
          <w:sz w:val="22"/>
          <w:szCs w:val="22"/>
        </w:rPr>
        <w:t xml:space="preserve"> an increased representation of the most transparent fields in the more recent literature. </w:t>
      </w:r>
      <w:r w:rsidR="00C24105" w:rsidRPr="005C522F">
        <w:rPr>
          <w:sz w:val="22"/>
          <w:szCs w:val="22"/>
        </w:rPr>
        <w:t xml:space="preserve">Sixth, it is worth noting that we focused on key indicators of reproducibility and transparency that have been proposed as important to monitor. In particular, these </w:t>
      </w:r>
      <w:r w:rsidR="00C24105" w:rsidRPr="00D567A8">
        <w:rPr>
          <w:sz w:val="22"/>
          <w:szCs w:val="22"/>
        </w:rPr>
        <w:t xml:space="preserve">indicators were established based on a series of five papers about research </w:t>
      </w:r>
      <w:r w:rsidR="00C24105" w:rsidRPr="00D567A8">
        <w:rPr>
          <w:sz w:val="22"/>
          <w:szCs w:val="22"/>
        </w:rPr>
        <w:lastRenderedPageBreak/>
        <w:t xml:space="preserve">published in </w:t>
      </w:r>
      <w:r w:rsidR="00C24105" w:rsidRPr="00D567A8">
        <w:rPr>
          <w:i/>
          <w:sz w:val="22"/>
          <w:szCs w:val="22"/>
        </w:rPr>
        <w:t>The Lancet.</w:t>
      </w:r>
      <w:r w:rsidR="002A1D8A" w:rsidRPr="0096260E">
        <w:rPr>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sidRPr="0096260E">
        <w:rPr>
          <w:sz w:val="22"/>
          <w:szCs w:val="22"/>
        </w:rPr>
        <w:instrText xml:space="preserve"> ADDIN EN.CITE </w:instrText>
      </w:r>
      <w:r w:rsidR="00D567A8" w:rsidRPr="0096260E">
        <w:rPr>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sidRPr="0096260E">
        <w:rPr>
          <w:sz w:val="22"/>
          <w:szCs w:val="22"/>
        </w:rPr>
        <w:instrText xml:space="preserve"> ADDIN EN.CITE.DATA </w:instrText>
      </w:r>
      <w:r w:rsidR="00D567A8" w:rsidRPr="0096260E">
        <w:rPr>
          <w:sz w:val="22"/>
          <w:szCs w:val="22"/>
        </w:rPr>
      </w:r>
      <w:r w:rsidR="00D567A8" w:rsidRPr="0096260E">
        <w:rPr>
          <w:sz w:val="22"/>
          <w:szCs w:val="22"/>
        </w:rPr>
        <w:fldChar w:fldCharType="end"/>
      </w:r>
      <w:r w:rsidR="002A1D8A" w:rsidRPr="0096260E">
        <w:rPr>
          <w:sz w:val="22"/>
          <w:szCs w:val="22"/>
        </w:rPr>
      </w:r>
      <w:r w:rsidR="002A1D8A" w:rsidRPr="0096260E">
        <w:rPr>
          <w:sz w:val="22"/>
          <w:szCs w:val="22"/>
        </w:rPr>
        <w:fldChar w:fldCharType="separate"/>
      </w:r>
      <w:r w:rsidR="00D567A8" w:rsidRPr="0096260E">
        <w:rPr>
          <w:noProof/>
          <w:sz w:val="22"/>
          <w:szCs w:val="22"/>
        </w:rPr>
        <w:t>[5]</w:t>
      </w:r>
      <w:r w:rsidR="002A1D8A" w:rsidRPr="0096260E">
        <w:rPr>
          <w:sz w:val="22"/>
          <w:szCs w:val="22"/>
        </w:rPr>
        <w:fldChar w:fldCharType="end"/>
      </w:r>
      <w:r w:rsidR="002A1D8A" w:rsidRPr="008C5135">
        <w:rPr>
          <w:i/>
          <w:sz w:val="22"/>
          <w:szCs w:val="22"/>
        </w:rPr>
        <w:t xml:space="preserve"> </w:t>
      </w:r>
      <w:r w:rsidR="002A1D8A" w:rsidRPr="008C5135">
        <w:rPr>
          <w:sz w:val="22"/>
          <w:szCs w:val="22"/>
        </w:rPr>
        <w:t xml:space="preserve">However, these indicators serve as a proxy for transparency and reproducibility and do not capture all potential areas where open science </w:t>
      </w:r>
      <w:r w:rsidR="00C67AF3" w:rsidRPr="008C5135">
        <w:rPr>
          <w:sz w:val="22"/>
          <w:szCs w:val="22"/>
        </w:rPr>
        <w:t>advances</w:t>
      </w:r>
      <w:r w:rsidR="002A1D8A" w:rsidRPr="008C5135">
        <w:rPr>
          <w:sz w:val="22"/>
          <w:szCs w:val="22"/>
        </w:rPr>
        <w:t xml:space="preserve"> may have been made.</w:t>
      </w:r>
      <w:r w:rsidR="00C24105">
        <w:rPr>
          <w:i/>
          <w:sz w:val="22"/>
          <w:szCs w:val="22"/>
        </w:rPr>
        <w:t xml:space="preserve"> </w:t>
      </w:r>
      <w:r w:rsidR="00284831">
        <w:rPr>
          <w:color w:val="333333"/>
          <w:sz w:val="22"/>
          <w:szCs w:val="22"/>
        </w:rPr>
        <w:t xml:space="preserve">Finally, an additional limitation is that this study required manual examination of publications and coding of data. </w:t>
      </w:r>
      <w:r w:rsidR="007714C2">
        <w:rPr>
          <w:color w:val="333333"/>
          <w:sz w:val="22"/>
          <w:szCs w:val="22"/>
        </w:rPr>
        <w:t xml:space="preserve">We are hopeful that </w:t>
      </w:r>
      <w:r w:rsidR="001E496A">
        <w:rPr>
          <w:color w:val="333333"/>
          <w:sz w:val="22"/>
          <w:szCs w:val="22"/>
        </w:rPr>
        <w:t>algorithmic means to extract similar information from full text sources</w:t>
      </w:r>
      <w:r w:rsidR="007714C2">
        <w:rPr>
          <w:color w:val="333333"/>
          <w:sz w:val="22"/>
          <w:szCs w:val="22"/>
        </w:rPr>
        <w:t xml:space="preserve"> (such as PMCOA)</w:t>
      </w:r>
      <w:r w:rsidR="001E496A">
        <w:rPr>
          <w:color w:val="333333"/>
          <w:sz w:val="22"/>
          <w:szCs w:val="22"/>
        </w:rPr>
        <w:t xml:space="preserve"> </w:t>
      </w:r>
      <w:r w:rsidR="007714C2">
        <w:rPr>
          <w:color w:val="333333"/>
          <w:sz w:val="22"/>
          <w:szCs w:val="22"/>
        </w:rPr>
        <w:t>can be developed to</w:t>
      </w:r>
      <w:r w:rsidR="001E496A">
        <w:rPr>
          <w:color w:val="333333"/>
          <w:sz w:val="22"/>
          <w:szCs w:val="22"/>
        </w:rPr>
        <w:t xml:space="preserve"> enable </w:t>
      </w:r>
      <w:r w:rsidR="007714C2">
        <w:rPr>
          <w:color w:val="333333"/>
          <w:sz w:val="22"/>
          <w:szCs w:val="22"/>
        </w:rPr>
        <w:t>larger scale</w:t>
      </w:r>
      <w:r w:rsidR="001E496A">
        <w:rPr>
          <w:color w:val="333333"/>
          <w:sz w:val="22"/>
          <w:szCs w:val="22"/>
        </w:rPr>
        <w:t xml:space="preserve"> analyses in the future.</w:t>
      </w:r>
    </w:p>
    <w:p w14:paraId="62EA8032" w14:textId="77777777" w:rsidR="00F860E3" w:rsidRDefault="00F860E3" w:rsidP="00062478">
      <w:pPr>
        <w:spacing w:line="480" w:lineRule="auto"/>
        <w:outlineLvl w:val="0"/>
        <w:rPr>
          <w:b/>
          <w:color w:val="333333"/>
          <w:sz w:val="22"/>
          <w:szCs w:val="22"/>
        </w:rPr>
      </w:pPr>
      <w:r>
        <w:rPr>
          <w:b/>
          <w:color w:val="333333"/>
          <w:sz w:val="22"/>
          <w:szCs w:val="22"/>
        </w:rPr>
        <w:t>Conclusion</w:t>
      </w:r>
    </w:p>
    <w:p w14:paraId="0D1440AA" w14:textId="64395307" w:rsidR="00F860E3" w:rsidRDefault="00F860E3" w:rsidP="00830CDD">
      <w:pPr>
        <w:spacing w:line="480" w:lineRule="auto"/>
        <w:ind w:firstLine="720"/>
        <w:rPr>
          <w:sz w:val="22"/>
          <w:szCs w:val="22"/>
        </w:rPr>
      </w:pPr>
      <w:r>
        <w:rPr>
          <w:color w:val="333333"/>
          <w:sz w:val="22"/>
          <w:szCs w:val="22"/>
        </w:rPr>
        <w:t>Our empirical evaluation of biomedical articles published between 2015</w:t>
      </w:r>
      <w:r w:rsidR="00EB1AA3">
        <w:rPr>
          <w:color w:val="333333"/>
          <w:sz w:val="22"/>
          <w:szCs w:val="22"/>
        </w:rPr>
        <w:t>-</w:t>
      </w:r>
      <w:r>
        <w:rPr>
          <w:color w:val="333333"/>
          <w:sz w:val="22"/>
          <w:szCs w:val="22"/>
        </w:rPr>
        <w:t xml:space="preserve">2017 suggests that progress has been made </w:t>
      </w:r>
      <w:r w:rsidR="00085D87">
        <w:rPr>
          <w:color w:val="333333"/>
          <w:sz w:val="22"/>
          <w:szCs w:val="22"/>
        </w:rPr>
        <w:t>improving</w:t>
      </w:r>
      <w:r>
        <w:rPr>
          <w:color w:val="333333"/>
          <w:sz w:val="22"/>
          <w:szCs w:val="22"/>
        </w:rPr>
        <w:t xml:space="preserve"> key indicators of reproducibility and transparency</w:t>
      </w:r>
      <w:r w:rsidRPr="00085D87">
        <w:rPr>
          <w:color w:val="333333"/>
          <w:sz w:val="22"/>
          <w:szCs w:val="22"/>
        </w:rPr>
        <w:t>. We found that a greater proportion of articles i</w:t>
      </w:r>
      <w:r w:rsidRPr="00085D87">
        <w:rPr>
          <w:sz w:val="22"/>
          <w:szCs w:val="22"/>
        </w:rPr>
        <w:t xml:space="preserve">ncluded information on funding, had a conflicts of interest disclosure statement, discussed or publicly shared some portion of their data, and claimed or were inferred to be replication efforts trying to validate previous knowledge. </w:t>
      </w:r>
      <w:r w:rsidR="001C72B1">
        <w:rPr>
          <w:sz w:val="22"/>
          <w:szCs w:val="22"/>
        </w:rPr>
        <w:t>While</w:t>
      </w:r>
      <w:r w:rsidR="001C72B1" w:rsidRPr="00085D87">
        <w:rPr>
          <w:sz w:val="22"/>
          <w:szCs w:val="22"/>
        </w:rPr>
        <w:t xml:space="preserve"> </w:t>
      </w:r>
      <w:r w:rsidRPr="00085D87">
        <w:rPr>
          <w:sz w:val="22"/>
          <w:szCs w:val="22"/>
        </w:rPr>
        <w:t xml:space="preserve">clinical trial identification numbers and funding details were often provided on PubMed, details related to data sharing </w:t>
      </w:r>
      <w:r w:rsidR="00900B7E">
        <w:rPr>
          <w:sz w:val="22"/>
          <w:szCs w:val="22"/>
        </w:rPr>
        <w:t xml:space="preserve">and </w:t>
      </w:r>
      <w:r w:rsidRPr="00085D87">
        <w:rPr>
          <w:sz w:val="22"/>
          <w:szCs w:val="22"/>
        </w:rPr>
        <w:t>conflict</w:t>
      </w:r>
      <w:r w:rsidR="00EB1AA3">
        <w:rPr>
          <w:sz w:val="22"/>
          <w:szCs w:val="22"/>
        </w:rPr>
        <w:t>s</w:t>
      </w:r>
      <w:r w:rsidRPr="00085D87">
        <w:rPr>
          <w:sz w:val="22"/>
          <w:szCs w:val="22"/>
        </w:rPr>
        <w:t xml:space="preserve"> of interest statement</w:t>
      </w:r>
      <w:r w:rsidR="00900B7E">
        <w:rPr>
          <w:sz w:val="22"/>
          <w:szCs w:val="22"/>
        </w:rPr>
        <w:t>s were</w:t>
      </w:r>
      <w:r w:rsidR="003F1C84">
        <w:rPr>
          <w:sz w:val="22"/>
          <w:szCs w:val="22"/>
        </w:rPr>
        <w:t xml:space="preserve"> generally not</w:t>
      </w:r>
      <w:r w:rsidR="00900B7E">
        <w:rPr>
          <w:sz w:val="22"/>
          <w:szCs w:val="22"/>
        </w:rPr>
        <w:t xml:space="preserve"> disclosed</w:t>
      </w:r>
      <w:r w:rsidRPr="00085D87">
        <w:rPr>
          <w:sz w:val="22"/>
          <w:szCs w:val="22"/>
        </w:rPr>
        <w:t>. Although numerous efforts to improve reproducibility have already been adopted by researchers, journals, and funders, additional efforts will be necessary to continue to sensitize key stakeholders in the research enterprise of the importance of</w:t>
      </w:r>
      <w:r>
        <w:rPr>
          <w:sz w:val="22"/>
          <w:szCs w:val="22"/>
        </w:rPr>
        <w:t xml:space="preserve"> continuing to improve these indicators over time. </w:t>
      </w:r>
    </w:p>
    <w:p w14:paraId="5D016750" w14:textId="77777777" w:rsidR="00F860E3" w:rsidRDefault="00F860E3" w:rsidP="00062478">
      <w:pPr>
        <w:spacing w:line="480" w:lineRule="auto"/>
        <w:outlineLvl w:val="0"/>
        <w:rPr>
          <w:b/>
          <w:sz w:val="22"/>
          <w:szCs w:val="22"/>
        </w:rPr>
      </w:pPr>
      <w:r>
        <w:rPr>
          <w:b/>
          <w:sz w:val="22"/>
          <w:szCs w:val="22"/>
        </w:rPr>
        <w:t>Materials and Methods</w:t>
      </w:r>
    </w:p>
    <w:p w14:paraId="01705C4D" w14:textId="43811055" w:rsidR="00A133A5" w:rsidRPr="0096260E" w:rsidRDefault="00A133A5" w:rsidP="00062478">
      <w:pPr>
        <w:spacing w:line="480" w:lineRule="auto"/>
        <w:outlineLvl w:val="0"/>
        <w:rPr>
          <w:color w:val="333333"/>
          <w:sz w:val="22"/>
          <w:szCs w:val="22"/>
        </w:rPr>
      </w:pPr>
      <w:r>
        <w:rPr>
          <w:color w:val="333333"/>
          <w:sz w:val="22"/>
          <w:szCs w:val="22"/>
        </w:rPr>
        <w:t>We based the design of this study on a previously published manuscript, which includes a study protocol in the Supporting Information.</w:t>
      </w:r>
      <w:r w:rsidR="00D30A8F">
        <w:rPr>
          <w:color w:val="333333"/>
          <w:sz w:val="22"/>
          <w:szCs w:val="22"/>
        </w:rPr>
        <w:fldChar w:fldCharType="begin"/>
      </w:r>
      <w:r w:rsidR="00D567A8">
        <w:rPr>
          <w:color w:val="333333"/>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D30A8F">
        <w:rPr>
          <w:color w:val="333333"/>
          <w:sz w:val="22"/>
          <w:szCs w:val="22"/>
        </w:rPr>
        <w:fldChar w:fldCharType="separate"/>
      </w:r>
      <w:r w:rsidR="00D567A8">
        <w:rPr>
          <w:noProof/>
          <w:color w:val="333333"/>
          <w:sz w:val="22"/>
          <w:szCs w:val="22"/>
        </w:rPr>
        <w:t>[7]</w:t>
      </w:r>
      <w:r w:rsidR="00D30A8F">
        <w:rPr>
          <w:color w:val="333333"/>
          <w:sz w:val="22"/>
          <w:szCs w:val="22"/>
        </w:rPr>
        <w:fldChar w:fldCharType="end"/>
      </w:r>
      <w:r>
        <w:rPr>
          <w:color w:val="333333"/>
          <w:sz w:val="22"/>
          <w:szCs w:val="22"/>
        </w:rPr>
        <w:t xml:space="preserve"> The definitions of captured indicators in the previous evaluation have been carried forward in the current work.</w:t>
      </w:r>
    </w:p>
    <w:p w14:paraId="19E552B0" w14:textId="02E13AC4" w:rsidR="00F860E3" w:rsidRDefault="00F860E3" w:rsidP="00062478">
      <w:pPr>
        <w:spacing w:line="480" w:lineRule="auto"/>
        <w:outlineLvl w:val="0"/>
        <w:rPr>
          <w:rFonts w:eastAsia="Times New Roman"/>
          <w:b/>
          <w:color w:val="222222"/>
          <w:spacing w:val="3"/>
          <w:sz w:val="22"/>
          <w:szCs w:val="22"/>
          <w:shd w:val="clear" w:color="auto" w:fill="FFFFFF"/>
        </w:rPr>
      </w:pPr>
      <w:r>
        <w:rPr>
          <w:rFonts w:eastAsia="Times New Roman"/>
          <w:b/>
          <w:color w:val="222222"/>
          <w:spacing w:val="3"/>
          <w:sz w:val="22"/>
          <w:szCs w:val="22"/>
          <w:shd w:val="clear" w:color="auto" w:fill="FFFFFF"/>
        </w:rPr>
        <w:t xml:space="preserve">Sample of Assessed </w:t>
      </w:r>
      <w:r w:rsidR="00955BCC">
        <w:rPr>
          <w:rFonts w:eastAsia="Times New Roman"/>
          <w:b/>
          <w:color w:val="222222"/>
          <w:spacing w:val="3"/>
          <w:sz w:val="22"/>
          <w:szCs w:val="22"/>
          <w:shd w:val="clear" w:color="auto" w:fill="FFFFFF"/>
        </w:rPr>
        <w:t xml:space="preserve">Articles </w:t>
      </w:r>
    </w:p>
    <w:p w14:paraId="18727DC2" w14:textId="45E4F815" w:rsidR="00F860E3" w:rsidRPr="00122692" w:rsidRDefault="00F860E3" w:rsidP="00FD398C">
      <w:pPr>
        <w:spacing w:line="480" w:lineRule="auto"/>
        <w:ind w:firstLine="720"/>
        <w:rPr>
          <w:sz w:val="22"/>
          <w:szCs w:val="22"/>
        </w:rPr>
      </w:pPr>
      <w:r w:rsidRPr="006F3C09">
        <w:rPr>
          <w:sz w:val="22"/>
          <w:szCs w:val="22"/>
        </w:rPr>
        <w:t>We used a sampling process t</w:t>
      </w:r>
      <w:r w:rsidRPr="0078639E">
        <w:rPr>
          <w:sz w:val="22"/>
          <w:szCs w:val="22"/>
        </w:rPr>
        <w:t xml:space="preserve">o generate a new random sample of 155 </w:t>
      </w:r>
      <w:r w:rsidR="00955BCC">
        <w:rPr>
          <w:sz w:val="22"/>
          <w:szCs w:val="22"/>
        </w:rPr>
        <w:t>articles</w:t>
      </w:r>
      <w:r w:rsidR="00955BCC" w:rsidRPr="0078639E">
        <w:rPr>
          <w:sz w:val="22"/>
          <w:szCs w:val="22"/>
        </w:rPr>
        <w:t xml:space="preserve"> </w:t>
      </w:r>
      <w:r w:rsidRPr="0078639E">
        <w:rPr>
          <w:sz w:val="22"/>
          <w:szCs w:val="22"/>
        </w:rPr>
        <w:t>published between 2015</w:t>
      </w:r>
      <w:r w:rsidR="002607FE">
        <w:rPr>
          <w:sz w:val="22"/>
          <w:szCs w:val="22"/>
        </w:rPr>
        <w:t>-</w:t>
      </w:r>
      <w:r w:rsidRPr="0078639E">
        <w:rPr>
          <w:sz w:val="22"/>
          <w:szCs w:val="22"/>
        </w:rPr>
        <w:t xml:space="preserve">2017 and indexed in PubMed. </w:t>
      </w:r>
      <w:r w:rsidR="00955BCC">
        <w:rPr>
          <w:sz w:val="22"/>
          <w:szCs w:val="22"/>
        </w:rPr>
        <w:t>Articles</w:t>
      </w:r>
      <w:r w:rsidR="00955BCC" w:rsidRPr="0078639E">
        <w:rPr>
          <w:sz w:val="22"/>
          <w:szCs w:val="22"/>
        </w:rPr>
        <w:t xml:space="preserve"> </w:t>
      </w:r>
      <w:r w:rsidRPr="0078639E">
        <w:rPr>
          <w:sz w:val="22"/>
          <w:szCs w:val="22"/>
        </w:rPr>
        <w:t>classified as a ‘Journal Article’ in PubMed were considered and</w:t>
      </w:r>
      <w:r w:rsidR="00200539">
        <w:rPr>
          <w:sz w:val="22"/>
          <w:szCs w:val="22"/>
        </w:rPr>
        <w:t xml:space="preserve"> then</w:t>
      </w:r>
      <w:r w:rsidRPr="0078639E">
        <w:rPr>
          <w:sz w:val="22"/>
          <w:szCs w:val="22"/>
        </w:rPr>
        <w:t xml:space="preserve"> ordered randomly. </w:t>
      </w:r>
      <w:r w:rsidR="00EB1AA3">
        <w:rPr>
          <w:sz w:val="22"/>
          <w:szCs w:val="22"/>
        </w:rPr>
        <w:t>Articles</w:t>
      </w:r>
      <w:r w:rsidR="00EB1AA3" w:rsidRPr="006F3C09">
        <w:rPr>
          <w:sz w:val="22"/>
          <w:szCs w:val="22"/>
        </w:rPr>
        <w:t xml:space="preserve"> </w:t>
      </w:r>
      <w:r w:rsidRPr="006F3C09">
        <w:rPr>
          <w:sz w:val="22"/>
          <w:szCs w:val="22"/>
        </w:rPr>
        <w:t>in scientific fields not directly related to biomedic</w:t>
      </w:r>
      <w:r w:rsidRPr="0078639E">
        <w:rPr>
          <w:sz w:val="22"/>
          <w:szCs w:val="22"/>
        </w:rPr>
        <w:t>al research (defined as Biology/Biotechnology, Medicine, Infectious Disease, Health Sciences, and Brain Sciences)</w:t>
      </w:r>
      <w:r w:rsidRPr="0078639E">
        <w:rPr>
          <w:sz w:val="22"/>
          <w:szCs w:val="22"/>
        </w:rPr>
        <w:fldChar w:fldCharType="begin"/>
      </w:r>
      <w:r w:rsidR="00D567A8">
        <w:rPr>
          <w:sz w:val="22"/>
          <w:szCs w:val="22"/>
        </w:rPr>
        <w:instrText xml:space="preserve"> ADDIN EN.CITE &lt;EndNote&gt;&lt;Cite&gt;&lt;Author&gt;Börner&lt;/Author&gt;&lt;Year&gt;2012&lt;/Year&gt;&lt;IDText&gt;Design and update of a classification system: the UCSD map of science&lt;/IDText&gt;&lt;DisplayText&gt;[39]&lt;/DisplayText&gt;&lt;record&gt;&lt;keywords&gt;&lt;keyword&gt;Bibliometrics&lt;/keyword&gt;&lt;keyword&gt;Databases, Bibliographic&lt;/keyword&gt;&lt;keyword&gt;Humanities&lt;/keyword&gt;&lt;keyword&gt;Humans&lt;/keyword&gt;&lt;keyword&gt;Internet&lt;/keyword&gt;&lt;keyword&gt;Natural Science Disciplines&lt;/keyword&gt;&lt;keyword&gt;Research Design&lt;/keyword&gt;&lt;keyword&gt;Social Sciences&lt;/keyword&gt;&lt;/keywords&gt;&lt;urls&gt;&lt;related-urls&gt;&lt;url&gt;https://www.ncbi.nlm.nih.gov/pubmed/22808037&lt;/url&gt;&lt;/related-urls&gt;&lt;/urls&gt;&lt;isbn&gt;1932-6203&lt;/isbn&gt;&lt;custom2&gt;PMC3395643&lt;/custom2&gt;&lt;titles&gt;&lt;title&gt;Design and update of a classification system: the UCSD map of science&lt;/title&gt;&lt;secondary-title&gt;PLoS One&lt;/secondary-title&gt;&lt;/titles&gt;&lt;pages&gt;e39464&lt;/pages&gt;&lt;number&gt;7&lt;/number&gt;&lt;contributors&gt;&lt;authors&gt;&lt;author&gt;Börner, K.&lt;/author&gt;&lt;author&gt;Klavans, R.&lt;/author&gt;&lt;author&gt;Patek, M.&lt;/author&gt;&lt;author&gt;Zoss, A. M.&lt;/author&gt;&lt;author&gt;Biberstine, J. R.&lt;/author&gt;&lt;author&gt;Light, R. P.&lt;/author&gt;&lt;author&gt;Larivière, V.&lt;/author&gt;&lt;author&gt;Boyack, K. W.&lt;/author&gt;&lt;/authors&gt;&lt;/contributors&gt;&lt;edition&gt;2012/07/12&lt;/edition&gt;&lt;language&gt;eng&lt;/language&gt;&lt;added-date format="utc"&gt;1526315392&lt;/added-date&gt;&lt;ref-type name="Journal Article"&gt;17&lt;/ref-type&gt;&lt;dates&gt;&lt;year&gt;2012&lt;/year&gt;&lt;/dates&gt;&lt;rec-number&gt;376&lt;/rec-number&gt;&lt;last-updated-date format="utc"&gt;1526315392&lt;/last-updated-date&gt;&lt;accession-num&gt;22808037&lt;/accession-num&gt;&lt;electronic-resource-num&gt;10.1371/journal.pone.0039464&lt;/electronic-resource-num&gt;&lt;volume&gt;7&lt;/volume&gt;&lt;/record&gt;&lt;/Cite&gt;&lt;/EndNote&gt;</w:instrText>
      </w:r>
      <w:r w:rsidRPr="0078639E">
        <w:rPr>
          <w:sz w:val="22"/>
          <w:szCs w:val="22"/>
        </w:rPr>
        <w:fldChar w:fldCharType="separate"/>
      </w:r>
      <w:r w:rsidR="00D567A8">
        <w:rPr>
          <w:noProof/>
          <w:sz w:val="22"/>
          <w:szCs w:val="22"/>
        </w:rPr>
        <w:t>[39]</w:t>
      </w:r>
      <w:r w:rsidRPr="0078639E">
        <w:rPr>
          <w:sz w:val="22"/>
          <w:szCs w:val="22"/>
        </w:rPr>
        <w:fldChar w:fldCharType="end"/>
      </w:r>
      <w:r w:rsidRPr="006F3C09">
        <w:rPr>
          <w:sz w:val="22"/>
          <w:szCs w:val="22"/>
        </w:rPr>
        <w:t xml:space="preserve"> were excluded. Even though these fields may sometimes have repercussions for </w:t>
      </w:r>
      <w:r w:rsidRPr="006F3C09">
        <w:rPr>
          <w:sz w:val="22"/>
          <w:szCs w:val="22"/>
        </w:rPr>
        <w:lastRenderedPageBreak/>
        <w:t>biomedicine, their transparency practices may differ systemat</w:t>
      </w:r>
      <w:r w:rsidRPr="00122692">
        <w:rPr>
          <w:sz w:val="22"/>
          <w:szCs w:val="22"/>
        </w:rPr>
        <w:t>ically, and their evaluation would require a separate, focused effort.</w:t>
      </w:r>
      <w:r w:rsidR="00331888">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331888">
        <w:rPr>
          <w:sz w:val="22"/>
          <w:szCs w:val="22"/>
        </w:rPr>
        <w:fldChar w:fldCharType="separate"/>
      </w:r>
      <w:r w:rsidR="00D567A8">
        <w:rPr>
          <w:noProof/>
          <w:sz w:val="22"/>
          <w:szCs w:val="22"/>
        </w:rPr>
        <w:t>[7]</w:t>
      </w:r>
      <w:r w:rsidR="00331888">
        <w:rPr>
          <w:sz w:val="22"/>
          <w:szCs w:val="22"/>
        </w:rPr>
        <w:fldChar w:fldCharType="end"/>
      </w:r>
      <w:r w:rsidRPr="00122692">
        <w:rPr>
          <w:sz w:val="22"/>
          <w:szCs w:val="22"/>
        </w:rPr>
        <w:t xml:space="preserve"> </w:t>
      </w:r>
      <w:r w:rsidR="00EE2A2B" w:rsidRPr="006F3C09">
        <w:rPr>
          <w:sz w:val="22"/>
          <w:szCs w:val="22"/>
        </w:rPr>
        <w:t>All non-English language articles were then excluded and one investigator (JDW) independently characterized the new sample into seven study categories, as previously described (</w:t>
      </w:r>
      <w:r w:rsidR="00EE2A2B" w:rsidRPr="0078639E">
        <w:rPr>
          <w:b/>
          <w:sz w:val="22"/>
          <w:szCs w:val="22"/>
        </w:rPr>
        <w:t>Box 1</w:t>
      </w:r>
      <w:r w:rsidR="00EE2A2B" w:rsidRPr="0078639E">
        <w:rPr>
          <w:sz w:val="22"/>
          <w:szCs w:val="22"/>
        </w:rPr>
        <w:t>).</w:t>
      </w:r>
      <w:r w:rsidR="00EE2A2B" w:rsidRPr="0078639E">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EE2A2B" w:rsidRPr="0078639E">
        <w:rPr>
          <w:sz w:val="22"/>
          <w:szCs w:val="22"/>
        </w:rPr>
        <w:fldChar w:fldCharType="separate"/>
      </w:r>
      <w:r w:rsidR="00D567A8">
        <w:rPr>
          <w:noProof/>
          <w:sz w:val="22"/>
          <w:szCs w:val="22"/>
        </w:rPr>
        <w:t>[7]</w:t>
      </w:r>
      <w:r w:rsidR="00EE2A2B" w:rsidRPr="0078639E">
        <w:rPr>
          <w:sz w:val="22"/>
          <w:szCs w:val="22"/>
        </w:rPr>
        <w:fldChar w:fldCharType="end"/>
      </w:r>
      <w:r w:rsidR="00EE2A2B" w:rsidRPr="006F3C09">
        <w:rPr>
          <w:sz w:val="22"/>
          <w:szCs w:val="22"/>
        </w:rPr>
        <w:t xml:space="preserve"> We also considered </w:t>
      </w:r>
      <w:r w:rsidR="00331888">
        <w:rPr>
          <w:sz w:val="22"/>
          <w:szCs w:val="22"/>
        </w:rPr>
        <w:t xml:space="preserve">a </w:t>
      </w:r>
      <w:r w:rsidR="00EE2A2B" w:rsidRPr="006F3C09">
        <w:rPr>
          <w:sz w:val="22"/>
          <w:szCs w:val="22"/>
        </w:rPr>
        <w:t>previous sample of 441 English-language journal articles published between 2000</w:t>
      </w:r>
      <w:r w:rsidR="00331888">
        <w:rPr>
          <w:sz w:val="22"/>
          <w:szCs w:val="22"/>
        </w:rPr>
        <w:t>-</w:t>
      </w:r>
      <w:r w:rsidR="00EE2A2B" w:rsidRPr="006F3C09">
        <w:rPr>
          <w:sz w:val="22"/>
          <w:szCs w:val="22"/>
        </w:rPr>
        <w:t>2014</w:t>
      </w:r>
      <w:r w:rsidR="00EE2A2B" w:rsidRPr="0078639E">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EE2A2B" w:rsidRPr="0078639E">
        <w:rPr>
          <w:sz w:val="22"/>
          <w:szCs w:val="22"/>
        </w:rPr>
        <w:fldChar w:fldCharType="separate"/>
      </w:r>
      <w:r w:rsidR="00D567A8">
        <w:rPr>
          <w:noProof/>
          <w:sz w:val="22"/>
          <w:szCs w:val="22"/>
        </w:rPr>
        <w:t>[7]</w:t>
      </w:r>
      <w:r w:rsidR="00EE2A2B" w:rsidRPr="0078639E">
        <w:rPr>
          <w:sz w:val="22"/>
          <w:szCs w:val="22"/>
        </w:rPr>
        <w:fldChar w:fldCharType="end"/>
      </w:r>
      <w:r w:rsidR="00EE2A2B" w:rsidRPr="006F3C09">
        <w:rPr>
          <w:sz w:val="22"/>
          <w:szCs w:val="22"/>
        </w:rPr>
        <w:t xml:space="preserve"> for a comparison against the newer </w:t>
      </w:r>
      <w:r w:rsidR="00955BCC">
        <w:rPr>
          <w:sz w:val="22"/>
          <w:szCs w:val="22"/>
        </w:rPr>
        <w:t>article</w:t>
      </w:r>
      <w:r w:rsidR="00955BCC" w:rsidRPr="006F3C09">
        <w:rPr>
          <w:sz w:val="22"/>
          <w:szCs w:val="22"/>
        </w:rPr>
        <w:t xml:space="preserve">s </w:t>
      </w:r>
      <w:r w:rsidR="00EE2A2B" w:rsidRPr="006F3C09">
        <w:rPr>
          <w:sz w:val="22"/>
          <w:szCs w:val="22"/>
        </w:rPr>
        <w:t xml:space="preserve">and for combined analyses of indicators in terms of open source data. </w:t>
      </w:r>
      <w:r w:rsidR="00FD398C" w:rsidRPr="008C5135">
        <w:rPr>
          <w:sz w:val="22"/>
          <w:szCs w:val="22"/>
        </w:rPr>
        <w:t>Sampling for the recent set (2015-2017) of papers was done in a manner to produce a set that, given data availability, was as similar as possible to the original set (2000-2014) to enable comparison. Both sets were chosen randomly based on PubMed identification (PMID) numbers. Although both samples were limited to articles considered to be in biomedical fields,</w:t>
      </w:r>
      <w:r w:rsidR="00FD398C">
        <w:rPr>
          <w:sz w:val="22"/>
          <w:szCs w:val="22"/>
        </w:rPr>
        <w:t xml:space="preserve"> </w:t>
      </w:r>
      <w:r w:rsidR="00EE2A2B" w:rsidRPr="006F3C09">
        <w:rPr>
          <w:sz w:val="22"/>
          <w:szCs w:val="22"/>
        </w:rPr>
        <w:t xml:space="preserve">in the current analyses, </w:t>
      </w:r>
      <w:r w:rsidR="00331888">
        <w:rPr>
          <w:sz w:val="22"/>
          <w:szCs w:val="22"/>
        </w:rPr>
        <w:t>we used</w:t>
      </w:r>
      <w:r w:rsidR="00EE2A2B" w:rsidRPr="006F3C09">
        <w:rPr>
          <w:sz w:val="22"/>
          <w:szCs w:val="22"/>
        </w:rPr>
        <w:t xml:space="preserve"> an enhanced field-classification process based</w:t>
      </w:r>
      <w:r w:rsidR="00EE2A2B" w:rsidRPr="0078639E">
        <w:rPr>
          <w:sz w:val="22"/>
          <w:szCs w:val="22"/>
        </w:rPr>
        <w:t xml:space="preserve"> on article-level classification</w:t>
      </w:r>
      <w:r w:rsidR="00EE2A2B" w:rsidRPr="006F3C09">
        <w:rPr>
          <w:sz w:val="22"/>
          <w:szCs w:val="22"/>
        </w:rPr>
        <w:t>,</w:t>
      </w:r>
      <w:r w:rsidR="00A578FF">
        <w:rPr>
          <w:sz w:val="22"/>
          <w:szCs w:val="22"/>
        </w:rPr>
        <w:fldChar w:fldCharType="begin"/>
      </w:r>
      <w:r w:rsidR="00D567A8">
        <w:rPr>
          <w:sz w:val="22"/>
          <w:szCs w:val="22"/>
        </w:rPr>
        <w:instrText xml:space="preserve"> ADDIN EN.CITE &lt;EndNote&gt;&lt;Cite&gt;&lt;Author&gt;Klavans&lt;/Author&gt;&lt;Year&gt;2017&lt;/Year&gt;&lt;IDText&gt;Research portfolio analysis and topic prominence&lt;/IDText&gt;&lt;DisplayText&gt;[40]&lt;/DisplayText&gt;&lt;record&gt;&lt;titles&gt;&lt;title&gt;Research portfolio analysis and topic prominence&lt;/title&gt;&lt;secondary-title&gt;Journal of Informetrics&lt;/secondary-title&gt;&lt;/titles&gt;&lt;number&gt;4&lt;/number&gt;&lt;contributors&gt;&lt;authors&gt;&lt;author&gt;Klavans, R&lt;/author&gt;&lt;author&gt;Koyack, B W&lt;/author&gt;&lt;/authors&gt;&lt;/contributors&gt;&lt;added-date format="utc"&gt;1527086938&lt;/added-date&gt;&lt;ref-type name="Journal Article"&gt;17&lt;/ref-type&gt;&lt;dates&gt;&lt;year&gt;2017&lt;/year&gt;&lt;/dates&gt;&lt;rec-number&gt;389&lt;/rec-number&gt;&lt;last-updated-date format="utc"&gt;1527087478&lt;/last-updated-date&gt;&lt;volume&gt;11&lt;/volume&gt;&lt;/record&gt;&lt;/Cite&gt;&lt;/EndNote&gt;</w:instrText>
      </w:r>
      <w:r w:rsidR="00A578FF">
        <w:rPr>
          <w:sz w:val="22"/>
          <w:szCs w:val="22"/>
        </w:rPr>
        <w:fldChar w:fldCharType="separate"/>
      </w:r>
      <w:r w:rsidR="00D567A8">
        <w:rPr>
          <w:noProof/>
          <w:sz w:val="22"/>
          <w:szCs w:val="22"/>
        </w:rPr>
        <w:t>[40]</w:t>
      </w:r>
      <w:r w:rsidR="00A578FF">
        <w:rPr>
          <w:sz w:val="22"/>
          <w:szCs w:val="22"/>
        </w:rPr>
        <w:fldChar w:fldCharType="end"/>
      </w:r>
      <w:r w:rsidR="00EE2A2B" w:rsidRPr="006F3C09">
        <w:rPr>
          <w:sz w:val="22"/>
          <w:szCs w:val="22"/>
        </w:rPr>
        <w:t xml:space="preserve"> which allow</w:t>
      </w:r>
      <w:r w:rsidR="00331888">
        <w:rPr>
          <w:sz w:val="22"/>
          <w:szCs w:val="22"/>
        </w:rPr>
        <w:t>ed for a</w:t>
      </w:r>
      <w:r w:rsidR="00EE2A2B" w:rsidRPr="006F3C09">
        <w:rPr>
          <w:sz w:val="22"/>
          <w:szCs w:val="22"/>
        </w:rPr>
        <w:t xml:space="preserve"> better categorization </w:t>
      </w:r>
      <w:r w:rsidR="00331888">
        <w:rPr>
          <w:sz w:val="22"/>
          <w:szCs w:val="22"/>
        </w:rPr>
        <w:t>of</w:t>
      </w:r>
      <w:r w:rsidR="00331888" w:rsidRPr="006F3C09">
        <w:rPr>
          <w:sz w:val="22"/>
          <w:szCs w:val="22"/>
        </w:rPr>
        <w:t xml:space="preserve"> </w:t>
      </w:r>
      <w:r w:rsidR="00EE2A2B" w:rsidRPr="006F3C09">
        <w:rPr>
          <w:sz w:val="22"/>
          <w:szCs w:val="22"/>
        </w:rPr>
        <w:t>both the 155 new articles and the 441 previous articles</w:t>
      </w:r>
      <w:r w:rsidR="00EE2A2B" w:rsidRPr="008C5135">
        <w:rPr>
          <w:sz w:val="22"/>
          <w:szCs w:val="22"/>
        </w:rPr>
        <w:t>.</w:t>
      </w:r>
      <w:r w:rsidR="001B6381">
        <w:rPr>
          <w:sz w:val="22"/>
          <w:szCs w:val="22"/>
        </w:rPr>
        <w:t xml:space="preserve"> Furthermore, the recent</w:t>
      </w:r>
      <w:r w:rsidR="00FD398C" w:rsidRPr="008C5135">
        <w:rPr>
          <w:sz w:val="22"/>
          <w:szCs w:val="22"/>
        </w:rPr>
        <w:t xml:space="preserve"> sample was limited to “articles” only. While this information was not in place for the original set, only 19 of the 441 articles in the original set were design</w:t>
      </w:r>
      <w:r w:rsidR="00FD398C" w:rsidRPr="00D017A4">
        <w:rPr>
          <w:sz w:val="22"/>
          <w:szCs w:val="22"/>
        </w:rPr>
        <w:t xml:space="preserve">ated as “letters” in PubMed rather than </w:t>
      </w:r>
      <w:r w:rsidR="00C67AF3" w:rsidRPr="00D017A4">
        <w:rPr>
          <w:sz w:val="22"/>
          <w:szCs w:val="22"/>
        </w:rPr>
        <w:t>articles</w:t>
      </w:r>
      <w:r w:rsidR="00FD398C" w:rsidRPr="00D017A4">
        <w:rPr>
          <w:sz w:val="22"/>
          <w:szCs w:val="22"/>
        </w:rPr>
        <w:t>.</w:t>
      </w:r>
      <w:r w:rsidR="008C5135" w:rsidRPr="008C5135">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8C5135" w:rsidRPr="008C5135">
        <w:rPr>
          <w:sz w:val="22"/>
          <w:szCs w:val="22"/>
        </w:rPr>
        <w:fldChar w:fldCharType="separate"/>
      </w:r>
      <w:r w:rsidR="00D567A8">
        <w:rPr>
          <w:noProof/>
          <w:sz w:val="22"/>
          <w:szCs w:val="22"/>
        </w:rPr>
        <w:t>[7]</w:t>
      </w:r>
      <w:r w:rsidR="008C5135" w:rsidRPr="008C5135">
        <w:rPr>
          <w:sz w:val="22"/>
          <w:szCs w:val="22"/>
        </w:rPr>
        <w:fldChar w:fldCharType="end"/>
      </w:r>
    </w:p>
    <w:tbl>
      <w:tblPr>
        <w:tblStyle w:val="TableGrid"/>
        <w:tblW w:w="0" w:type="auto"/>
        <w:tblLook w:val="04A0" w:firstRow="1" w:lastRow="0" w:firstColumn="1" w:lastColumn="0" w:noHBand="0" w:noVBand="1"/>
      </w:tblPr>
      <w:tblGrid>
        <w:gridCol w:w="9350"/>
      </w:tblGrid>
      <w:tr w:rsidR="00EE2A2B" w:rsidRPr="00EE2A2B" w14:paraId="271F7FF2" w14:textId="77777777" w:rsidTr="00057AC6">
        <w:tc>
          <w:tcPr>
            <w:tcW w:w="9350" w:type="dxa"/>
          </w:tcPr>
          <w:p w14:paraId="7B4F2A87" w14:textId="77777777" w:rsidR="00EE2A2B" w:rsidRPr="00C162A5" w:rsidRDefault="00EE2A2B" w:rsidP="00057AC6">
            <w:pPr>
              <w:rPr>
                <w:b/>
                <w:sz w:val="22"/>
                <w:szCs w:val="22"/>
              </w:rPr>
            </w:pPr>
            <w:r w:rsidRPr="00C162A5">
              <w:rPr>
                <w:b/>
                <w:sz w:val="22"/>
                <w:szCs w:val="22"/>
              </w:rPr>
              <w:t>Box 1. Study categories</w:t>
            </w:r>
          </w:p>
        </w:tc>
      </w:tr>
      <w:tr w:rsidR="00EE2A2B" w:rsidRPr="00EE2A2B" w14:paraId="7BF02A45" w14:textId="77777777" w:rsidTr="00057AC6">
        <w:tc>
          <w:tcPr>
            <w:tcW w:w="9350" w:type="dxa"/>
          </w:tcPr>
          <w:p w14:paraId="7E7C26F9" w14:textId="6092C587" w:rsidR="00EE2A2B" w:rsidRPr="00122692" w:rsidRDefault="00EE2A2B" w:rsidP="00057AC6">
            <w:pPr>
              <w:rPr>
                <w:sz w:val="22"/>
                <w:szCs w:val="22"/>
              </w:rPr>
            </w:pPr>
            <w:r w:rsidRPr="006F3C09">
              <w:rPr>
                <w:rFonts w:eastAsia="Times New Roman"/>
                <w:sz w:val="22"/>
                <w:szCs w:val="22"/>
                <w:shd w:val="clear" w:color="auto" w:fill="FFFFFF"/>
              </w:rPr>
              <w:t>1. No research (items with no data such as editorials, commentaries, news, comments and non-systemat</w:t>
            </w:r>
            <w:r w:rsidRPr="0078639E">
              <w:rPr>
                <w:rFonts w:eastAsia="Times New Roman"/>
                <w:sz w:val="22"/>
                <w:szCs w:val="22"/>
                <w:shd w:val="clear" w:color="auto" w:fill="FFFFFF"/>
              </w:rPr>
              <w:t>ic expert reviews</w:t>
            </w:r>
            <w:r w:rsidR="009C25E6">
              <w:rPr>
                <w:rFonts w:eastAsia="Times New Roman"/>
                <w:sz w:val="22"/>
                <w:szCs w:val="22"/>
                <w:shd w:val="clear" w:color="auto" w:fill="FFFFFF"/>
              </w:rPr>
              <w:t>)</w:t>
            </w:r>
          </w:p>
        </w:tc>
      </w:tr>
      <w:tr w:rsidR="00EE2A2B" w:rsidRPr="00EE2A2B" w14:paraId="5DBE416F" w14:textId="77777777" w:rsidTr="00057AC6">
        <w:tc>
          <w:tcPr>
            <w:tcW w:w="9350" w:type="dxa"/>
          </w:tcPr>
          <w:p w14:paraId="4792972C" w14:textId="0CCB1404" w:rsidR="00EE2A2B" w:rsidRPr="0078639E" w:rsidRDefault="00EE2A2B" w:rsidP="00057AC6">
            <w:pPr>
              <w:rPr>
                <w:sz w:val="22"/>
                <w:szCs w:val="22"/>
              </w:rPr>
            </w:pPr>
            <w:r w:rsidRPr="006F3C09">
              <w:rPr>
                <w:rFonts w:eastAsia="Times New Roman"/>
                <w:sz w:val="22"/>
                <w:szCs w:val="22"/>
                <w:shd w:val="clear" w:color="auto" w:fill="FFFFFF"/>
              </w:rPr>
              <w:t>2. Models/modeling or software or script or methods without empirical data (other than simulations)</w:t>
            </w:r>
          </w:p>
        </w:tc>
      </w:tr>
      <w:tr w:rsidR="00EE2A2B" w:rsidRPr="00EE2A2B" w14:paraId="6594C629" w14:textId="77777777" w:rsidTr="00057AC6">
        <w:trPr>
          <w:trHeight w:val="296"/>
        </w:trPr>
        <w:tc>
          <w:tcPr>
            <w:tcW w:w="9350" w:type="dxa"/>
          </w:tcPr>
          <w:p w14:paraId="66E11FFB" w14:textId="264D2E64" w:rsidR="00EE2A2B" w:rsidRPr="0078639E" w:rsidRDefault="00EE2A2B" w:rsidP="00057AC6">
            <w:pPr>
              <w:rPr>
                <w:sz w:val="22"/>
                <w:szCs w:val="22"/>
              </w:rPr>
            </w:pPr>
            <w:r w:rsidRPr="006F3C09">
              <w:rPr>
                <w:rFonts w:eastAsia="Times New Roman"/>
                <w:sz w:val="22"/>
                <w:szCs w:val="22"/>
                <w:shd w:val="clear" w:color="auto" w:fill="FFFFFF"/>
              </w:rPr>
              <w:t>3. Case report or series (humans only, with or without review of the literature)</w:t>
            </w:r>
          </w:p>
        </w:tc>
      </w:tr>
      <w:tr w:rsidR="00EE2A2B" w:rsidRPr="00EE2A2B" w14:paraId="15FA0BE0" w14:textId="77777777" w:rsidTr="00057AC6">
        <w:tc>
          <w:tcPr>
            <w:tcW w:w="9350" w:type="dxa"/>
          </w:tcPr>
          <w:p w14:paraId="1782F4E7" w14:textId="226F16AB" w:rsidR="00EE2A2B" w:rsidRPr="0078639E" w:rsidRDefault="00EE2A2B" w:rsidP="00057AC6">
            <w:pPr>
              <w:rPr>
                <w:sz w:val="22"/>
                <w:szCs w:val="22"/>
              </w:rPr>
            </w:pPr>
            <w:r w:rsidRPr="006F3C09">
              <w:rPr>
                <w:rFonts w:eastAsia="Times New Roman"/>
                <w:sz w:val="22"/>
                <w:szCs w:val="22"/>
                <w:shd w:val="clear" w:color="auto" w:fill="FFFFFF"/>
              </w:rPr>
              <w:t>4. Randomized clinical trials (humans only)</w:t>
            </w:r>
          </w:p>
        </w:tc>
      </w:tr>
      <w:tr w:rsidR="00EE2A2B" w:rsidRPr="00EE2A2B" w14:paraId="6B20E15F" w14:textId="77777777" w:rsidTr="00057AC6">
        <w:tc>
          <w:tcPr>
            <w:tcW w:w="9350" w:type="dxa"/>
          </w:tcPr>
          <w:p w14:paraId="34A64E91" w14:textId="77777777" w:rsidR="00EE2A2B" w:rsidRPr="0078639E" w:rsidRDefault="00EE2A2B" w:rsidP="00057AC6">
            <w:pPr>
              <w:rPr>
                <w:sz w:val="22"/>
                <w:szCs w:val="22"/>
              </w:rPr>
            </w:pPr>
            <w:r w:rsidRPr="006F3C09">
              <w:rPr>
                <w:rFonts w:eastAsia="Times New Roman"/>
                <w:sz w:val="22"/>
                <w:szCs w:val="22"/>
                <w:shd w:val="clear" w:color="auto" w:fill="FFFFFF"/>
              </w:rPr>
              <w:t>5. Sys</w:t>
            </w:r>
            <w:r w:rsidRPr="0078639E">
              <w:rPr>
                <w:rFonts w:eastAsia="Times New Roman"/>
                <w:sz w:val="22"/>
                <w:szCs w:val="22"/>
                <w:shd w:val="clear" w:color="auto" w:fill="FFFFFF"/>
              </w:rPr>
              <w:t>tematic reviews and/or meta-analyses (humans only)</w:t>
            </w:r>
          </w:p>
        </w:tc>
      </w:tr>
      <w:tr w:rsidR="00EE2A2B" w:rsidRPr="00EE2A2B" w14:paraId="3EBDABDB" w14:textId="77777777" w:rsidTr="00057AC6">
        <w:tc>
          <w:tcPr>
            <w:tcW w:w="9350" w:type="dxa"/>
          </w:tcPr>
          <w:p w14:paraId="6772EB67" w14:textId="263D933A" w:rsidR="00EE2A2B" w:rsidRPr="0078639E" w:rsidRDefault="00EE2A2B" w:rsidP="00057AC6">
            <w:pPr>
              <w:rPr>
                <w:sz w:val="22"/>
                <w:szCs w:val="22"/>
              </w:rPr>
            </w:pPr>
            <w:r w:rsidRPr="006F3C09">
              <w:rPr>
                <w:rFonts w:eastAsia="Times New Roman"/>
                <w:sz w:val="22"/>
                <w:szCs w:val="22"/>
                <w:shd w:val="clear" w:color="auto" w:fill="FFFFFF"/>
              </w:rPr>
              <w:t>6. Cost effectiveness or decision analysis (humans only)</w:t>
            </w:r>
          </w:p>
        </w:tc>
      </w:tr>
      <w:tr w:rsidR="00EE2A2B" w:rsidRPr="00EE2A2B" w14:paraId="1E683D73" w14:textId="77777777" w:rsidTr="00057AC6">
        <w:trPr>
          <w:trHeight w:val="251"/>
        </w:trPr>
        <w:tc>
          <w:tcPr>
            <w:tcW w:w="9350" w:type="dxa"/>
          </w:tcPr>
          <w:p w14:paraId="0D76B772" w14:textId="5DA159EB" w:rsidR="00EE2A2B" w:rsidRPr="00122692" w:rsidRDefault="00EE2A2B" w:rsidP="009C25E6">
            <w:pPr>
              <w:rPr>
                <w:rFonts w:eastAsia="Times New Roman"/>
                <w:sz w:val="22"/>
                <w:szCs w:val="22"/>
              </w:rPr>
            </w:pPr>
            <w:r w:rsidRPr="006F3C09">
              <w:rPr>
                <w:rFonts w:eastAsia="Times New Roman"/>
                <w:sz w:val="22"/>
                <w:szCs w:val="22"/>
                <w:shd w:val="clear" w:color="auto" w:fill="FFFFFF"/>
              </w:rPr>
              <w:t xml:space="preserve">7. Other (empirical data that includes uncontrolled </w:t>
            </w:r>
            <w:r w:rsidR="009C25E6" w:rsidRPr="006F3C09">
              <w:rPr>
                <w:rFonts w:eastAsia="Times New Roman"/>
                <w:sz w:val="22"/>
                <w:szCs w:val="22"/>
                <w:shd w:val="clear" w:color="auto" w:fill="FFFFFF"/>
              </w:rPr>
              <w:t>stud</w:t>
            </w:r>
            <w:r w:rsidR="009C25E6">
              <w:rPr>
                <w:rFonts w:eastAsia="Times New Roman"/>
                <w:sz w:val="22"/>
                <w:szCs w:val="22"/>
                <w:shd w:val="clear" w:color="auto" w:fill="FFFFFF"/>
              </w:rPr>
              <w:t>ies</w:t>
            </w:r>
            <w:r w:rsidR="009C25E6" w:rsidRPr="006F3C09">
              <w:rPr>
                <w:rFonts w:eastAsia="Times New Roman"/>
                <w:sz w:val="22"/>
                <w:szCs w:val="22"/>
                <w:shd w:val="clear" w:color="auto" w:fill="FFFFFF"/>
              </w:rPr>
              <w:t xml:space="preserve"> </w:t>
            </w:r>
            <w:r w:rsidRPr="006F3C09">
              <w:rPr>
                <w:rFonts w:eastAsia="Times New Roman"/>
                <w:sz w:val="22"/>
                <w:szCs w:val="22"/>
                <w:shd w:val="clear" w:color="auto" w:fill="FFFFFF"/>
              </w:rPr>
              <w:t xml:space="preserve">[human], controlled non-randomized </w:t>
            </w:r>
            <w:r w:rsidR="009C25E6" w:rsidRPr="006F3C09">
              <w:rPr>
                <w:rFonts w:eastAsia="Times New Roman"/>
                <w:sz w:val="22"/>
                <w:szCs w:val="22"/>
                <w:shd w:val="clear" w:color="auto" w:fill="FFFFFF"/>
              </w:rPr>
              <w:t>stud</w:t>
            </w:r>
            <w:r w:rsidR="009C25E6">
              <w:rPr>
                <w:rFonts w:eastAsia="Times New Roman"/>
                <w:sz w:val="22"/>
                <w:szCs w:val="22"/>
                <w:shd w:val="clear" w:color="auto" w:fill="FFFFFF"/>
              </w:rPr>
              <w:t>ies</w:t>
            </w:r>
            <w:r w:rsidR="009C25E6" w:rsidRPr="006F3C09">
              <w:rPr>
                <w:rFonts w:eastAsia="Times New Roman"/>
                <w:sz w:val="22"/>
                <w:szCs w:val="22"/>
                <w:shd w:val="clear" w:color="auto" w:fill="FFFFFF"/>
              </w:rPr>
              <w:t xml:space="preserve"> </w:t>
            </w:r>
            <w:r w:rsidRPr="006F3C09">
              <w:rPr>
                <w:rFonts w:eastAsia="Times New Roman"/>
                <w:sz w:val="22"/>
                <w:szCs w:val="22"/>
                <w:shd w:val="clear" w:color="auto" w:fill="FFFFFF"/>
              </w:rPr>
              <w:t>[human], or basic science studies)</w:t>
            </w:r>
          </w:p>
        </w:tc>
      </w:tr>
    </w:tbl>
    <w:p w14:paraId="200A1EA0" w14:textId="77777777" w:rsidR="00EE2A2B" w:rsidRDefault="00EE2A2B" w:rsidP="00EE2A2B">
      <w:pPr>
        <w:spacing w:line="480" w:lineRule="auto"/>
        <w:ind w:firstLine="720"/>
        <w:rPr>
          <w:rFonts w:eastAsia="Times New Roman"/>
          <w:sz w:val="22"/>
          <w:szCs w:val="22"/>
          <w:shd w:val="clear" w:color="auto" w:fill="FFFFFF"/>
        </w:rPr>
      </w:pPr>
    </w:p>
    <w:p w14:paraId="3F459C4B" w14:textId="1B4F88DF" w:rsidR="00EE2A2B" w:rsidRDefault="00BF74D0" w:rsidP="00EE2A2B">
      <w:pPr>
        <w:spacing w:line="480" w:lineRule="auto"/>
        <w:ind w:firstLine="720"/>
        <w:rPr>
          <w:rFonts w:eastAsia="Times New Roman"/>
          <w:sz w:val="22"/>
          <w:szCs w:val="22"/>
          <w:shd w:val="clear" w:color="auto" w:fill="FFFFFF"/>
        </w:rPr>
      </w:pPr>
      <w:r w:rsidRPr="00A46BD6">
        <w:rPr>
          <w:sz w:val="22"/>
          <w:szCs w:val="22"/>
        </w:rPr>
        <w:t xml:space="preserve">In order to determine whether there are different reporting practices among free full-text articles, </w:t>
      </w:r>
      <w:r w:rsidR="00E730DC" w:rsidRPr="00A46BD6">
        <w:rPr>
          <w:sz w:val="22"/>
          <w:szCs w:val="22"/>
        </w:rPr>
        <w:t>w</w:t>
      </w:r>
      <w:r w:rsidR="00E730DC" w:rsidRPr="00657C6C">
        <w:rPr>
          <w:sz w:val="22"/>
          <w:szCs w:val="22"/>
        </w:rPr>
        <w:t xml:space="preserve">e </w:t>
      </w:r>
      <w:r w:rsidR="00E730DC">
        <w:rPr>
          <w:sz w:val="22"/>
          <w:szCs w:val="22"/>
        </w:rPr>
        <w:t>i</w:t>
      </w:r>
      <w:r w:rsidR="00E730DC" w:rsidRPr="00657C6C">
        <w:rPr>
          <w:sz w:val="22"/>
          <w:szCs w:val="22"/>
        </w:rPr>
        <w:t>dentified the</w:t>
      </w:r>
      <w:r w:rsidR="00E730DC" w:rsidRPr="00D017A4">
        <w:rPr>
          <w:sz w:val="22"/>
          <w:szCs w:val="22"/>
        </w:rPr>
        <w:t xml:space="preserve"> subset of</w:t>
      </w:r>
      <w:r w:rsidR="00E730DC" w:rsidRPr="00A42C2C">
        <w:rPr>
          <w:sz w:val="22"/>
          <w:szCs w:val="22"/>
        </w:rPr>
        <w:t xml:space="preserve"> articles </w:t>
      </w:r>
      <w:r w:rsidRPr="00A42C2C">
        <w:rPr>
          <w:sz w:val="22"/>
          <w:szCs w:val="22"/>
        </w:rPr>
        <w:t>made available through PubMed Central (PMC), a digital repository that archives publicly accessible full-text biomedical and life science journal articles. Availability of free acces</w:t>
      </w:r>
      <w:r w:rsidR="00A46BD6" w:rsidRPr="006436A2">
        <w:rPr>
          <w:sz w:val="22"/>
          <w:szCs w:val="22"/>
        </w:rPr>
        <w:t>s</w:t>
      </w:r>
      <w:r w:rsidRPr="006436A2">
        <w:rPr>
          <w:sz w:val="22"/>
          <w:szCs w:val="22"/>
        </w:rPr>
        <w:t xml:space="preserve"> in PMC was based on assignment of a PMC identifier (i.e., PMCID vs. </w:t>
      </w:r>
      <w:r w:rsidR="00322094">
        <w:rPr>
          <w:sz w:val="22"/>
          <w:szCs w:val="22"/>
        </w:rPr>
        <w:t>n</w:t>
      </w:r>
      <w:r w:rsidRPr="006436A2">
        <w:rPr>
          <w:sz w:val="22"/>
          <w:szCs w:val="22"/>
        </w:rPr>
        <w:t>on-PMCID articles)</w:t>
      </w:r>
      <w:r w:rsidR="00A46BD6">
        <w:rPr>
          <w:sz w:val="22"/>
          <w:szCs w:val="22"/>
        </w:rPr>
        <w:t>.</w:t>
      </w:r>
      <w:r w:rsidRPr="00A46BD6">
        <w:rPr>
          <w:sz w:val="22"/>
          <w:szCs w:val="22"/>
        </w:rPr>
        <w:t xml:space="preserve"> We also classified articles based on whether there was</w:t>
      </w:r>
      <w:r>
        <w:rPr>
          <w:sz w:val="22"/>
          <w:szCs w:val="22"/>
        </w:rPr>
        <w:t xml:space="preserve"> </w:t>
      </w:r>
      <w:r w:rsidR="00EE2A2B" w:rsidRPr="006B3519">
        <w:rPr>
          <w:sz w:val="22"/>
          <w:szCs w:val="22"/>
        </w:rPr>
        <w:t xml:space="preserve">a publicly available XML version of the full-text of the </w:t>
      </w:r>
      <w:r w:rsidR="00EE2A2B" w:rsidRPr="006B3519">
        <w:rPr>
          <w:sz w:val="22"/>
          <w:szCs w:val="22"/>
        </w:rPr>
        <w:lastRenderedPageBreak/>
        <w:t>article in the open access (OA) subset of PubMed Central (PMC) (i.e., PMCOA</w:t>
      </w:r>
      <w:r>
        <w:rPr>
          <w:sz w:val="22"/>
          <w:szCs w:val="22"/>
        </w:rPr>
        <w:t xml:space="preserve"> vs. </w:t>
      </w:r>
      <w:r w:rsidR="00322094">
        <w:rPr>
          <w:sz w:val="22"/>
          <w:szCs w:val="22"/>
        </w:rPr>
        <w:t>n</w:t>
      </w:r>
      <w:r>
        <w:rPr>
          <w:sz w:val="22"/>
          <w:szCs w:val="22"/>
        </w:rPr>
        <w:t>on-PMCOA articles</w:t>
      </w:r>
      <w:r w:rsidR="00EE2A2B" w:rsidRPr="006B3519">
        <w:rPr>
          <w:sz w:val="22"/>
          <w:szCs w:val="22"/>
        </w:rPr>
        <w:t xml:space="preserve">). </w:t>
      </w:r>
      <w:r w:rsidR="002A5C47">
        <w:rPr>
          <w:rFonts w:eastAsia="Times New Roman"/>
          <w:sz w:val="22"/>
          <w:szCs w:val="22"/>
          <w:shd w:val="clear" w:color="auto" w:fill="FFFFFF"/>
        </w:rPr>
        <w:t>The</w:t>
      </w:r>
      <w:r w:rsidR="00EE2A2B" w:rsidRPr="005E1371">
        <w:rPr>
          <w:rFonts w:eastAsia="Times New Roman"/>
          <w:sz w:val="22"/>
          <w:szCs w:val="22"/>
          <w:shd w:val="clear" w:color="auto" w:fill="FFFFFF"/>
        </w:rPr>
        <w:t xml:space="preserve"> XML of the full text of roughly 1.</w:t>
      </w:r>
      <w:r w:rsidR="007714C2">
        <w:rPr>
          <w:rFonts w:eastAsia="Times New Roman"/>
          <w:sz w:val="22"/>
          <w:szCs w:val="22"/>
          <w:shd w:val="clear" w:color="auto" w:fill="FFFFFF"/>
        </w:rPr>
        <w:t>7</w:t>
      </w:r>
      <w:r w:rsidR="007714C2" w:rsidRPr="005E1371">
        <w:rPr>
          <w:rFonts w:eastAsia="Times New Roman"/>
          <w:sz w:val="22"/>
          <w:szCs w:val="22"/>
          <w:shd w:val="clear" w:color="auto" w:fill="FFFFFF"/>
        </w:rPr>
        <w:t xml:space="preserve"> </w:t>
      </w:r>
      <w:r w:rsidR="00EE2A2B" w:rsidRPr="005E1371">
        <w:rPr>
          <w:rFonts w:eastAsia="Times New Roman"/>
          <w:sz w:val="22"/>
          <w:szCs w:val="22"/>
          <w:shd w:val="clear" w:color="auto" w:fill="FFFFFF"/>
        </w:rPr>
        <w:t xml:space="preserve">million PMCOA </w:t>
      </w:r>
      <w:r w:rsidR="00955BCC">
        <w:rPr>
          <w:rFonts w:eastAsia="Times New Roman"/>
          <w:sz w:val="22"/>
          <w:szCs w:val="22"/>
          <w:shd w:val="clear" w:color="auto" w:fill="FFFFFF"/>
        </w:rPr>
        <w:t>article</w:t>
      </w:r>
      <w:r w:rsidR="00955BCC" w:rsidRPr="005E1371">
        <w:rPr>
          <w:rFonts w:eastAsia="Times New Roman"/>
          <w:sz w:val="22"/>
          <w:szCs w:val="22"/>
          <w:shd w:val="clear" w:color="auto" w:fill="FFFFFF"/>
        </w:rPr>
        <w:t xml:space="preserve">s </w:t>
      </w:r>
      <w:r w:rsidR="002A5C47">
        <w:rPr>
          <w:rFonts w:eastAsia="Times New Roman"/>
          <w:sz w:val="22"/>
          <w:szCs w:val="22"/>
          <w:shd w:val="clear" w:color="auto" w:fill="FFFFFF"/>
        </w:rPr>
        <w:t xml:space="preserve">is available </w:t>
      </w:r>
      <w:r w:rsidR="00EE2A2B" w:rsidRPr="005E1371">
        <w:rPr>
          <w:rFonts w:eastAsia="Times New Roman"/>
          <w:sz w:val="22"/>
          <w:szCs w:val="22"/>
          <w:shd w:val="clear" w:color="auto" w:fill="FFFFFF"/>
        </w:rPr>
        <w:t xml:space="preserve">in bulk, which allows for algorithmic analyses of the data </w:t>
      </w:r>
      <w:r w:rsidR="003C4EB6">
        <w:rPr>
          <w:rFonts w:eastAsia="Times New Roman"/>
          <w:sz w:val="22"/>
          <w:szCs w:val="22"/>
          <w:shd w:val="clear" w:color="auto" w:fill="FFFFFF"/>
        </w:rPr>
        <w:t xml:space="preserve">at </w:t>
      </w:r>
      <w:r w:rsidR="00EE2A2B" w:rsidRPr="005E1371">
        <w:rPr>
          <w:rFonts w:eastAsia="Times New Roman"/>
          <w:sz w:val="22"/>
          <w:szCs w:val="22"/>
          <w:shd w:val="clear" w:color="auto" w:fill="FFFFFF"/>
        </w:rPr>
        <w:t xml:space="preserve">scale, as opposed to one at a time. Since 2015, PMCOA comprises roughly half of PMC </w:t>
      </w:r>
      <w:r w:rsidR="00955BCC">
        <w:rPr>
          <w:rFonts w:eastAsia="Times New Roman"/>
          <w:sz w:val="22"/>
          <w:szCs w:val="22"/>
          <w:shd w:val="clear" w:color="auto" w:fill="FFFFFF"/>
        </w:rPr>
        <w:t>articles</w:t>
      </w:r>
      <w:r w:rsidR="00955BCC" w:rsidRPr="005E1371">
        <w:rPr>
          <w:rFonts w:eastAsia="Times New Roman"/>
          <w:sz w:val="22"/>
          <w:szCs w:val="22"/>
          <w:shd w:val="clear" w:color="auto" w:fill="FFFFFF"/>
        </w:rPr>
        <w:t xml:space="preserve"> </w:t>
      </w:r>
      <w:r w:rsidR="00EE2A2B" w:rsidRPr="005E1371">
        <w:rPr>
          <w:rFonts w:eastAsia="Times New Roman"/>
          <w:sz w:val="22"/>
          <w:szCs w:val="22"/>
          <w:shd w:val="clear" w:color="auto" w:fill="FFFFFF"/>
        </w:rPr>
        <w:t xml:space="preserve">and over 20% of all PubMed </w:t>
      </w:r>
      <w:r w:rsidR="00955BCC">
        <w:rPr>
          <w:rFonts w:eastAsia="Times New Roman"/>
          <w:sz w:val="22"/>
          <w:szCs w:val="22"/>
          <w:shd w:val="clear" w:color="auto" w:fill="FFFFFF"/>
        </w:rPr>
        <w:t>articles</w:t>
      </w:r>
      <w:r w:rsidR="00EE2A2B" w:rsidRPr="005E1371">
        <w:rPr>
          <w:rFonts w:eastAsia="Times New Roman"/>
          <w:sz w:val="22"/>
          <w:szCs w:val="22"/>
          <w:shd w:val="clear" w:color="auto" w:fill="FFFFFF"/>
        </w:rPr>
        <w:t>.</w:t>
      </w:r>
      <w:r w:rsidR="00EE2A2B" w:rsidRPr="0078639E">
        <w:rPr>
          <w:rFonts w:eastAsia="Times New Roman"/>
          <w:sz w:val="22"/>
          <w:szCs w:val="22"/>
          <w:shd w:val="clear" w:color="auto" w:fill="FFFFFF"/>
        </w:rPr>
        <w:fldChar w:fldCharType="begin"/>
      </w:r>
      <w:r w:rsidR="00D567A8">
        <w:rPr>
          <w:rFonts w:eastAsia="Times New Roman"/>
          <w:sz w:val="22"/>
          <w:szCs w:val="22"/>
          <w:shd w:val="clear" w:color="auto" w:fill="FFFFFF"/>
        </w:rPr>
        <w:instrText xml:space="preserve"> ADDIN EN.CITE &lt;EndNote&gt;&lt;Cite&gt;&lt;Author&gt;Boyack&lt;/Author&gt;&lt;Year&gt;2018&lt;/Year&gt;&lt;IDText&gt;Characterizing in-text citations in scientific articles: A large-scale analysis&lt;/IDText&gt;&lt;DisplayText&gt;[41]&lt;/DisplayText&gt;&lt;record&gt;&lt;titles&gt;&lt;title&gt;Characterizing in-text citations in scientific articles: A large-scale analysis&lt;/title&gt;&lt;secondary-title&gt;Journal of Informetrics&lt;/secondary-title&gt;&lt;/titles&gt;&lt;pages&gt;59-73&lt;/pages&gt;&lt;number&gt;1&lt;/number&gt;&lt;contributors&gt;&lt;authors&gt;&lt;author&gt;Boyack, K W&lt;/author&gt;&lt;author&gt;Van Eck, N J&lt;/author&gt;&lt;author&gt;Colavizza, G&lt;/author&gt;&lt;author&gt;Waltman, L&lt;/author&gt;&lt;/authors&gt;&lt;/contributors&gt;&lt;added-date format="utc"&gt;1526327901&lt;/added-date&gt;&lt;ref-type name="Journal Article"&gt;17&lt;/ref-type&gt;&lt;dates&gt;&lt;year&gt;2018&lt;/year&gt;&lt;/dates&gt;&lt;rec-number&gt;377&lt;/rec-number&gt;&lt;last-updated-date format="utc"&gt;1526327981&lt;/last-updated-date&gt;&lt;volume&gt;12&lt;/volume&gt;&lt;/record&gt;&lt;/Cite&gt;&lt;/EndNote&gt;</w:instrText>
      </w:r>
      <w:r w:rsidR="00EE2A2B" w:rsidRPr="0078639E">
        <w:rPr>
          <w:rFonts w:eastAsia="Times New Roman"/>
          <w:sz w:val="22"/>
          <w:szCs w:val="22"/>
          <w:shd w:val="clear" w:color="auto" w:fill="FFFFFF"/>
        </w:rPr>
        <w:fldChar w:fldCharType="separate"/>
      </w:r>
      <w:r w:rsidR="00D567A8">
        <w:rPr>
          <w:rFonts w:eastAsia="Times New Roman"/>
          <w:noProof/>
          <w:sz w:val="22"/>
          <w:szCs w:val="22"/>
          <w:shd w:val="clear" w:color="auto" w:fill="FFFFFF"/>
        </w:rPr>
        <w:t>[41]</w:t>
      </w:r>
      <w:r w:rsidR="00EE2A2B" w:rsidRPr="0078639E">
        <w:rPr>
          <w:rFonts w:eastAsia="Times New Roman"/>
          <w:sz w:val="22"/>
          <w:szCs w:val="22"/>
          <w:shd w:val="clear" w:color="auto" w:fill="FFFFFF"/>
        </w:rPr>
        <w:fldChar w:fldCharType="end"/>
      </w:r>
      <w:r w:rsidR="00EE2A2B" w:rsidRPr="006F3C09">
        <w:rPr>
          <w:rFonts w:eastAsia="Times New Roman"/>
          <w:sz w:val="22"/>
          <w:szCs w:val="22"/>
          <w:shd w:val="clear" w:color="auto" w:fill="FFFFFF"/>
        </w:rPr>
        <w:t xml:space="preserve"> </w:t>
      </w:r>
      <w:r>
        <w:rPr>
          <w:rFonts w:eastAsia="Times New Roman"/>
          <w:sz w:val="22"/>
          <w:szCs w:val="22"/>
          <w:shd w:val="clear" w:color="auto" w:fill="FFFFFF"/>
        </w:rPr>
        <w:t xml:space="preserve">We aimed to compare the key indicators of reproducibility across the different </w:t>
      </w:r>
      <w:r w:rsidR="00C67AF3">
        <w:rPr>
          <w:rFonts w:eastAsia="Times New Roman"/>
          <w:sz w:val="22"/>
          <w:szCs w:val="22"/>
          <w:shd w:val="clear" w:color="auto" w:fill="FFFFFF"/>
        </w:rPr>
        <w:t>article</w:t>
      </w:r>
      <w:r>
        <w:rPr>
          <w:rFonts w:eastAsia="Times New Roman"/>
          <w:sz w:val="22"/>
          <w:szCs w:val="22"/>
          <w:shd w:val="clear" w:color="auto" w:fill="FFFFFF"/>
        </w:rPr>
        <w:t xml:space="preserve"> types.</w:t>
      </w:r>
    </w:p>
    <w:p w14:paraId="354CC423" w14:textId="20D29C43" w:rsidR="00886B2A" w:rsidRPr="00886B2A" w:rsidRDefault="00886B2A" w:rsidP="00886B2A">
      <w:pPr>
        <w:spacing w:line="480" w:lineRule="auto"/>
        <w:ind w:firstLine="720"/>
        <w:rPr>
          <w:rFonts w:eastAsia="Times New Roman"/>
          <w:sz w:val="22"/>
          <w:szCs w:val="22"/>
          <w:shd w:val="clear" w:color="auto" w:fill="FFFFFF"/>
        </w:rPr>
      </w:pPr>
      <w:r w:rsidRPr="006F3C09">
        <w:rPr>
          <w:rFonts w:eastAsia="Times New Roman"/>
          <w:sz w:val="22"/>
          <w:szCs w:val="22"/>
          <w:shd w:val="clear" w:color="auto" w:fill="FFFFFF"/>
        </w:rPr>
        <w:t>In order</w:t>
      </w:r>
      <w:r w:rsidRPr="0078639E">
        <w:rPr>
          <w:rFonts w:eastAsia="Times New Roman"/>
          <w:sz w:val="22"/>
          <w:szCs w:val="22"/>
          <w:shd w:val="clear" w:color="auto" w:fill="FFFFFF"/>
        </w:rPr>
        <w:t xml:space="preserve"> to maintain consistency with our previous evaluation,</w:t>
      </w:r>
      <w:r w:rsidR="00A22406">
        <w:rPr>
          <w:rFonts w:eastAsia="Times New Roman"/>
          <w:sz w:val="22"/>
          <w:szCs w:val="22"/>
          <w:shd w:val="clear" w:color="auto" w:fill="FFFFFF"/>
        </w:rPr>
        <w:fldChar w:fldCharType="begin"/>
      </w:r>
      <w:r w:rsidR="00D567A8">
        <w:rPr>
          <w:rFonts w:eastAsia="Times New Roman"/>
          <w:sz w:val="22"/>
          <w:szCs w:val="22"/>
          <w:shd w:val="clear" w:color="auto" w:fill="FFFFFF"/>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A22406">
        <w:rPr>
          <w:rFonts w:eastAsia="Times New Roman"/>
          <w:sz w:val="22"/>
          <w:szCs w:val="22"/>
          <w:shd w:val="clear" w:color="auto" w:fill="FFFFFF"/>
        </w:rPr>
        <w:fldChar w:fldCharType="separate"/>
      </w:r>
      <w:r w:rsidR="00D567A8">
        <w:rPr>
          <w:rFonts w:eastAsia="Times New Roman"/>
          <w:noProof/>
          <w:sz w:val="22"/>
          <w:szCs w:val="22"/>
          <w:shd w:val="clear" w:color="auto" w:fill="FFFFFF"/>
        </w:rPr>
        <w:t>[7]</w:t>
      </w:r>
      <w:r w:rsidR="00A22406">
        <w:rPr>
          <w:rFonts w:eastAsia="Times New Roman"/>
          <w:sz w:val="22"/>
          <w:szCs w:val="22"/>
          <w:shd w:val="clear" w:color="auto" w:fill="FFFFFF"/>
        </w:rPr>
        <w:fldChar w:fldCharType="end"/>
      </w:r>
      <w:r w:rsidRPr="0078639E">
        <w:rPr>
          <w:rFonts w:eastAsia="Times New Roman"/>
          <w:sz w:val="22"/>
          <w:szCs w:val="22"/>
          <w:shd w:val="clear" w:color="auto" w:fill="FFFFFF"/>
        </w:rPr>
        <w:t xml:space="preserve"> we determined the 2013 impact factor of each publication’s journal. The journal name for the eligible article was searched in InCites</w:t>
      </w:r>
      <w:r w:rsidRPr="00122692">
        <w:rPr>
          <w:rFonts w:eastAsia="Times New Roman"/>
          <w:sz w:val="22"/>
          <w:szCs w:val="22"/>
          <w:shd w:val="clear" w:color="auto" w:fill="FFFFFF"/>
          <w:vertAlign w:val="superscript"/>
        </w:rPr>
        <w:t>TM</w:t>
      </w:r>
      <w:r w:rsidRPr="00C162A5">
        <w:rPr>
          <w:rFonts w:eastAsia="Times New Roman"/>
          <w:sz w:val="22"/>
          <w:szCs w:val="22"/>
          <w:shd w:val="clear" w:color="auto" w:fill="FFFFFF"/>
        </w:rPr>
        <w:t xml:space="preserve"> Journal Citation Reports. No information was recorded for journals without a 2013 impact factor. </w:t>
      </w:r>
    </w:p>
    <w:p w14:paraId="6C89BD9D" w14:textId="77777777" w:rsidR="00EE2A2B" w:rsidRDefault="00EE2A2B" w:rsidP="00062478">
      <w:pPr>
        <w:spacing w:line="480" w:lineRule="auto"/>
        <w:outlineLvl w:val="0"/>
        <w:rPr>
          <w:rFonts w:eastAsia="Times New Roman"/>
          <w:b/>
          <w:color w:val="222222"/>
          <w:spacing w:val="3"/>
          <w:sz w:val="22"/>
          <w:szCs w:val="22"/>
          <w:shd w:val="clear" w:color="auto" w:fill="FFFFFF"/>
        </w:rPr>
      </w:pPr>
      <w:r w:rsidRPr="0073095E">
        <w:rPr>
          <w:rFonts w:eastAsia="Times New Roman"/>
          <w:b/>
          <w:color w:val="222222"/>
          <w:spacing w:val="3"/>
          <w:sz w:val="22"/>
          <w:szCs w:val="22"/>
          <w:shd w:val="clear" w:color="auto" w:fill="FFFFFF"/>
        </w:rPr>
        <w:t>Assessment of Indicators of Reproducibility and Transparency</w:t>
      </w:r>
    </w:p>
    <w:p w14:paraId="6C286633" w14:textId="55428EF4" w:rsidR="0029101E" w:rsidRDefault="00EE2A2B" w:rsidP="00C67AF3">
      <w:pPr>
        <w:spacing w:line="480" w:lineRule="auto"/>
        <w:ind w:firstLine="720"/>
        <w:rPr>
          <w:sz w:val="22"/>
          <w:szCs w:val="22"/>
        </w:rPr>
      </w:pPr>
      <w:r w:rsidRPr="006F3C09">
        <w:rPr>
          <w:sz w:val="22"/>
          <w:szCs w:val="22"/>
        </w:rPr>
        <w:t>As previously reported in our survey of biom</w:t>
      </w:r>
      <w:r w:rsidRPr="0078639E">
        <w:rPr>
          <w:sz w:val="22"/>
          <w:szCs w:val="22"/>
        </w:rPr>
        <w:t>edical research published between 2000</w:t>
      </w:r>
      <w:r w:rsidR="002A5C47">
        <w:rPr>
          <w:sz w:val="22"/>
          <w:szCs w:val="22"/>
        </w:rPr>
        <w:t>-</w:t>
      </w:r>
      <w:r w:rsidRPr="0078639E">
        <w:rPr>
          <w:sz w:val="22"/>
          <w:szCs w:val="22"/>
        </w:rPr>
        <w:t>2014,</w:t>
      </w:r>
      <w:r w:rsidRPr="0078639E">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Pr="0078639E">
        <w:rPr>
          <w:sz w:val="22"/>
          <w:szCs w:val="22"/>
        </w:rPr>
        <w:fldChar w:fldCharType="separate"/>
      </w:r>
      <w:r w:rsidR="00D567A8">
        <w:rPr>
          <w:noProof/>
          <w:sz w:val="22"/>
          <w:szCs w:val="22"/>
        </w:rPr>
        <w:t>[7]</w:t>
      </w:r>
      <w:r w:rsidRPr="0078639E">
        <w:rPr>
          <w:sz w:val="22"/>
          <w:szCs w:val="22"/>
        </w:rPr>
        <w:fldChar w:fldCharType="end"/>
      </w:r>
      <w:r w:rsidRPr="006F3C09">
        <w:rPr>
          <w:sz w:val="22"/>
          <w:szCs w:val="22"/>
        </w:rPr>
        <w:t xml:space="preserve"> full articles with data and analyses were </w:t>
      </w:r>
      <w:r w:rsidR="004427FB">
        <w:rPr>
          <w:sz w:val="22"/>
          <w:szCs w:val="22"/>
        </w:rPr>
        <w:t>examined</w:t>
      </w:r>
      <w:r w:rsidR="004427FB" w:rsidRPr="006F3C09">
        <w:rPr>
          <w:sz w:val="22"/>
          <w:szCs w:val="22"/>
        </w:rPr>
        <w:t xml:space="preserve"> </w:t>
      </w:r>
      <w:r w:rsidRPr="006F3C09">
        <w:rPr>
          <w:sz w:val="22"/>
          <w:szCs w:val="22"/>
        </w:rPr>
        <w:t>for statements of</w:t>
      </w:r>
      <w:r w:rsidRPr="0078639E">
        <w:rPr>
          <w:sz w:val="22"/>
          <w:szCs w:val="22"/>
        </w:rPr>
        <w:t xml:space="preserve"> conflicts of interest, funding disclosures, and publicly available full protocols and datasets. </w:t>
      </w:r>
      <w:r w:rsidR="00BF6F6A" w:rsidRPr="00A46BD6">
        <w:rPr>
          <w:sz w:val="22"/>
          <w:szCs w:val="22"/>
        </w:rPr>
        <w:t xml:space="preserve">In particular, we reviewed the final versions of the articles available online. </w:t>
      </w:r>
      <w:r w:rsidR="0029101E" w:rsidRPr="00A46BD6">
        <w:rPr>
          <w:sz w:val="22"/>
          <w:szCs w:val="22"/>
        </w:rPr>
        <w:t>For published items without data and analyses, only statements of confli</w:t>
      </w:r>
      <w:r w:rsidR="0029101E" w:rsidRPr="00D017A4">
        <w:rPr>
          <w:sz w:val="22"/>
          <w:szCs w:val="22"/>
        </w:rPr>
        <w:t>ct and funding were investigated, since protocols, dataset</w:t>
      </w:r>
      <w:r w:rsidR="0029101E" w:rsidRPr="00A42C2C">
        <w:rPr>
          <w:sz w:val="22"/>
          <w:szCs w:val="22"/>
        </w:rPr>
        <w:t>s, and reproducibility were not relevant.</w:t>
      </w:r>
      <w:r w:rsidR="0029101E" w:rsidRPr="00A42C2C" w:rsidDel="00A578FF">
        <w:rPr>
          <w:sz w:val="22"/>
          <w:szCs w:val="22"/>
        </w:rPr>
        <w:t xml:space="preserve"> </w:t>
      </w:r>
      <w:r w:rsidR="0029101E" w:rsidRPr="00A46BD6">
        <w:rPr>
          <w:sz w:val="22"/>
          <w:szCs w:val="22"/>
        </w:rPr>
        <w:t>These indicators, which were assessed in a previous evaluation of articles published in the biomedical literature between 2000-2014,</w:t>
      </w:r>
      <w:r w:rsidR="0029101E" w:rsidRPr="00A46BD6">
        <w:rPr>
          <w:sz w:val="22"/>
          <w:szCs w:val="22"/>
        </w:rPr>
        <w:fldChar w:fldCharType="begin"/>
      </w:r>
      <w:r w:rsidR="00D567A8">
        <w:rPr>
          <w:sz w:val="22"/>
          <w:szCs w:val="22"/>
        </w:rPr>
        <w:instrText xml:space="preserve"> ADDIN EN.CITE &lt;EndNote&gt;&lt;Cite&gt;&lt;Author&gt;Iqbal&lt;/Author&gt;&lt;Year&gt;2016&lt;/Year&gt;&lt;IDText&gt;Reproducible Research Practices and Transparency across the Biomedical Literature&lt;/IDText&gt;&lt;DisplayText&gt;[7]&lt;/DisplayText&gt;&lt;record&gt;&lt;dates&gt;&lt;pub-dates&gt;&lt;date&gt;Jan&lt;/date&gt;&lt;/pub-dates&gt;&lt;year&gt;2016&lt;/year&gt;&lt;/dates&gt;&lt;keywords&gt;&lt;keyword&gt;Biomedical Research&lt;/keyword&gt;&lt;keyword&gt;Conflict of Interest&lt;/keyword&gt;&lt;keyword&gt;Periodicals as Topic&lt;/keyword&gt;&lt;keyword&gt;Reproducibility of Results&lt;/keyword&gt;&lt;/keywords&gt;&lt;urls&gt;&lt;related-urls&gt;&lt;url&gt;https://www.ncbi.nlm.nih.gov/pubmed/26726926&lt;/url&gt;&lt;/related-urls&gt;&lt;/urls&gt;&lt;isbn&gt;1545-7885&lt;/isbn&gt;&lt;custom2&gt;PMC4699702&lt;/custom2&gt;&lt;titles&gt;&lt;title&gt;Reproducible Research Practices and Transparency across the Biomedical Literature&lt;/title&gt;&lt;secondary-title&gt;PLoS Biol&lt;/secondary-title&gt;&lt;/titles&gt;&lt;pages&gt;e1002333&lt;/pages&gt;&lt;number&gt;1&lt;/number&gt;&lt;contributors&gt;&lt;authors&gt;&lt;author&gt;Iqbal, S. A.&lt;/author&gt;&lt;author&gt;Wallach, J. D.&lt;/author&gt;&lt;author&gt;Khoury, M. J.&lt;/author&gt;&lt;author&gt;Schully, S. D.&lt;/author&gt;&lt;author&gt;Ioannidis, J. P.&lt;/author&gt;&lt;/authors&gt;&lt;/contributors&gt;&lt;edition&gt;2016/01/04&lt;/edition&gt;&lt;language&gt;eng&lt;/language&gt;&lt;added-date format="utc"&gt;1489518885&lt;/added-date&gt;&lt;ref-type name="Journal Article"&gt;17&lt;/ref-type&gt;&lt;rec-number&gt;45&lt;/rec-number&gt;&lt;last-updated-date format="utc"&gt;1489518885&lt;/last-updated-date&gt;&lt;accession-num&gt;26726926&lt;/accession-num&gt;&lt;electronic-resource-num&gt;10.1371/journal.pbio.1002333&lt;/electronic-resource-num&gt;&lt;volume&gt;14&lt;/volume&gt;&lt;/record&gt;&lt;/Cite&gt;&lt;/EndNote&gt;</w:instrText>
      </w:r>
      <w:r w:rsidR="0029101E" w:rsidRPr="00A46BD6">
        <w:rPr>
          <w:sz w:val="22"/>
          <w:szCs w:val="22"/>
        </w:rPr>
        <w:fldChar w:fldCharType="separate"/>
      </w:r>
      <w:r w:rsidR="00D567A8">
        <w:rPr>
          <w:noProof/>
          <w:sz w:val="22"/>
          <w:szCs w:val="22"/>
        </w:rPr>
        <w:t>[7]</w:t>
      </w:r>
      <w:r w:rsidR="0029101E" w:rsidRPr="00A46BD6">
        <w:rPr>
          <w:sz w:val="22"/>
          <w:szCs w:val="22"/>
        </w:rPr>
        <w:fldChar w:fldCharType="end"/>
      </w:r>
      <w:r w:rsidR="0029101E" w:rsidRPr="00A46BD6">
        <w:rPr>
          <w:sz w:val="22"/>
          <w:szCs w:val="22"/>
        </w:rPr>
        <w:t xml:space="preserve"> have been proposed as being important to monitor in relation to the transparency and reproducibility. According to “Increasing value and reducing waste in research design, conduct, and analysis,”</w:t>
      </w:r>
      <w:r w:rsidR="0029101E" w:rsidRPr="00A46BD6">
        <w:rPr>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Pr>
          <w:sz w:val="22"/>
          <w:szCs w:val="22"/>
        </w:rPr>
        <w:instrText xml:space="preserve"> ADDIN EN.CITE </w:instrText>
      </w:r>
      <w:r w:rsidR="00D567A8">
        <w:rPr>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Pr>
          <w:sz w:val="22"/>
          <w:szCs w:val="22"/>
        </w:rPr>
        <w:instrText xml:space="preserve"> ADDIN EN.CITE.DATA </w:instrText>
      </w:r>
      <w:r w:rsidR="00D567A8">
        <w:rPr>
          <w:sz w:val="22"/>
          <w:szCs w:val="22"/>
        </w:rPr>
      </w:r>
      <w:r w:rsidR="00D567A8">
        <w:rPr>
          <w:sz w:val="22"/>
          <w:szCs w:val="22"/>
        </w:rPr>
        <w:fldChar w:fldCharType="end"/>
      </w:r>
      <w:r w:rsidR="0029101E" w:rsidRPr="00A46BD6">
        <w:rPr>
          <w:sz w:val="22"/>
          <w:szCs w:val="22"/>
        </w:rPr>
      </w:r>
      <w:r w:rsidR="0029101E" w:rsidRPr="00A46BD6">
        <w:rPr>
          <w:sz w:val="22"/>
          <w:szCs w:val="22"/>
        </w:rPr>
        <w:fldChar w:fldCharType="separate"/>
      </w:r>
      <w:r w:rsidR="00D567A8">
        <w:rPr>
          <w:noProof/>
          <w:sz w:val="22"/>
          <w:szCs w:val="22"/>
        </w:rPr>
        <w:t>[5]</w:t>
      </w:r>
      <w:r w:rsidR="0029101E" w:rsidRPr="00A46BD6">
        <w:rPr>
          <w:sz w:val="22"/>
          <w:szCs w:val="22"/>
        </w:rPr>
        <w:fldChar w:fldCharType="end"/>
      </w:r>
      <w:r w:rsidR="0029101E" w:rsidRPr="00A46BD6">
        <w:rPr>
          <w:sz w:val="22"/>
          <w:szCs w:val="22"/>
        </w:rPr>
        <w:t xml:space="preserve"> one of five papers on “Research: increasing value, reducing waste” published in </w:t>
      </w:r>
      <w:r w:rsidR="0029101E" w:rsidRPr="00A46BD6">
        <w:rPr>
          <w:i/>
          <w:sz w:val="22"/>
          <w:szCs w:val="22"/>
        </w:rPr>
        <w:t>The Lancet</w:t>
      </w:r>
      <w:r w:rsidR="0029101E" w:rsidRPr="00A46BD6">
        <w:rPr>
          <w:sz w:val="22"/>
          <w:szCs w:val="22"/>
        </w:rPr>
        <w:t>, there are several key issues necessary to improve the research process. Under the recommendations section, the authors note that it is necessary to monitor the proportion of research studies “with publicly available (ideally preregistered) protocol and analysis plans, and proportion with raw data…”; “without conflicts of interests, as attested by declaration statements and then checked by reviewers”; and “undergoing rigorous independent replication and reproducibility checks”.</w:t>
      </w:r>
      <w:r w:rsidR="0029101E" w:rsidRPr="00A46BD6">
        <w:rPr>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Pr>
          <w:sz w:val="22"/>
          <w:szCs w:val="22"/>
        </w:rPr>
        <w:instrText xml:space="preserve"> ADDIN EN.CITE </w:instrText>
      </w:r>
      <w:r w:rsidR="00D567A8">
        <w:rPr>
          <w:sz w:val="22"/>
          <w:szCs w:val="22"/>
        </w:rPr>
        <w:fldChar w:fldCharType="begin">
          <w:fldData xml:space="preserve">PEVuZE5vdGU+PENpdGU+PEF1dGhvcj5Jb2FubmlkaXM8L0F1dGhvcj48WWVhcj4yMDE0PC9ZZWFy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</w:fldData>
        </w:fldChar>
      </w:r>
      <w:r w:rsidR="00D567A8">
        <w:rPr>
          <w:sz w:val="22"/>
          <w:szCs w:val="22"/>
        </w:rPr>
        <w:instrText xml:space="preserve"> ADDIN EN.CITE.DATA </w:instrText>
      </w:r>
      <w:r w:rsidR="00D567A8">
        <w:rPr>
          <w:sz w:val="22"/>
          <w:szCs w:val="22"/>
        </w:rPr>
      </w:r>
      <w:r w:rsidR="00D567A8">
        <w:rPr>
          <w:sz w:val="22"/>
          <w:szCs w:val="22"/>
        </w:rPr>
        <w:fldChar w:fldCharType="end"/>
      </w:r>
      <w:r w:rsidR="0029101E" w:rsidRPr="00A46BD6">
        <w:rPr>
          <w:sz w:val="22"/>
          <w:szCs w:val="22"/>
        </w:rPr>
      </w:r>
      <w:r w:rsidR="0029101E" w:rsidRPr="00A46BD6">
        <w:rPr>
          <w:sz w:val="22"/>
          <w:szCs w:val="22"/>
        </w:rPr>
        <w:fldChar w:fldCharType="separate"/>
      </w:r>
      <w:r w:rsidR="00D567A8">
        <w:rPr>
          <w:noProof/>
          <w:sz w:val="22"/>
          <w:szCs w:val="22"/>
        </w:rPr>
        <w:t>[5]</w:t>
      </w:r>
      <w:r w:rsidR="0029101E" w:rsidRPr="00A46BD6">
        <w:rPr>
          <w:sz w:val="22"/>
          <w:szCs w:val="22"/>
        </w:rPr>
        <w:fldChar w:fldCharType="end"/>
      </w:r>
      <w:r w:rsidR="000E55DA" w:rsidRPr="00A46BD6">
        <w:rPr>
          <w:sz w:val="22"/>
          <w:szCs w:val="22"/>
        </w:rPr>
        <w:t xml:space="preserve"> As suggested during peer review, we also determined the proportion of articles with</w:t>
      </w:r>
      <w:r w:rsidR="00A7448A">
        <w:rPr>
          <w:sz w:val="22"/>
          <w:szCs w:val="22"/>
        </w:rPr>
        <w:t xml:space="preserve"> </w:t>
      </w:r>
      <w:r w:rsidR="00C30A9D">
        <w:rPr>
          <w:sz w:val="22"/>
          <w:szCs w:val="22"/>
        </w:rPr>
        <w:t xml:space="preserve">(1) </w:t>
      </w:r>
      <w:r w:rsidR="00A7448A">
        <w:rPr>
          <w:sz w:val="22"/>
          <w:szCs w:val="22"/>
        </w:rPr>
        <w:t xml:space="preserve">statements related to </w:t>
      </w:r>
      <w:r w:rsidR="00A7448A">
        <w:rPr>
          <w:sz w:val="22"/>
          <w:szCs w:val="22"/>
        </w:rPr>
        <w:lastRenderedPageBreak/>
        <w:t>the sharing of</w:t>
      </w:r>
      <w:r w:rsidR="002A1D8A" w:rsidRPr="00A46BD6">
        <w:rPr>
          <w:sz w:val="22"/>
          <w:szCs w:val="22"/>
        </w:rPr>
        <w:t xml:space="preserve"> script/code</w:t>
      </w:r>
      <w:r w:rsidR="000E55DA" w:rsidRPr="00A46BD6">
        <w:rPr>
          <w:sz w:val="22"/>
          <w:szCs w:val="22"/>
        </w:rPr>
        <w:t>, by searching the full text of the articles for the words “supporting”, “supplement”, and “appendix”, and “c</w:t>
      </w:r>
      <w:r w:rsidR="00A7448A">
        <w:rPr>
          <w:sz w:val="22"/>
          <w:szCs w:val="22"/>
        </w:rPr>
        <w:t>ode” and “script”, respectively</w:t>
      </w:r>
      <w:r w:rsidR="00C30A9D">
        <w:rPr>
          <w:sz w:val="22"/>
          <w:szCs w:val="22"/>
        </w:rPr>
        <w:t xml:space="preserve">, and (2) </w:t>
      </w:r>
      <w:r w:rsidR="00A7448A" w:rsidRPr="00A46BD6">
        <w:rPr>
          <w:sz w:val="22"/>
          <w:szCs w:val="22"/>
        </w:rPr>
        <w:t>any supplemental materials</w:t>
      </w:r>
      <w:r w:rsidR="00A7448A">
        <w:rPr>
          <w:sz w:val="22"/>
          <w:szCs w:val="22"/>
        </w:rPr>
        <w:t>.</w:t>
      </w:r>
    </w:p>
    <w:p w14:paraId="7B3C1E1A" w14:textId="2099AD9D" w:rsidR="00EE2A2B" w:rsidRPr="00EE2A2B" w:rsidRDefault="00EE2A2B" w:rsidP="0073095E">
      <w:pPr>
        <w:spacing w:line="480" w:lineRule="auto"/>
        <w:ind w:firstLine="720"/>
        <w:rPr>
          <w:rFonts w:eastAsia="Times New Roman"/>
          <w:b/>
          <w:color w:val="222222"/>
          <w:spacing w:val="3"/>
          <w:sz w:val="22"/>
          <w:szCs w:val="22"/>
          <w:shd w:val="clear" w:color="auto" w:fill="FFFFFF"/>
        </w:rPr>
      </w:pPr>
      <w:r w:rsidRPr="0078639E">
        <w:rPr>
          <w:sz w:val="22"/>
          <w:szCs w:val="22"/>
        </w:rPr>
        <w:t>The abstracts and introductions were then evaluated for patterns of reproducibility (</w:t>
      </w:r>
      <w:r w:rsidR="00504B21">
        <w:rPr>
          <w:sz w:val="22"/>
          <w:szCs w:val="22"/>
        </w:rPr>
        <w:t xml:space="preserve">e.g., </w:t>
      </w:r>
      <w:r w:rsidRPr="0078639E">
        <w:rPr>
          <w:sz w:val="22"/>
          <w:szCs w:val="22"/>
        </w:rPr>
        <w:t xml:space="preserve">whether the study claimed to be a replication effort </w:t>
      </w:r>
      <w:r w:rsidRPr="00122692">
        <w:rPr>
          <w:b/>
          <w:sz w:val="22"/>
          <w:szCs w:val="22"/>
        </w:rPr>
        <w:t>(Box 2)</w:t>
      </w:r>
      <w:r w:rsidRPr="002A5C47">
        <w:rPr>
          <w:sz w:val="22"/>
          <w:szCs w:val="22"/>
        </w:rPr>
        <w:t>)</w:t>
      </w:r>
      <w:r w:rsidRPr="00C162A5">
        <w:rPr>
          <w:sz w:val="22"/>
          <w:szCs w:val="22"/>
        </w:rPr>
        <w:t xml:space="preserve">. Web of Knowledge was utilized to determine whether subsequent citing </w:t>
      </w:r>
      <w:r w:rsidR="00FE6F02">
        <w:rPr>
          <w:sz w:val="22"/>
          <w:szCs w:val="22"/>
        </w:rPr>
        <w:t>article</w:t>
      </w:r>
      <w:r w:rsidR="00FE6F02" w:rsidRPr="00C162A5">
        <w:rPr>
          <w:sz w:val="22"/>
          <w:szCs w:val="22"/>
        </w:rPr>
        <w:t xml:space="preserve">s </w:t>
      </w:r>
      <w:r w:rsidRPr="00C162A5">
        <w:rPr>
          <w:sz w:val="22"/>
          <w:szCs w:val="22"/>
        </w:rPr>
        <w:t xml:space="preserve">had tried to replicate the analyses, and whether data were included in systematic reviews and/or meta-analyses. </w:t>
      </w:r>
      <w:bookmarkStart w:id="59" w:name="sec019"/>
      <w:bookmarkEnd w:id="59"/>
    </w:p>
    <w:tbl>
      <w:tblPr>
        <w:tblStyle w:val="TableGrid"/>
        <w:tblW w:w="0" w:type="auto"/>
        <w:tblLook w:val="04A0" w:firstRow="1" w:lastRow="0" w:firstColumn="1" w:lastColumn="0" w:noHBand="0" w:noVBand="1"/>
      </w:tblPr>
      <w:tblGrid>
        <w:gridCol w:w="9350"/>
      </w:tblGrid>
      <w:tr w:rsidR="00EE2A2B" w:rsidRPr="00EE2A2B" w14:paraId="77A93C2C" w14:textId="77777777" w:rsidTr="00057AC6">
        <w:tc>
          <w:tcPr>
            <w:tcW w:w="9350" w:type="dxa"/>
          </w:tcPr>
          <w:p w14:paraId="4C5BC534" w14:textId="77777777" w:rsidR="00EE2A2B" w:rsidRPr="006F3C09" w:rsidRDefault="00EE2A2B" w:rsidP="00A578FF">
            <w:pPr>
              <w:spacing w:line="480" w:lineRule="auto"/>
              <w:rPr>
                <w:b/>
                <w:sz w:val="22"/>
                <w:szCs w:val="22"/>
              </w:rPr>
            </w:pPr>
            <w:r w:rsidRPr="006F3C09">
              <w:rPr>
                <w:b/>
                <w:sz w:val="22"/>
                <w:szCs w:val="22"/>
              </w:rPr>
              <w:t xml:space="preserve">Box 2. Assessment of index study novelty </w:t>
            </w:r>
          </w:p>
        </w:tc>
      </w:tr>
      <w:tr w:rsidR="00EE2A2B" w:rsidRPr="00EE2A2B" w14:paraId="7F875E4B" w14:textId="77777777" w:rsidTr="00057AC6">
        <w:tc>
          <w:tcPr>
            <w:tcW w:w="9350" w:type="dxa"/>
          </w:tcPr>
          <w:p w14:paraId="32764D7C" w14:textId="645793E5" w:rsidR="00EE2A2B" w:rsidRPr="0078639E" w:rsidRDefault="00EE2A2B" w:rsidP="00FE6F02">
            <w:pPr>
              <w:rPr>
                <w:sz w:val="22"/>
                <w:szCs w:val="22"/>
              </w:rPr>
            </w:pPr>
            <w:r w:rsidRPr="006F3C09">
              <w:rPr>
                <w:rFonts w:eastAsia="Times New Roman"/>
                <w:sz w:val="22"/>
                <w:szCs w:val="22"/>
                <w:shd w:val="clear" w:color="auto" w:fill="FFFFFF"/>
              </w:rPr>
              <w:t xml:space="preserve">1. </w:t>
            </w:r>
            <w:r w:rsidRPr="0078639E">
              <w:rPr>
                <w:sz w:val="22"/>
                <w:szCs w:val="22"/>
              </w:rPr>
              <w:t xml:space="preserve">Based on the abstract and/or introduction, the index </w:t>
            </w:r>
            <w:r w:rsidR="00FE6F02">
              <w:rPr>
                <w:sz w:val="22"/>
                <w:szCs w:val="22"/>
              </w:rPr>
              <w:t>article</w:t>
            </w:r>
            <w:r w:rsidR="00FE6F02" w:rsidRPr="0078639E">
              <w:rPr>
                <w:sz w:val="22"/>
                <w:szCs w:val="22"/>
              </w:rPr>
              <w:t xml:space="preserve"> </w:t>
            </w:r>
            <w:r w:rsidRPr="0078639E">
              <w:rPr>
                <w:sz w:val="22"/>
                <w:szCs w:val="22"/>
              </w:rPr>
              <w:t>claims that it presents some novel findings.</w:t>
            </w:r>
          </w:p>
        </w:tc>
      </w:tr>
      <w:tr w:rsidR="00EE2A2B" w:rsidRPr="00EE2A2B" w14:paraId="3CFFC340" w14:textId="77777777" w:rsidTr="00057AC6">
        <w:tc>
          <w:tcPr>
            <w:tcW w:w="9350" w:type="dxa"/>
          </w:tcPr>
          <w:p w14:paraId="073951B2" w14:textId="4190F3AC" w:rsidR="00EE2A2B" w:rsidRPr="0078639E" w:rsidRDefault="00EE2A2B" w:rsidP="00CB41E7">
            <w:pPr>
              <w:rPr>
                <w:sz w:val="22"/>
                <w:szCs w:val="22"/>
              </w:rPr>
            </w:pPr>
            <w:r w:rsidRPr="006F3C09">
              <w:rPr>
                <w:rFonts w:eastAsia="Times New Roman"/>
                <w:sz w:val="22"/>
                <w:szCs w:val="22"/>
                <w:shd w:val="clear" w:color="auto" w:fill="FFFFFF"/>
              </w:rPr>
              <w:t xml:space="preserve">2. </w:t>
            </w:r>
            <w:r w:rsidRPr="0078639E">
              <w:rPr>
                <w:sz w:val="22"/>
                <w:szCs w:val="22"/>
              </w:rPr>
              <w:t xml:space="preserve">Based on </w:t>
            </w:r>
            <w:r w:rsidR="00CB41E7">
              <w:rPr>
                <w:sz w:val="22"/>
                <w:szCs w:val="22"/>
              </w:rPr>
              <w:t>the</w:t>
            </w:r>
            <w:r w:rsidR="00CB41E7" w:rsidRPr="0078639E">
              <w:rPr>
                <w:sz w:val="22"/>
                <w:szCs w:val="22"/>
              </w:rPr>
              <w:t xml:space="preserve"> </w:t>
            </w:r>
            <w:r w:rsidRPr="0078639E">
              <w:rPr>
                <w:sz w:val="22"/>
                <w:szCs w:val="22"/>
              </w:rPr>
              <w:t xml:space="preserve">abstract and/or introduction, the index </w:t>
            </w:r>
            <w:r w:rsidR="00FE6F02">
              <w:rPr>
                <w:sz w:val="22"/>
                <w:szCs w:val="22"/>
              </w:rPr>
              <w:t>article</w:t>
            </w:r>
            <w:r w:rsidR="00FE6F02" w:rsidRPr="0078639E">
              <w:rPr>
                <w:sz w:val="22"/>
                <w:szCs w:val="22"/>
              </w:rPr>
              <w:t xml:space="preserve"> </w:t>
            </w:r>
            <w:r w:rsidRPr="0078639E">
              <w:rPr>
                <w:sz w:val="22"/>
                <w:szCs w:val="22"/>
              </w:rPr>
              <w:t xml:space="preserve">clearly claims that it is a replication effort trying to validate previous knowledge or it is inferred that the index </w:t>
            </w:r>
            <w:r w:rsidR="00FE6F02">
              <w:rPr>
                <w:sz w:val="22"/>
                <w:szCs w:val="22"/>
              </w:rPr>
              <w:t>article</w:t>
            </w:r>
            <w:r w:rsidR="00FE6F02" w:rsidRPr="0078639E">
              <w:rPr>
                <w:sz w:val="22"/>
                <w:szCs w:val="22"/>
              </w:rPr>
              <w:t xml:space="preserve"> </w:t>
            </w:r>
            <w:r w:rsidRPr="0078639E">
              <w:rPr>
                <w:sz w:val="22"/>
                <w:szCs w:val="22"/>
              </w:rPr>
              <w:t>is a replication trying to validate previous knowledge.</w:t>
            </w:r>
          </w:p>
        </w:tc>
      </w:tr>
      <w:tr w:rsidR="00EE2A2B" w:rsidRPr="00EE2A2B" w14:paraId="7AAD9892" w14:textId="77777777" w:rsidTr="00057AC6">
        <w:trPr>
          <w:trHeight w:val="296"/>
        </w:trPr>
        <w:tc>
          <w:tcPr>
            <w:tcW w:w="9350" w:type="dxa"/>
          </w:tcPr>
          <w:p w14:paraId="3AF240D2" w14:textId="197CB1D7" w:rsidR="00EE2A2B" w:rsidRPr="0078639E" w:rsidRDefault="00EE2A2B" w:rsidP="00FE6F02">
            <w:pPr>
              <w:rPr>
                <w:sz w:val="22"/>
                <w:szCs w:val="22"/>
              </w:rPr>
            </w:pPr>
            <w:r w:rsidRPr="006F3C09">
              <w:rPr>
                <w:rFonts w:eastAsia="Times New Roman"/>
                <w:sz w:val="22"/>
                <w:szCs w:val="22"/>
                <w:shd w:val="clear" w:color="auto" w:fill="FFFFFF"/>
              </w:rPr>
              <w:t xml:space="preserve">3. </w:t>
            </w:r>
            <w:r w:rsidRPr="0078639E">
              <w:rPr>
                <w:sz w:val="22"/>
                <w:szCs w:val="22"/>
              </w:rPr>
              <w:t xml:space="preserve">Based on the abstract and/or introduction, the index </w:t>
            </w:r>
            <w:r w:rsidR="00FE6F02">
              <w:rPr>
                <w:sz w:val="22"/>
                <w:szCs w:val="22"/>
              </w:rPr>
              <w:t>article</w:t>
            </w:r>
            <w:r w:rsidR="00FE6F02" w:rsidRPr="0078639E">
              <w:rPr>
                <w:sz w:val="22"/>
                <w:szCs w:val="22"/>
              </w:rPr>
              <w:t xml:space="preserve"> </w:t>
            </w:r>
            <w:r w:rsidRPr="0078639E">
              <w:rPr>
                <w:sz w:val="22"/>
                <w:szCs w:val="22"/>
              </w:rPr>
              <w:t>claims to be both novel and replicate previous findings.</w:t>
            </w:r>
          </w:p>
        </w:tc>
      </w:tr>
      <w:tr w:rsidR="00EE2A2B" w:rsidRPr="00EE2A2B" w14:paraId="04453863" w14:textId="77777777" w:rsidTr="00057AC6">
        <w:trPr>
          <w:trHeight w:val="287"/>
        </w:trPr>
        <w:tc>
          <w:tcPr>
            <w:tcW w:w="9350" w:type="dxa"/>
          </w:tcPr>
          <w:p w14:paraId="70C30289" w14:textId="3089BF1C" w:rsidR="00EE2A2B" w:rsidRPr="00122692" w:rsidRDefault="00EE2A2B" w:rsidP="00CB41E7">
            <w:pPr>
              <w:rPr>
                <w:sz w:val="22"/>
                <w:szCs w:val="22"/>
              </w:rPr>
            </w:pPr>
            <w:r w:rsidRPr="006F3C09">
              <w:rPr>
                <w:rFonts w:eastAsia="Times New Roman"/>
                <w:sz w:val="22"/>
                <w:szCs w:val="22"/>
                <w:shd w:val="clear" w:color="auto" w:fill="FFFFFF"/>
              </w:rPr>
              <w:t xml:space="preserve">4. </w:t>
            </w:r>
            <w:r w:rsidRPr="0078639E">
              <w:rPr>
                <w:sz w:val="22"/>
                <w:szCs w:val="22"/>
              </w:rPr>
              <w:t xml:space="preserve">No statement or </w:t>
            </w:r>
            <w:r w:rsidR="00504B21">
              <w:rPr>
                <w:sz w:val="22"/>
                <w:szCs w:val="22"/>
              </w:rPr>
              <w:t xml:space="preserve">an </w:t>
            </w:r>
            <w:r w:rsidRPr="0078639E">
              <w:rPr>
                <w:sz w:val="22"/>
                <w:szCs w:val="22"/>
              </w:rPr>
              <w:t xml:space="preserve">unclear statement in the abstract and/or introduction about whether the index </w:t>
            </w:r>
            <w:r w:rsidR="00FE6F02">
              <w:rPr>
                <w:sz w:val="22"/>
                <w:szCs w:val="22"/>
              </w:rPr>
              <w:t xml:space="preserve">article </w:t>
            </w:r>
            <w:r w:rsidRPr="0078639E">
              <w:rPr>
                <w:sz w:val="22"/>
                <w:szCs w:val="22"/>
              </w:rPr>
              <w:t>presents a novel finding or replication</w:t>
            </w:r>
          </w:p>
        </w:tc>
      </w:tr>
      <w:tr w:rsidR="00EE2A2B" w:rsidRPr="00EE2A2B" w14:paraId="447F1C3E" w14:textId="77777777" w:rsidTr="00057AC6">
        <w:trPr>
          <w:trHeight w:val="287"/>
        </w:trPr>
        <w:tc>
          <w:tcPr>
            <w:tcW w:w="9350" w:type="dxa"/>
          </w:tcPr>
          <w:p w14:paraId="6E90CFC1" w14:textId="5674BAF6" w:rsidR="00EE2A2B" w:rsidRPr="006F3C09" w:rsidRDefault="00EE2A2B" w:rsidP="00057AC6">
            <w:pPr>
              <w:rPr>
                <w:rFonts w:eastAsia="Times New Roman"/>
                <w:sz w:val="22"/>
                <w:szCs w:val="22"/>
                <w:shd w:val="clear" w:color="auto" w:fill="FFFFFF"/>
              </w:rPr>
            </w:pPr>
            <w:r w:rsidRPr="006F3C09">
              <w:rPr>
                <w:rFonts w:eastAsia="Times New Roman"/>
                <w:sz w:val="22"/>
                <w:szCs w:val="22"/>
                <w:shd w:val="clear" w:color="auto" w:fill="FFFFFF"/>
              </w:rPr>
              <w:t>5. No</w:t>
            </w:r>
            <w:r w:rsidR="00754242">
              <w:rPr>
                <w:rFonts w:eastAsia="Times New Roman"/>
                <w:sz w:val="22"/>
                <w:szCs w:val="22"/>
                <w:shd w:val="clear" w:color="auto" w:fill="FFFFFF"/>
              </w:rPr>
              <w:t xml:space="preserve"> distinct</w:t>
            </w:r>
            <w:r w:rsidRPr="006F3C09">
              <w:rPr>
                <w:rFonts w:eastAsia="Times New Roman"/>
                <w:sz w:val="22"/>
                <w:szCs w:val="22"/>
                <w:shd w:val="clear" w:color="auto" w:fill="FFFFFF"/>
              </w:rPr>
              <w:t xml:space="preserve"> abstract</w:t>
            </w:r>
            <w:r w:rsidR="00754242">
              <w:rPr>
                <w:rFonts w:eastAsia="Times New Roman"/>
                <w:sz w:val="22"/>
                <w:szCs w:val="22"/>
                <w:shd w:val="clear" w:color="auto" w:fill="FFFFFF"/>
              </w:rPr>
              <w:t xml:space="preserve"> and introduction exists</w:t>
            </w:r>
          </w:p>
        </w:tc>
      </w:tr>
    </w:tbl>
    <w:p w14:paraId="149BCDD0" w14:textId="77777777" w:rsidR="00A578FF" w:rsidRDefault="00A578FF" w:rsidP="0028045D">
      <w:pPr>
        <w:spacing w:line="480" w:lineRule="auto"/>
        <w:rPr>
          <w:sz w:val="22"/>
          <w:szCs w:val="22"/>
        </w:rPr>
      </w:pPr>
    </w:p>
    <w:p w14:paraId="40F0BAB2" w14:textId="1DBD3BBC" w:rsidR="00EE2A2B" w:rsidRPr="0073095E" w:rsidRDefault="00EE2A2B" w:rsidP="00062478">
      <w:pPr>
        <w:spacing w:line="480" w:lineRule="auto"/>
        <w:outlineLvl w:val="0"/>
        <w:rPr>
          <w:b/>
          <w:sz w:val="22"/>
          <w:szCs w:val="22"/>
        </w:rPr>
      </w:pPr>
      <w:r w:rsidRPr="0073095E">
        <w:rPr>
          <w:b/>
          <w:sz w:val="22"/>
          <w:szCs w:val="22"/>
        </w:rPr>
        <w:t xml:space="preserve">Assessment of Indicators Based on Open </w:t>
      </w:r>
      <w:r w:rsidR="00F13A3D">
        <w:rPr>
          <w:b/>
          <w:sz w:val="22"/>
          <w:szCs w:val="22"/>
        </w:rPr>
        <w:t>Access</w:t>
      </w:r>
      <w:r w:rsidR="00F13A3D" w:rsidRPr="0073095E">
        <w:rPr>
          <w:b/>
          <w:sz w:val="22"/>
          <w:szCs w:val="22"/>
        </w:rPr>
        <w:t xml:space="preserve"> </w:t>
      </w:r>
      <w:r w:rsidRPr="0073095E">
        <w:rPr>
          <w:b/>
          <w:sz w:val="22"/>
          <w:szCs w:val="22"/>
        </w:rPr>
        <w:t>Data (PubMed Level) Only</w:t>
      </w:r>
    </w:p>
    <w:p w14:paraId="6E371BA6" w14:textId="3B57023F" w:rsidR="00EE2A2B" w:rsidRPr="006F3C09" w:rsidRDefault="00EE2A2B" w:rsidP="00EE2A2B">
      <w:pPr>
        <w:spacing w:line="480" w:lineRule="auto"/>
        <w:ind w:firstLine="720"/>
        <w:rPr>
          <w:sz w:val="22"/>
          <w:szCs w:val="22"/>
        </w:rPr>
      </w:pPr>
      <w:r w:rsidRPr="006F3C09">
        <w:rPr>
          <w:sz w:val="22"/>
          <w:szCs w:val="22"/>
        </w:rPr>
        <w:t xml:space="preserve">For </w:t>
      </w:r>
      <w:r w:rsidR="00C30A9D">
        <w:rPr>
          <w:sz w:val="22"/>
          <w:szCs w:val="22"/>
        </w:rPr>
        <w:t xml:space="preserve">all </w:t>
      </w:r>
      <w:r w:rsidRPr="006F3C09">
        <w:rPr>
          <w:sz w:val="22"/>
          <w:szCs w:val="22"/>
        </w:rPr>
        <w:t xml:space="preserve">articles </w:t>
      </w:r>
      <w:r w:rsidR="00C30A9D">
        <w:rPr>
          <w:sz w:val="22"/>
          <w:szCs w:val="22"/>
        </w:rPr>
        <w:t>without a PMCID (i.e., n</w:t>
      </w:r>
      <w:r w:rsidR="00487F55">
        <w:rPr>
          <w:sz w:val="22"/>
          <w:szCs w:val="22"/>
        </w:rPr>
        <w:t xml:space="preserve">on-PMCID articles) </w:t>
      </w:r>
      <w:r w:rsidRPr="006F3C09">
        <w:rPr>
          <w:sz w:val="22"/>
          <w:szCs w:val="22"/>
        </w:rPr>
        <w:t>published between 2000</w:t>
      </w:r>
      <w:r w:rsidR="00A578FF">
        <w:rPr>
          <w:sz w:val="22"/>
          <w:szCs w:val="22"/>
        </w:rPr>
        <w:t>-</w:t>
      </w:r>
      <w:r w:rsidRPr="006F3C09">
        <w:rPr>
          <w:sz w:val="22"/>
          <w:szCs w:val="22"/>
        </w:rPr>
        <w:t>2017, we repeated all assessments of indicators of reproducibility and transparency using i</w:t>
      </w:r>
      <w:r w:rsidRPr="00122692">
        <w:rPr>
          <w:sz w:val="22"/>
          <w:szCs w:val="22"/>
        </w:rPr>
        <w:t xml:space="preserve">nformation reported at the PubMed level. </w:t>
      </w:r>
      <w:r w:rsidR="00487F55" w:rsidRPr="004A2BB3">
        <w:rPr>
          <w:sz w:val="22"/>
          <w:szCs w:val="22"/>
        </w:rPr>
        <w:t xml:space="preserve">Key indicators of transparency and reproducibility, such as funding and conflicts of interest statements, are often disclosed in the full text of journal articles. However, many research consumers do not have a subscription to all of the journals catalogued in PubMed. Therefore, we evaluated whether PubMed can be used to identify these indicators among the subset of articles without a free full-text. Since articles in the PMC Open Access subset are of particular interest to meta-researchers, who want to download information en masse, we repeated our analyses stratified by whether the XML of the full text was publicly available (i.e., PMCOA vs </w:t>
      </w:r>
      <w:r w:rsidR="00C30A9D" w:rsidRPr="004A2BB3">
        <w:rPr>
          <w:sz w:val="22"/>
          <w:szCs w:val="22"/>
        </w:rPr>
        <w:t>n</w:t>
      </w:r>
      <w:r w:rsidR="00487F55" w:rsidRPr="004A2BB3">
        <w:rPr>
          <w:sz w:val="22"/>
          <w:szCs w:val="22"/>
        </w:rPr>
        <w:t>on-PMCOA articles). We examined</w:t>
      </w:r>
      <w:r w:rsidRPr="00122692">
        <w:rPr>
          <w:sz w:val="22"/>
          <w:szCs w:val="22"/>
        </w:rPr>
        <w:t xml:space="preserve"> the title, abstract, “MeSH terms” tab, and “LinkOut – more resources” tab on PubMed were examined for each </w:t>
      </w:r>
      <w:r w:rsidR="00FE6F02">
        <w:rPr>
          <w:sz w:val="22"/>
          <w:szCs w:val="22"/>
        </w:rPr>
        <w:t>a</w:t>
      </w:r>
      <w:r w:rsidR="00FE6F02" w:rsidRPr="00122692">
        <w:rPr>
          <w:sz w:val="22"/>
          <w:szCs w:val="22"/>
        </w:rPr>
        <w:t>r</w:t>
      </w:r>
      <w:r w:rsidR="00FE6F02">
        <w:rPr>
          <w:sz w:val="22"/>
          <w:szCs w:val="22"/>
        </w:rPr>
        <w:t>ticle</w:t>
      </w:r>
      <w:r w:rsidRPr="00122692">
        <w:rPr>
          <w:sz w:val="22"/>
          <w:szCs w:val="22"/>
        </w:rPr>
        <w:t>. This captures the metadata-level information that is available in PubMe</w:t>
      </w:r>
      <w:r w:rsidRPr="00C162A5">
        <w:rPr>
          <w:sz w:val="22"/>
          <w:szCs w:val="22"/>
        </w:rPr>
        <w:t>d. We note that article-</w:t>
      </w:r>
      <w:r w:rsidRPr="00C162A5">
        <w:rPr>
          <w:sz w:val="22"/>
          <w:szCs w:val="22"/>
        </w:rPr>
        <w:lastRenderedPageBreak/>
        <w:t>level metadata can also be downloaded from PubMed in bulk in various formats, and that these metadata are amenable to algorithmic mining</w:t>
      </w:r>
      <w:r w:rsidRPr="006F3C09">
        <w:rPr>
          <w:sz w:val="22"/>
          <w:szCs w:val="22"/>
        </w:rPr>
        <w:t xml:space="preserve"> of information. </w:t>
      </w:r>
    </w:p>
    <w:p w14:paraId="532C991A" w14:textId="77777777" w:rsidR="00EE2A2B" w:rsidRDefault="00EE2A2B" w:rsidP="00062478">
      <w:pPr>
        <w:spacing w:line="480" w:lineRule="auto"/>
        <w:outlineLvl w:val="0"/>
        <w:rPr>
          <w:b/>
          <w:sz w:val="22"/>
          <w:szCs w:val="22"/>
        </w:rPr>
      </w:pPr>
      <w:r>
        <w:rPr>
          <w:b/>
          <w:sz w:val="22"/>
          <w:szCs w:val="22"/>
        </w:rPr>
        <w:t>Statistical Analysis</w:t>
      </w:r>
      <w:r w:rsidRPr="00EE2A2B">
        <w:rPr>
          <w:b/>
          <w:sz w:val="22"/>
          <w:szCs w:val="22"/>
        </w:rPr>
        <w:t xml:space="preserve"> </w:t>
      </w:r>
    </w:p>
    <w:p w14:paraId="70FA6690" w14:textId="4266BD65" w:rsidR="00EE2A2B" w:rsidRPr="006F3C09" w:rsidRDefault="00EE2A2B" w:rsidP="0073095E">
      <w:pPr>
        <w:spacing w:line="480" w:lineRule="auto"/>
        <w:ind w:firstLine="720"/>
        <w:outlineLvl w:val="0"/>
        <w:rPr>
          <w:sz w:val="22"/>
          <w:szCs w:val="22"/>
        </w:rPr>
      </w:pPr>
      <w:r w:rsidRPr="006F3C09">
        <w:rPr>
          <w:sz w:val="22"/>
          <w:szCs w:val="22"/>
        </w:rPr>
        <w:t>Using descriptive</w:t>
      </w:r>
      <w:r w:rsidRPr="0078639E">
        <w:rPr>
          <w:sz w:val="22"/>
          <w:szCs w:val="22"/>
        </w:rPr>
        <w:t xml:space="preserve"> statistics, we characterize</w:t>
      </w:r>
      <w:r w:rsidR="00CB56F9">
        <w:rPr>
          <w:sz w:val="22"/>
          <w:szCs w:val="22"/>
        </w:rPr>
        <w:t>d</w:t>
      </w:r>
      <w:r w:rsidRPr="0078639E">
        <w:rPr>
          <w:sz w:val="22"/>
          <w:szCs w:val="22"/>
        </w:rPr>
        <w:t xml:space="preserve"> the indicators of transparency for the period 2015-2017. </w:t>
      </w:r>
      <w:r w:rsidR="007B4941" w:rsidRPr="004A2BB3">
        <w:rPr>
          <w:i/>
          <w:sz w:val="22"/>
          <w:szCs w:val="22"/>
        </w:rPr>
        <w:t>A priori</w:t>
      </w:r>
      <w:r w:rsidR="007B4941">
        <w:rPr>
          <w:sz w:val="22"/>
          <w:szCs w:val="22"/>
        </w:rPr>
        <w:t xml:space="preserve"> established </w:t>
      </w:r>
      <w:r w:rsidRPr="0078639E">
        <w:rPr>
          <w:sz w:val="22"/>
          <w:szCs w:val="22"/>
        </w:rPr>
        <w:t>Fisher’s exact tests were used to examine differences between the 2000-2014 and 2015-2017 samples; PMCOA and non-PMCOA articles</w:t>
      </w:r>
      <w:r w:rsidR="00055D38">
        <w:rPr>
          <w:sz w:val="22"/>
          <w:szCs w:val="22"/>
        </w:rPr>
        <w:t>; and PMC</w:t>
      </w:r>
      <w:ins w:id="60" w:author="Joshua D. Wallach" w:date="2018-09-07T16:29:00Z">
        <w:r w:rsidR="00525429">
          <w:rPr>
            <w:sz w:val="22"/>
            <w:szCs w:val="22"/>
          </w:rPr>
          <w:t>ID</w:t>
        </w:r>
      </w:ins>
      <w:r w:rsidR="00055D38">
        <w:rPr>
          <w:sz w:val="22"/>
          <w:szCs w:val="22"/>
        </w:rPr>
        <w:t xml:space="preserve"> and non-PMC</w:t>
      </w:r>
      <w:ins w:id="61" w:author="Joshua D. Wallach" w:date="2018-09-07T16:29:00Z">
        <w:r w:rsidR="00525429">
          <w:rPr>
            <w:sz w:val="22"/>
            <w:szCs w:val="22"/>
          </w:rPr>
          <w:t>ID</w:t>
        </w:r>
      </w:ins>
      <w:r w:rsidR="00055D38">
        <w:rPr>
          <w:sz w:val="22"/>
          <w:szCs w:val="22"/>
        </w:rPr>
        <w:t xml:space="preserve"> articles</w:t>
      </w:r>
      <w:r w:rsidRPr="0078639E">
        <w:rPr>
          <w:sz w:val="22"/>
          <w:szCs w:val="22"/>
        </w:rPr>
        <w:t>; all sta</w:t>
      </w:r>
      <w:r w:rsidRPr="00122692">
        <w:rPr>
          <w:sz w:val="22"/>
          <w:szCs w:val="22"/>
        </w:rPr>
        <w:t>tistical tests were 2-tailed.</w:t>
      </w:r>
      <w:r w:rsidR="000C420B">
        <w:rPr>
          <w:sz w:val="22"/>
          <w:szCs w:val="22"/>
        </w:rPr>
        <w:t xml:space="preserve"> As suggested during peer review of our work, we also analyzed potential changes over time for certain indicators of reproducibility and transparency. In particular, we plotted 3-year moving proportions for indicators with an adequate number of events against time. For instance, for the year 2013, we calculated the</w:t>
      </w:r>
      <w:r w:rsidR="00CB56F9">
        <w:rPr>
          <w:sz w:val="22"/>
          <w:szCs w:val="22"/>
        </w:rPr>
        <w:t xml:space="preserve"> proportion of </w:t>
      </w:r>
      <w:r w:rsidR="00C67AF3">
        <w:rPr>
          <w:sz w:val="22"/>
          <w:szCs w:val="22"/>
        </w:rPr>
        <w:t>articles</w:t>
      </w:r>
      <w:r w:rsidR="00CB56F9">
        <w:rPr>
          <w:sz w:val="22"/>
          <w:szCs w:val="22"/>
        </w:rPr>
        <w:t xml:space="preserve"> with a data sharing statement between 2012 and 2014. These analyses can explore more gradual changes that could have occurred.</w:t>
      </w:r>
      <w:r w:rsidRPr="00122692">
        <w:rPr>
          <w:sz w:val="22"/>
          <w:szCs w:val="22"/>
        </w:rPr>
        <w:t xml:space="preserve"> Analyses were performed using R (Version, 3.2.3: The R Project for Statistical Computing). We used the P&lt;0.005 threshold for statistical significance,</w:t>
      </w:r>
      <w:r w:rsidRPr="0078639E">
        <w:rPr>
          <w:sz w:val="22"/>
          <w:szCs w:val="22"/>
        </w:rPr>
        <w:fldChar w:fldCharType="begin"/>
      </w:r>
      <w:r w:rsidR="009902F5">
        <w:rPr>
          <w:sz w:val="22"/>
          <w:szCs w:val="22"/>
        </w:rPr>
        <w:instrText xml:space="preserve"> ADDIN EN.CITE &lt;EndNote&gt;&lt;Cite&gt;&lt;Author&gt;Munafò&lt;/Author&gt;&lt;Year&gt;2017&lt;/Year&gt;&lt;IDText&gt;A manifesto for reproducible science&lt;/IDText&gt;&lt;DisplayText&gt;[2, 42]&lt;/DisplayText&gt;&lt;record&gt;&lt;titles&gt;&lt;title&gt;A manifesto for reproducible science&lt;/title&gt;&lt;secondary-title&gt;Nature human behavior&lt;/secondary-title&gt;&lt;/titles&gt;&lt;number&gt;0021&lt;/number&gt;&lt;contributors&gt;&lt;authors&gt;&lt;author&gt;Munafò, M R&lt;/author&gt;&lt;author&gt;Nosek, B A&lt;/author&gt;&lt;author&gt;Bishop, D V M&lt;/author&gt;&lt;author&gt;Button, K S&lt;/author&gt;&lt;author&gt;Chambers, C D&lt;/author&gt;&lt;author&gt;Percie du Sert, N&lt;/author&gt;&lt;author&gt;Simonsohn, U&lt;/author&gt;&lt;author&gt;Wagenmakers, E&lt;/author&gt;&lt;author&gt;Ware, J J&lt;/author&gt;&lt;author&gt;Ioannidis, J P A&lt;/author&gt;&lt;/authors&gt;&lt;/contributors&gt;&lt;added-date format="utc"&gt;1526312327&lt;/added-date&gt;&lt;ref-type name="Journal Article"&gt;17&lt;/ref-type&gt;&lt;dates&gt;&lt;year&gt;2017&lt;/year&gt;&lt;/dates&gt;&lt;rec-number&gt;372&lt;/rec-number&gt;&lt;last-updated-date format="utc"&gt;1535234613&lt;/last-updated-date&gt;&lt;volume&gt;1&lt;/volume&gt;&lt;/record&gt;&lt;/Cite&gt;&lt;Cite&gt;&lt;Author&gt;Ioannidis&lt;/Author&gt;&lt;Year&gt;2018&lt;/Year&gt;&lt;IDText&gt;The Proposal to Lower P Value Thresholds to .005&lt;/IDText&gt;&lt;record&gt;&lt;dates&gt;&lt;pub-dates&gt;&lt;date&gt;04&lt;/date&gt;&lt;/pub-dates&gt;&lt;year&gt;2018&lt;/year&gt;&lt;/dates&gt;&lt;keywords&gt;&lt;keyword&gt;Biomedical Research&lt;/keyword&gt;&lt;keyword&gt;Data Interpretation, Statistical&lt;/keyword&gt;&lt;keyword&gt;Models, Statistical&lt;/keyword&gt;&lt;keyword&gt;Probability&lt;/keyword&gt;&lt;keyword&gt;Societies, Scientific&lt;/keyword&gt;&lt;/keywords&gt;&lt;urls&gt;&lt;related-urls&gt;&lt;url&gt;https://www.ncbi.nlm.nih.gov/pubmed/29566133&lt;/url&gt;&lt;/related-urls&gt;&lt;/urls&gt;&lt;isbn&gt;1538-3598&lt;/isbn&gt;&lt;titles&gt;&lt;title&gt;The Proposal to Lower P Value Thresholds to .005&lt;/title&gt;&lt;secondary-title&gt;JAMA&lt;/secondary-title&gt;&lt;/titles&gt;&lt;pages&gt;1429-1430&lt;/pages&gt;&lt;number&gt;14&lt;/number&gt;&lt;contributors&gt;&lt;authors&gt;&lt;author&gt;Ioannidis, J. P. A.&lt;/author&gt;&lt;/authors&gt;&lt;/contributors&gt;&lt;language&gt;eng&lt;/language&gt;&lt;added-date format="utc"&gt;1526328325&lt;/added-date&gt;&lt;ref-type name="Journal Article"&gt;17&lt;/ref-type&gt;&lt;rec-number&gt;378&lt;/rec-number&gt;&lt;last-updated-date format="utc"&gt;1526328325&lt;/last-updated-date&gt;&lt;accession-num&gt;29566133&lt;/accession-num&gt;&lt;electronic-resource-num&gt;10.1001/jama.2018.1536&lt;/electronic-resource-num&gt;&lt;volume&gt;319&lt;/volume&gt;&lt;/record&gt;&lt;/Cite&gt;&lt;/EndNote&gt;</w:instrText>
      </w:r>
      <w:r w:rsidRPr="0078639E">
        <w:rPr>
          <w:sz w:val="22"/>
          <w:szCs w:val="22"/>
        </w:rPr>
        <w:fldChar w:fldCharType="separate"/>
      </w:r>
      <w:r w:rsidR="009902F5">
        <w:rPr>
          <w:noProof/>
          <w:sz w:val="22"/>
          <w:szCs w:val="22"/>
        </w:rPr>
        <w:t>[2, 42]</w:t>
      </w:r>
      <w:r w:rsidRPr="0078639E">
        <w:rPr>
          <w:sz w:val="22"/>
          <w:szCs w:val="22"/>
        </w:rPr>
        <w:fldChar w:fldCharType="end"/>
      </w:r>
      <w:r w:rsidRPr="006F3C09">
        <w:rPr>
          <w:sz w:val="22"/>
          <w:szCs w:val="22"/>
        </w:rPr>
        <w:t xml:space="preserve"> calling results with </w:t>
      </w:r>
      <w:r w:rsidRPr="00A22406">
        <w:rPr>
          <w:i/>
          <w:sz w:val="22"/>
          <w:szCs w:val="22"/>
        </w:rPr>
        <w:t>P</w:t>
      </w:r>
      <w:r w:rsidRPr="006F3C09">
        <w:rPr>
          <w:sz w:val="22"/>
          <w:szCs w:val="22"/>
        </w:rPr>
        <w:t xml:space="preserve">-values 0.05 to 0.005 suggestive. </w:t>
      </w:r>
    </w:p>
    <w:p w14:paraId="1E4AB0C8" w14:textId="77777777" w:rsidR="00A22406" w:rsidRDefault="00A22406" w:rsidP="0028045D">
      <w:pPr>
        <w:spacing w:line="480" w:lineRule="auto"/>
        <w:rPr>
          <w:sz w:val="22"/>
        </w:rPr>
      </w:pPr>
    </w:p>
    <w:p w14:paraId="4BB41FE2" w14:textId="77777777" w:rsidR="00A22406" w:rsidRDefault="00A22406" w:rsidP="0028045D">
      <w:pPr>
        <w:spacing w:line="480" w:lineRule="auto"/>
        <w:rPr>
          <w:b/>
          <w:sz w:val="22"/>
          <w:szCs w:val="22"/>
        </w:rPr>
      </w:pPr>
    </w:p>
    <w:p w14:paraId="25B489B7" w14:textId="77777777" w:rsidR="00E21416" w:rsidRDefault="00E21416" w:rsidP="00754242">
      <w:pPr>
        <w:pStyle w:val="EndNoteBibliographyTitle"/>
        <w:jc w:val="left"/>
      </w:pPr>
    </w:p>
    <w:p w14:paraId="25521DC7" w14:textId="77777777" w:rsidR="00C30A9D" w:rsidRDefault="00C30A9D" w:rsidP="00754242">
      <w:pPr>
        <w:pStyle w:val="EndNoteBibliographyTitle"/>
        <w:jc w:val="left"/>
      </w:pPr>
    </w:p>
    <w:p w14:paraId="2FFFA869" w14:textId="77777777" w:rsidR="00C30A9D" w:rsidRDefault="00C30A9D" w:rsidP="00754242">
      <w:pPr>
        <w:pStyle w:val="EndNoteBibliographyTitle"/>
        <w:jc w:val="left"/>
      </w:pPr>
    </w:p>
    <w:p w14:paraId="6D61A7F0" w14:textId="77777777" w:rsidR="00C30A9D" w:rsidRDefault="00C30A9D" w:rsidP="00754242">
      <w:pPr>
        <w:pStyle w:val="EndNoteBibliographyTitle"/>
        <w:jc w:val="left"/>
      </w:pPr>
    </w:p>
    <w:p w14:paraId="18884B6A" w14:textId="77777777" w:rsidR="00C30A9D" w:rsidRDefault="00C30A9D" w:rsidP="00754242">
      <w:pPr>
        <w:pStyle w:val="EndNoteBibliographyTitle"/>
        <w:jc w:val="left"/>
      </w:pPr>
    </w:p>
    <w:p w14:paraId="2B6FF187" w14:textId="77777777" w:rsidR="00C30A9D" w:rsidRDefault="00C30A9D" w:rsidP="00754242">
      <w:pPr>
        <w:pStyle w:val="EndNoteBibliographyTitle"/>
        <w:jc w:val="left"/>
      </w:pPr>
    </w:p>
    <w:p w14:paraId="0828CAEF" w14:textId="77777777" w:rsidR="00C30A9D" w:rsidRDefault="00C30A9D" w:rsidP="00754242">
      <w:pPr>
        <w:pStyle w:val="EndNoteBibliographyTitle"/>
        <w:jc w:val="left"/>
      </w:pPr>
    </w:p>
    <w:p w14:paraId="70427231" w14:textId="77777777" w:rsidR="00C30A9D" w:rsidRDefault="00C30A9D" w:rsidP="00754242">
      <w:pPr>
        <w:pStyle w:val="EndNoteBibliographyTitle"/>
        <w:jc w:val="left"/>
      </w:pPr>
    </w:p>
    <w:p w14:paraId="07ADD99F" w14:textId="77777777" w:rsidR="00C30A9D" w:rsidRDefault="00C30A9D" w:rsidP="00754242">
      <w:pPr>
        <w:pStyle w:val="EndNoteBibliographyTitle"/>
        <w:jc w:val="left"/>
      </w:pPr>
    </w:p>
    <w:p w14:paraId="0314AB03" w14:textId="77777777" w:rsidR="00C30A9D" w:rsidRDefault="00C30A9D" w:rsidP="00754242">
      <w:pPr>
        <w:pStyle w:val="EndNoteBibliographyTitle"/>
        <w:jc w:val="left"/>
      </w:pPr>
    </w:p>
    <w:p w14:paraId="241012FF" w14:textId="77777777" w:rsidR="00C30A9D" w:rsidRDefault="00C30A9D" w:rsidP="00754242">
      <w:pPr>
        <w:pStyle w:val="EndNoteBibliographyTitle"/>
        <w:jc w:val="left"/>
      </w:pPr>
    </w:p>
    <w:p w14:paraId="64A425B8" w14:textId="77777777" w:rsidR="00C30A9D" w:rsidRDefault="00C30A9D" w:rsidP="00754242">
      <w:pPr>
        <w:pStyle w:val="EndNoteBibliographyTitle"/>
        <w:jc w:val="left"/>
      </w:pPr>
    </w:p>
    <w:p w14:paraId="5F2955F2" w14:textId="77777777" w:rsidR="00C30A9D" w:rsidRDefault="00C30A9D" w:rsidP="00754242">
      <w:pPr>
        <w:pStyle w:val="EndNoteBibliographyTitle"/>
        <w:jc w:val="left"/>
      </w:pPr>
    </w:p>
    <w:p w14:paraId="699AABAC" w14:textId="77777777" w:rsidR="00C30A9D" w:rsidRDefault="00C30A9D" w:rsidP="00754242">
      <w:pPr>
        <w:pStyle w:val="EndNoteBibliographyTitle"/>
        <w:jc w:val="left"/>
      </w:pPr>
    </w:p>
    <w:p w14:paraId="7BDE5649" w14:textId="77777777" w:rsidR="00C30A9D" w:rsidRDefault="00C30A9D" w:rsidP="00754242">
      <w:pPr>
        <w:pStyle w:val="EndNoteBibliographyTitle"/>
        <w:jc w:val="left"/>
      </w:pPr>
    </w:p>
    <w:p w14:paraId="73C81EF4" w14:textId="77777777" w:rsidR="00C30A9D" w:rsidRDefault="00C30A9D" w:rsidP="00754242">
      <w:pPr>
        <w:pStyle w:val="EndNoteBibliographyTitle"/>
        <w:jc w:val="left"/>
      </w:pPr>
    </w:p>
    <w:p w14:paraId="3AA253FE" w14:textId="77777777" w:rsidR="00C30A9D" w:rsidRDefault="00C30A9D" w:rsidP="00754242">
      <w:pPr>
        <w:pStyle w:val="EndNoteBibliographyTitle"/>
        <w:jc w:val="left"/>
      </w:pPr>
    </w:p>
    <w:p w14:paraId="3B388EE6" w14:textId="77777777" w:rsidR="00C30A9D" w:rsidRDefault="00C30A9D" w:rsidP="00754242">
      <w:pPr>
        <w:pStyle w:val="EndNoteBibliographyTitle"/>
        <w:jc w:val="left"/>
      </w:pPr>
    </w:p>
    <w:p w14:paraId="54007AFB" w14:textId="77777777" w:rsidR="00C30A9D" w:rsidRDefault="00C30A9D" w:rsidP="00754242">
      <w:pPr>
        <w:pStyle w:val="EndNoteBibliographyTitle"/>
        <w:jc w:val="left"/>
      </w:pPr>
    </w:p>
    <w:p w14:paraId="5CADD1BD" w14:textId="77777777" w:rsidR="00C30A9D" w:rsidRDefault="00C30A9D" w:rsidP="00754242">
      <w:pPr>
        <w:pStyle w:val="EndNoteBibliographyTitle"/>
        <w:jc w:val="left"/>
      </w:pPr>
    </w:p>
    <w:p w14:paraId="5CE5669A" w14:textId="77777777" w:rsidR="00C30A9D" w:rsidRDefault="00C30A9D" w:rsidP="00754242">
      <w:pPr>
        <w:pStyle w:val="EndNoteBibliographyTitle"/>
        <w:jc w:val="left"/>
      </w:pPr>
    </w:p>
    <w:p w14:paraId="7D6EC956" w14:textId="77777777" w:rsidR="00623425" w:rsidRPr="00623425" w:rsidRDefault="004B099A" w:rsidP="00623425">
      <w:pPr>
        <w:pStyle w:val="EndNoteBibliographyTitle"/>
        <w:rPr>
          <w:noProof/>
        </w:rPr>
      </w:pPr>
      <w:r>
        <w:lastRenderedPageBreak/>
        <w:fldChar w:fldCharType="begin"/>
      </w:r>
      <w:r>
        <w:instrText xml:space="preserve"> ADDIN EN.REFLIST </w:instrText>
      </w:r>
      <w:r>
        <w:fldChar w:fldCharType="separate"/>
      </w:r>
      <w:r w:rsidR="00623425" w:rsidRPr="00623425">
        <w:rPr>
          <w:noProof/>
        </w:rPr>
        <w:t>REFERENCES</w:t>
      </w:r>
    </w:p>
    <w:p w14:paraId="050BD808" w14:textId="77777777" w:rsidR="00623425" w:rsidRPr="00623425" w:rsidRDefault="00623425" w:rsidP="00623425">
      <w:pPr>
        <w:pStyle w:val="EndNoteBibliographyTitle"/>
        <w:rPr>
          <w:noProof/>
        </w:rPr>
      </w:pPr>
    </w:p>
    <w:p w14:paraId="1C429916" w14:textId="77777777" w:rsidR="00623425" w:rsidRPr="00623425" w:rsidRDefault="00623425" w:rsidP="00623425">
      <w:pPr>
        <w:pStyle w:val="EndNoteBibliography"/>
        <w:rPr>
          <w:noProof/>
        </w:rPr>
      </w:pPr>
      <w:r w:rsidRPr="00623425">
        <w:rPr>
          <w:noProof/>
        </w:rPr>
        <w:t>1.</w:t>
      </w:r>
      <w:r w:rsidRPr="00623425">
        <w:rPr>
          <w:noProof/>
        </w:rPr>
        <w:tab/>
        <w:t>Baker M. 1,500 scientists lift the lid on reproducibility. Nature. 2016;533(7604):452-4. doi: 10.1038/533452a. PubMed PMID: 27225100.</w:t>
      </w:r>
    </w:p>
    <w:p w14:paraId="0D4F9D80" w14:textId="77777777" w:rsidR="00623425" w:rsidRPr="00623425" w:rsidRDefault="00623425" w:rsidP="00623425">
      <w:pPr>
        <w:pStyle w:val="EndNoteBibliography"/>
        <w:rPr>
          <w:noProof/>
        </w:rPr>
      </w:pPr>
      <w:r w:rsidRPr="00623425">
        <w:rPr>
          <w:noProof/>
        </w:rPr>
        <w:t>2.</w:t>
      </w:r>
      <w:r w:rsidRPr="00623425">
        <w:rPr>
          <w:noProof/>
        </w:rPr>
        <w:tab/>
        <w:t>Munafò MR, Nosek BA, Bishop DVM, Button KS, Chambers CD, Percie du Sert N, et al. A manifesto for reproducible science. Nature human behavior. 2017;1(0021).</w:t>
      </w:r>
    </w:p>
    <w:p w14:paraId="695EC828" w14:textId="77777777" w:rsidR="00623425" w:rsidRPr="00623425" w:rsidRDefault="00623425" w:rsidP="00623425">
      <w:pPr>
        <w:pStyle w:val="EndNoteBibliography"/>
        <w:rPr>
          <w:noProof/>
        </w:rPr>
      </w:pPr>
      <w:r w:rsidRPr="00623425">
        <w:rPr>
          <w:noProof/>
        </w:rPr>
        <w:t>3.</w:t>
      </w:r>
      <w:r w:rsidRPr="00623425">
        <w:rPr>
          <w:noProof/>
        </w:rPr>
        <w:tab/>
        <w:t>Wallach JD, Gonsalves GS, Ross JS. Research, regulatory, and clinical decision-making: the importance of scientific integrity. J Clin Epidemiol. 2017. Epub 2017/10/16. doi: 10.1016/j.jclinepi.2017.08.021. PubMed PMID: 29042327.</w:t>
      </w:r>
    </w:p>
    <w:p w14:paraId="2AB786F1" w14:textId="77777777" w:rsidR="00623425" w:rsidRPr="00623425" w:rsidRDefault="00623425" w:rsidP="00623425">
      <w:pPr>
        <w:pStyle w:val="EndNoteBibliography"/>
        <w:rPr>
          <w:noProof/>
        </w:rPr>
      </w:pPr>
      <w:r w:rsidRPr="00623425">
        <w:rPr>
          <w:noProof/>
        </w:rPr>
        <w:t>4.</w:t>
      </w:r>
      <w:r w:rsidRPr="00623425">
        <w:rPr>
          <w:noProof/>
        </w:rPr>
        <w:tab/>
        <w:t>Ioannidis JP. How to make more published research true. PLoS Med. 2014;11(10):e1001747. Epub 2014/10/21. doi: 10.1371/journal.pmed.1001747. PubMed PMID: 25334033; PubMed Central PMCID: PMCPMC4204808.</w:t>
      </w:r>
    </w:p>
    <w:p w14:paraId="5A8045B3" w14:textId="77777777" w:rsidR="00623425" w:rsidRPr="00623425" w:rsidRDefault="00623425" w:rsidP="00623425">
      <w:pPr>
        <w:pStyle w:val="EndNoteBibliography"/>
        <w:rPr>
          <w:noProof/>
        </w:rPr>
      </w:pPr>
      <w:r w:rsidRPr="00623425">
        <w:rPr>
          <w:noProof/>
        </w:rPr>
        <w:t>5.</w:t>
      </w:r>
      <w:r w:rsidRPr="00623425">
        <w:rPr>
          <w:noProof/>
        </w:rPr>
        <w:tab/>
        <w:t>Ioannidis JP, Greenland S, Hlatky MA, Khoury MJ, Macleod MR, Moher D, et al. Increasing value and reducing waste in research design, conduct, and analysis. Lancet. 2014;383(9912):166-75. doi: 10.1016/S0140-6736(13)62227-8. PubMed PMID: 24411645; PubMed Central PMCID: PMCPMC4697939.</w:t>
      </w:r>
    </w:p>
    <w:p w14:paraId="0B575FB6" w14:textId="77777777" w:rsidR="00623425" w:rsidRPr="00623425" w:rsidRDefault="00623425" w:rsidP="00623425">
      <w:pPr>
        <w:pStyle w:val="EndNoteBibliography"/>
        <w:rPr>
          <w:noProof/>
        </w:rPr>
      </w:pPr>
      <w:r w:rsidRPr="00623425">
        <w:rPr>
          <w:noProof/>
        </w:rPr>
        <w:t>6.</w:t>
      </w:r>
      <w:r w:rsidRPr="00623425">
        <w:rPr>
          <w:noProof/>
        </w:rPr>
        <w:tab/>
        <w:t>Nosek BA, Alter G, Banks GC, Borsboom D, Bowman SD, Breckler SJ, et al. SCIENTIFIC STANDARDS. Promoting an open research culture. Science. 2015;348(6242):1422-5. doi: 10.1126/science.aab2374. PubMed PMID: 26113702; PubMed Central PMCID: PMCPMC4550299.</w:t>
      </w:r>
    </w:p>
    <w:p w14:paraId="1360E0CD" w14:textId="77777777" w:rsidR="00623425" w:rsidRPr="00623425" w:rsidRDefault="00623425" w:rsidP="00623425">
      <w:pPr>
        <w:pStyle w:val="EndNoteBibliography"/>
        <w:rPr>
          <w:noProof/>
        </w:rPr>
      </w:pPr>
      <w:r w:rsidRPr="00623425">
        <w:rPr>
          <w:noProof/>
        </w:rPr>
        <w:t>7.</w:t>
      </w:r>
      <w:r w:rsidRPr="00623425">
        <w:rPr>
          <w:noProof/>
        </w:rPr>
        <w:tab/>
        <w:t>Iqbal SA, Wallach JD, Khoury MJ, Schully SD, Ioannidis JP. Reproducible Research Practices and Transparency across the Biomedical Literature. PLoS Biol. 2016;14(1):e1002333. Epub 2016/01/04. doi: 10.1371/journal.pbio.1002333. PubMed PMID: 26726926; PubMed Central PMCID: PMCPMC4699702.</w:t>
      </w:r>
    </w:p>
    <w:p w14:paraId="4B6816FF" w14:textId="77777777" w:rsidR="00623425" w:rsidRPr="00623425" w:rsidRDefault="00623425" w:rsidP="00623425">
      <w:pPr>
        <w:pStyle w:val="EndNoteBibliography"/>
        <w:rPr>
          <w:noProof/>
        </w:rPr>
      </w:pPr>
      <w:r w:rsidRPr="00623425">
        <w:rPr>
          <w:noProof/>
        </w:rPr>
        <w:t>8.</w:t>
      </w:r>
      <w:r w:rsidRPr="00623425">
        <w:rPr>
          <w:noProof/>
        </w:rPr>
        <w:tab/>
        <w:t>Institute of Medicine (IOM). Sharing Clinical Trial Data: Maximizing Benefits, Minimizing Risks. Washington,</w:t>
      </w:r>
    </w:p>
    <w:p w14:paraId="08BB27B8" w14:textId="77777777" w:rsidR="00623425" w:rsidRPr="00623425" w:rsidRDefault="00623425" w:rsidP="00623425">
      <w:pPr>
        <w:pStyle w:val="EndNoteBibliography"/>
        <w:rPr>
          <w:noProof/>
        </w:rPr>
      </w:pPr>
      <w:r w:rsidRPr="00623425">
        <w:rPr>
          <w:noProof/>
        </w:rPr>
        <w:t>DC: The National Academies Press. 2015.</w:t>
      </w:r>
    </w:p>
    <w:p w14:paraId="552CE1B2" w14:textId="77777777" w:rsidR="00623425" w:rsidRPr="00623425" w:rsidRDefault="00623425" w:rsidP="00623425">
      <w:pPr>
        <w:pStyle w:val="EndNoteBibliography"/>
        <w:rPr>
          <w:noProof/>
        </w:rPr>
      </w:pPr>
      <w:r w:rsidRPr="00623425">
        <w:rPr>
          <w:noProof/>
        </w:rPr>
        <w:lastRenderedPageBreak/>
        <w:t>9.</w:t>
      </w:r>
      <w:r w:rsidRPr="00623425">
        <w:rPr>
          <w:noProof/>
        </w:rPr>
        <w:tab/>
        <w:t>Taichman DB, Backus J, Baethge C, Bauchner H, de Leeuw PW, Drazen JM, et al. Sharing Clinical Trial Data--A Proposal from the International Committee of Medical Journal Editors. N Engl J Med. 2016;374(4):384-6. Epub 2016/01/20. doi: 10.1056/NEJMe1515172. PubMed PMID: 26786954.</w:t>
      </w:r>
    </w:p>
    <w:p w14:paraId="57F3C44E" w14:textId="77777777" w:rsidR="00623425" w:rsidRPr="00623425" w:rsidRDefault="00623425" w:rsidP="00623425">
      <w:pPr>
        <w:pStyle w:val="EndNoteBibliography"/>
        <w:rPr>
          <w:noProof/>
        </w:rPr>
      </w:pPr>
      <w:r w:rsidRPr="00623425">
        <w:rPr>
          <w:noProof/>
        </w:rPr>
        <w:t>10.</w:t>
      </w:r>
      <w:r w:rsidRPr="00623425">
        <w:rPr>
          <w:noProof/>
        </w:rPr>
        <w:tab/>
        <w:t>Taichman DB, Sahni P, Pinborg A, Peiperl L, Laine C, James A, et al. Data Sharing Statements for Clinical Trials: A Requirement of the International Committee of Medical Journal Editors. Ethiop J Health Sci. 2017;27(4):315-8. PubMed PMID: 29217933; PubMed Central PMCID: PMCPMC5615020.</w:t>
      </w:r>
    </w:p>
    <w:p w14:paraId="29DB463E" w14:textId="77777777" w:rsidR="00623425" w:rsidRPr="00623425" w:rsidRDefault="00623425" w:rsidP="00623425">
      <w:pPr>
        <w:pStyle w:val="EndNoteBibliography"/>
        <w:rPr>
          <w:noProof/>
        </w:rPr>
      </w:pPr>
      <w:r w:rsidRPr="00623425">
        <w:rPr>
          <w:noProof/>
        </w:rPr>
        <w:t>11.</w:t>
      </w:r>
      <w:r w:rsidRPr="00623425">
        <w:rPr>
          <w:noProof/>
        </w:rPr>
        <w:tab/>
        <w:t>Naudet F, Sakarovitch C, Janiaud P, Cristea I, Fanelli D, Moher D, et al. Data sharing and reanalysis of randomized controlled trials in leading biomedical journals with a full data sharing policy: survey of studies published in. BMJ. 2018;360:k400. Epub 2018/02/13. PubMed PMID: 29440066; PubMed Central PMCID: PMCPMC5809812.</w:t>
      </w:r>
    </w:p>
    <w:p w14:paraId="315C393D" w14:textId="77777777" w:rsidR="00623425" w:rsidRPr="00623425" w:rsidRDefault="00623425" w:rsidP="00623425">
      <w:pPr>
        <w:pStyle w:val="EndNoteBibliography"/>
        <w:rPr>
          <w:noProof/>
        </w:rPr>
      </w:pPr>
      <w:r w:rsidRPr="00623425">
        <w:rPr>
          <w:noProof/>
        </w:rPr>
        <w:t>12.</w:t>
      </w:r>
      <w:r w:rsidRPr="00623425">
        <w:rPr>
          <w:noProof/>
        </w:rPr>
        <w:tab/>
        <w:t>Goodman SN, Fanelli D, Ioannidis JP. What does research reproducibility mean? Sci Transl Med. 2016;8(341):341ps12. doi: 10.1126/scitranslmed.aaf5027. PubMed PMID: 27252173.</w:t>
      </w:r>
    </w:p>
    <w:p w14:paraId="49276700" w14:textId="77777777" w:rsidR="00623425" w:rsidRPr="00623425" w:rsidRDefault="00623425" w:rsidP="00623425">
      <w:pPr>
        <w:pStyle w:val="EndNoteBibliography"/>
        <w:rPr>
          <w:noProof/>
        </w:rPr>
      </w:pPr>
      <w:r w:rsidRPr="00623425">
        <w:rPr>
          <w:noProof/>
        </w:rPr>
        <w:t>13.</w:t>
      </w:r>
      <w:r w:rsidRPr="00623425">
        <w:rPr>
          <w:noProof/>
        </w:rPr>
        <w:tab/>
        <w:t>Collaboration OS. PSYCHOLOGY. Estimating the reproducibility of psychological science. Science. 2015;349(6251):aac4716. doi: 10.1126/science.aac4716. PubMed PMID: 26315443.</w:t>
      </w:r>
    </w:p>
    <w:p w14:paraId="5BC3C341" w14:textId="77777777" w:rsidR="00623425" w:rsidRPr="00623425" w:rsidRDefault="00623425" w:rsidP="00623425">
      <w:pPr>
        <w:pStyle w:val="EndNoteBibliography"/>
        <w:rPr>
          <w:noProof/>
        </w:rPr>
      </w:pPr>
      <w:r w:rsidRPr="00623425">
        <w:rPr>
          <w:noProof/>
        </w:rPr>
        <w:t>14.</w:t>
      </w:r>
      <w:r w:rsidRPr="00623425">
        <w:rPr>
          <w:noProof/>
        </w:rPr>
        <w:tab/>
        <w:t>Nosek BA, Errington TM. Making sense of replications. Elife. 2017;6. Epub 2017/01/19. doi: 10.7554/eLife.23383. PubMed PMID: 28100398; PubMed Central PMCID: PMCPMC5245957.</w:t>
      </w:r>
    </w:p>
    <w:p w14:paraId="24F685CF" w14:textId="77777777" w:rsidR="00623425" w:rsidRPr="00623425" w:rsidRDefault="00623425" w:rsidP="00623425">
      <w:pPr>
        <w:pStyle w:val="EndNoteBibliography"/>
        <w:rPr>
          <w:noProof/>
        </w:rPr>
      </w:pPr>
      <w:r w:rsidRPr="00623425">
        <w:rPr>
          <w:noProof/>
        </w:rPr>
        <w:t>15.</w:t>
      </w:r>
      <w:r w:rsidRPr="00623425">
        <w:rPr>
          <w:noProof/>
        </w:rPr>
        <w:tab/>
        <w:t>Ioannidis JPA. The Reproducibility Wars: Successful, Unsuccessful, Uninterpretable, Exact, Conceptual, Triangulated, Contested Replication. Clin Chem. 2017;63(5):943-5. Epub 2017/03/15. doi: 10.1373/clinchem.2017.271965. PubMed PMID: 28298413.</w:t>
      </w:r>
    </w:p>
    <w:p w14:paraId="1B25A7E6" w14:textId="77777777" w:rsidR="00623425" w:rsidRPr="00623425" w:rsidRDefault="00623425" w:rsidP="00623425">
      <w:pPr>
        <w:pStyle w:val="EndNoteBibliography"/>
        <w:rPr>
          <w:noProof/>
        </w:rPr>
      </w:pPr>
      <w:r w:rsidRPr="00623425">
        <w:rPr>
          <w:noProof/>
        </w:rPr>
        <w:t>16.</w:t>
      </w:r>
      <w:r w:rsidRPr="00623425">
        <w:rPr>
          <w:noProof/>
        </w:rPr>
        <w:tab/>
        <w:t>McDougall JA, Ferucci ED, Glover J, Fraenkel L. Telerheumatology: A Systematic Review. Arthritis Care Res (Hoboken). 2017;69(10):1546-57. Epub 2017/08/22. doi: 10.1002/acr.23153. PubMed PMID: 27863164; PubMed Central PMCID: PMCPMC5436947.</w:t>
      </w:r>
    </w:p>
    <w:p w14:paraId="2D1E31FA" w14:textId="77777777" w:rsidR="00623425" w:rsidRPr="00623425" w:rsidRDefault="00623425" w:rsidP="00623425">
      <w:pPr>
        <w:pStyle w:val="EndNoteBibliography"/>
        <w:rPr>
          <w:noProof/>
        </w:rPr>
      </w:pPr>
      <w:r w:rsidRPr="00623425">
        <w:rPr>
          <w:noProof/>
        </w:rPr>
        <w:t>17.</w:t>
      </w:r>
      <w:r w:rsidRPr="00623425">
        <w:rPr>
          <w:noProof/>
        </w:rPr>
        <w:tab/>
        <w:t>Mortuaire G, Leroy X, Vandenhende-Szymanski C, Chevalier D, Thisse AS. Comparison of endoscopic and external resections for sinonasal instestinal-type adenocarcinoma. Eur Arch Otorhinolaryngol. 2016;273(12):4343-50. Epub 2016/06/30. doi: 10.1007/s00405-016-4</w:t>
      </w:r>
      <w:r w:rsidRPr="00623425">
        <w:rPr>
          <w:noProof/>
        </w:rPr>
        <w:lastRenderedPageBreak/>
        <w:t>181-4. PubMed PMID: 27363404.</w:t>
      </w:r>
    </w:p>
    <w:p w14:paraId="691D62A6" w14:textId="77777777" w:rsidR="00623425" w:rsidRPr="00623425" w:rsidRDefault="00623425" w:rsidP="00623425">
      <w:pPr>
        <w:pStyle w:val="EndNoteBibliography"/>
        <w:rPr>
          <w:noProof/>
        </w:rPr>
      </w:pPr>
      <w:r w:rsidRPr="00623425">
        <w:rPr>
          <w:noProof/>
        </w:rPr>
        <w:t>18.</w:t>
      </w:r>
      <w:r w:rsidRPr="00623425">
        <w:rPr>
          <w:noProof/>
        </w:rPr>
        <w:tab/>
        <w:t>Riechelmann RP, Wang L, O'Carroll A, Krzyzanowska MK. Disclosure of conflicts of interest by authors of clinical trials and editorials in oncology. J Clin Oncol. 2007;25(29):4642-7. doi: 10.1200/JCO.2007.11.2482. PubMed PMID: 17925561.</w:t>
      </w:r>
    </w:p>
    <w:p w14:paraId="7A90BCCB" w14:textId="77777777" w:rsidR="00623425" w:rsidRPr="00623425" w:rsidRDefault="00623425" w:rsidP="00623425">
      <w:pPr>
        <w:pStyle w:val="EndNoteBibliography"/>
        <w:rPr>
          <w:noProof/>
        </w:rPr>
      </w:pPr>
      <w:r w:rsidRPr="00623425">
        <w:rPr>
          <w:noProof/>
        </w:rPr>
        <w:t>19.</w:t>
      </w:r>
      <w:r w:rsidRPr="00623425">
        <w:rPr>
          <w:noProof/>
        </w:rPr>
        <w:tab/>
        <w:t>Jagsi R, Sheets N, Jankovic A, Motomura AR, Amarnath S, Ubel PA. Frequency, nature, effects, and correlates of conflicts of interest in published clinical cancer research. Cancer. 2009;115(12):2783-91. doi: 10.1002/cncr.24315. PubMed PMID: 19434666.</w:t>
      </w:r>
    </w:p>
    <w:p w14:paraId="763DD1CA" w14:textId="77777777" w:rsidR="00623425" w:rsidRPr="00623425" w:rsidRDefault="00623425" w:rsidP="00623425">
      <w:pPr>
        <w:pStyle w:val="EndNoteBibliography"/>
        <w:rPr>
          <w:noProof/>
        </w:rPr>
      </w:pPr>
      <w:r w:rsidRPr="00623425">
        <w:rPr>
          <w:noProof/>
        </w:rPr>
        <w:t>20.</w:t>
      </w:r>
      <w:r w:rsidRPr="00623425">
        <w:rPr>
          <w:noProof/>
        </w:rPr>
        <w:tab/>
        <w:t>Bekelman JE, Li Y, Gross CP. Scope and impact of financial conflicts of interest in biomedical research: a systematic review. JAMA. 2003;289(4):454-65. PubMed PMID: 12533125.</w:t>
      </w:r>
    </w:p>
    <w:p w14:paraId="4EE9B67F" w14:textId="77777777" w:rsidR="00623425" w:rsidRPr="00623425" w:rsidRDefault="00623425" w:rsidP="00623425">
      <w:pPr>
        <w:pStyle w:val="EndNoteBibliography"/>
        <w:rPr>
          <w:noProof/>
        </w:rPr>
      </w:pPr>
      <w:r w:rsidRPr="00623425">
        <w:rPr>
          <w:noProof/>
        </w:rPr>
        <w:t>21.</w:t>
      </w:r>
      <w:r w:rsidRPr="00623425">
        <w:rPr>
          <w:noProof/>
        </w:rPr>
        <w:tab/>
        <w:t>NIH. Conflict of Interest in Medical Research, Education, and Practice. Washington (DC): National Academies Press (US); 2009.</w:t>
      </w:r>
    </w:p>
    <w:p w14:paraId="262896B3" w14:textId="77777777" w:rsidR="00623425" w:rsidRPr="00623425" w:rsidRDefault="00623425" w:rsidP="00623425">
      <w:pPr>
        <w:pStyle w:val="EndNoteBibliography"/>
        <w:rPr>
          <w:noProof/>
        </w:rPr>
      </w:pPr>
      <w:r w:rsidRPr="00623425">
        <w:rPr>
          <w:noProof/>
        </w:rPr>
        <w:t>22.</w:t>
      </w:r>
      <w:r w:rsidRPr="00623425">
        <w:rPr>
          <w:noProof/>
        </w:rPr>
        <w:tab/>
        <w:t>Soler L, Labas V, Thélie A, Teixeira-Gomes AP, Grasseau I, Bouguereau L, et al. Data on endogenous chicken sperm peptides and small proteins obtained through Top-Down High Resolution Mass Spectrometry. Data Brief. 2016;8:1421-5. Epub 2016/08/16. doi: 10.1016/j.dib.2016.07.050. PubMed PMID: 27617276; PubMed Central PMCID: PMCPMC5007419.</w:t>
      </w:r>
    </w:p>
    <w:p w14:paraId="44B6BE43" w14:textId="5A4F18E0" w:rsidR="00623425" w:rsidRPr="00623425" w:rsidRDefault="00623425" w:rsidP="00623425">
      <w:pPr>
        <w:pStyle w:val="EndNoteBibliography"/>
        <w:rPr>
          <w:noProof/>
        </w:rPr>
      </w:pPr>
      <w:r w:rsidRPr="00623425">
        <w:rPr>
          <w:noProof/>
        </w:rPr>
        <w:t>23.</w:t>
      </w:r>
      <w:r w:rsidRPr="00623425">
        <w:rPr>
          <w:noProof/>
        </w:rPr>
        <w:tab/>
        <w:t xml:space="preserve">PLOS One. Data Availability. Available from: </w:t>
      </w:r>
      <w:hyperlink r:id="rId19" w:history="1">
        <w:r w:rsidRPr="00623425">
          <w:rPr>
            <w:rStyle w:val="Hyperlink"/>
            <w:noProof/>
            <w:sz w:val="24"/>
          </w:rPr>
          <w:t>http://journals.plos.org/plosone/s/data-availability</w:t>
        </w:r>
      </w:hyperlink>
      <w:r w:rsidRPr="00623425">
        <w:rPr>
          <w:noProof/>
        </w:rPr>
        <w:t>.</w:t>
      </w:r>
    </w:p>
    <w:p w14:paraId="616B2A4A" w14:textId="77777777" w:rsidR="00623425" w:rsidRPr="00623425" w:rsidRDefault="00623425" w:rsidP="00623425">
      <w:pPr>
        <w:pStyle w:val="EndNoteBibliography"/>
        <w:rPr>
          <w:noProof/>
        </w:rPr>
      </w:pPr>
      <w:r w:rsidRPr="00623425">
        <w:rPr>
          <w:noProof/>
        </w:rPr>
        <w:t>24.</w:t>
      </w:r>
      <w:r w:rsidRPr="00623425">
        <w:rPr>
          <w:noProof/>
        </w:rPr>
        <w:tab/>
        <w:t>Federer LM, Belter CW, Joubert DJ, Livinski A, Lu YL, Snyders LN, et al. Data sharing in PLOS ONE: An analysis of Data Availability Statements. PLoS One. 2018;13(5):e0194768. Epub 2018/05/02. doi: 10.1371/journal.pone.0194768. PubMed PMID: 29719004.</w:t>
      </w:r>
    </w:p>
    <w:p w14:paraId="15C8C692" w14:textId="77777777" w:rsidR="00623425" w:rsidRPr="00623425" w:rsidRDefault="00623425" w:rsidP="00623425">
      <w:pPr>
        <w:pStyle w:val="EndNoteBibliography"/>
        <w:rPr>
          <w:noProof/>
        </w:rPr>
      </w:pPr>
      <w:r w:rsidRPr="00623425">
        <w:rPr>
          <w:noProof/>
        </w:rPr>
        <w:t>25.</w:t>
      </w:r>
      <w:r w:rsidRPr="00623425">
        <w:rPr>
          <w:noProof/>
        </w:rPr>
        <w:tab/>
        <w:t>Kidwell MC, Lazarević LB, Baranski E, Hardwicke TE, Piechowski S, Falkenberg LS, et al. Badges to Acknowledge Open Practices: A Simple, Low-Cost, Effective Method for Increasing Transparency. PLoS Biol. 2016;14(5):e1002456. Epub 2016/05/12. doi: 10.1371/journal.pbio.1002456. PubMed PMID: 27171007; PubMed Central PMCID: PMCPMC4865119.</w:t>
      </w:r>
    </w:p>
    <w:p w14:paraId="6BE0DE8D" w14:textId="77777777" w:rsidR="00623425" w:rsidRPr="00623425" w:rsidRDefault="00623425" w:rsidP="00623425">
      <w:pPr>
        <w:pStyle w:val="EndNoteBibliography"/>
        <w:rPr>
          <w:noProof/>
        </w:rPr>
      </w:pPr>
      <w:r w:rsidRPr="00623425">
        <w:rPr>
          <w:noProof/>
        </w:rPr>
        <w:t>26.</w:t>
      </w:r>
      <w:r w:rsidRPr="00623425">
        <w:rPr>
          <w:noProof/>
        </w:rPr>
        <w:tab/>
        <w:t>National Institutes of Health. Plan for Increasing Access to Scientific Publications and Digital Scientific Data from NIH Funded Scien</w:t>
      </w:r>
      <w:r w:rsidRPr="00623425">
        <w:rPr>
          <w:noProof/>
        </w:rPr>
        <w:lastRenderedPageBreak/>
        <w:t>tific Research. February 2015.</w:t>
      </w:r>
    </w:p>
    <w:p w14:paraId="5BD2CC7C" w14:textId="77777777" w:rsidR="00623425" w:rsidRPr="00623425" w:rsidRDefault="00623425" w:rsidP="00623425">
      <w:pPr>
        <w:pStyle w:val="EndNoteBibliography"/>
        <w:rPr>
          <w:noProof/>
        </w:rPr>
      </w:pPr>
      <w:r w:rsidRPr="00623425">
        <w:rPr>
          <w:noProof/>
        </w:rPr>
        <w:t>27.</w:t>
      </w:r>
      <w:r w:rsidRPr="00623425">
        <w:rPr>
          <w:noProof/>
        </w:rPr>
        <w:tab/>
        <w:t>Silagy CA, Middleton P, Hopewell S. Publishing protocols of systematic reviews: comparing what was done to what was planned. JAMA. 2002;287(21):2831-4. PubMed PMID: 12038926.</w:t>
      </w:r>
    </w:p>
    <w:p w14:paraId="16D2F6AA" w14:textId="77777777" w:rsidR="00623425" w:rsidRPr="00623425" w:rsidRDefault="00623425" w:rsidP="00623425">
      <w:pPr>
        <w:pStyle w:val="EndNoteBibliography"/>
        <w:rPr>
          <w:noProof/>
        </w:rPr>
      </w:pPr>
      <w:r w:rsidRPr="00623425">
        <w:rPr>
          <w:noProof/>
        </w:rPr>
        <w:t>28.</w:t>
      </w:r>
      <w:r w:rsidRPr="00623425">
        <w:rPr>
          <w:noProof/>
        </w:rPr>
        <w:tab/>
        <w:t>Page MJ, Altman DG, Shamseer L, McKenzie JE, Ahmadzai N, Wolfe D, et al. Reproducible research practices are underused in systematic reviews of biomedical interventions. J Clin Epidemiol. 2018;94:8-18. Epub 2017/11/04. doi: 10.1016/j.jclinepi.2017.10.017. PubMed PMID: 29113936.</w:t>
      </w:r>
    </w:p>
    <w:p w14:paraId="58F7420D" w14:textId="77777777" w:rsidR="00623425" w:rsidRPr="00623425" w:rsidRDefault="00623425" w:rsidP="00623425">
      <w:pPr>
        <w:pStyle w:val="EndNoteBibliography"/>
        <w:rPr>
          <w:noProof/>
        </w:rPr>
      </w:pPr>
      <w:r w:rsidRPr="00623425">
        <w:rPr>
          <w:noProof/>
        </w:rPr>
        <w:t>29.</w:t>
      </w:r>
      <w:r w:rsidRPr="00623425">
        <w:rPr>
          <w:noProof/>
        </w:rPr>
        <w:tab/>
        <w:t>Ioannidis JP. Why most published research findings are false. PLoS Med. 2005;2(8):e124. Epub 2005/08/30. doi: 10.1371/journal.pmed.0020124. PubMed PMID: 16060722; PubMed Central PMCID: PMCPMC1182327.</w:t>
      </w:r>
    </w:p>
    <w:p w14:paraId="4A78E21B" w14:textId="77777777" w:rsidR="00623425" w:rsidRPr="00623425" w:rsidRDefault="00623425" w:rsidP="00623425">
      <w:pPr>
        <w:pStyle w:val="EndNoteBibliography"/>
        <w:rPr>
          <w:noProof/>
        </w:rPr>
      </w:pPr>
      <w:r w:rsidRPr="00623425">
        <w:rPr>
          <w:noProof/>
        </w:rPr>
        <w:t>30.</w:t>
      </w:r>
      <w:r w:rsidRPr="00623425">
        <w:rPr>
          <w:noProof/>
        </w:rPr>
        <w:tab/>
        <w:t>Small H, Tseng H, Patek M. Discovering discoveries: Identifying biomedical discoveries using citation contexts. Journal of Informetrics. 2017;11(1).</w:t>
      </w:r>
    </w:p>
    <w:p w14:paraId="1C24F5F3" w14:textId="77777777" w:rsidR="00623425" w:rsidRPr="00623425" w:rsidRDefault="00623425" w:rsidP="00623425">
      <w:pPr>
        <w:pStyle w:val="EndNoteBibliography"/>
        <w:rPr>
          <w:noProof/>
        </w:rPr>
      </w:pPr>
      <w:r w:rsidRPr="00623425">
        <w:rPr>
          <w:noProof/>
        </w:rPr>
        <w:t>31.</w:t>
      </w:r>
      <w:r w:rsidRPr="00623425">
        <w:rPr>
          <w:noProof/>
        </w:rPr>
        <w:tab/>
        <w:t>Chavalarias D, Wallach JD, Li AH, Ioannidis JP. Evolution of Reporting P Values in the Biomedical Literature, 1990-2015. JAMA. 2016;315(11):1141-8. doi: 10.1001/jama.2016.1952. PubMed PMID: 26978209.</w:t>
      </w:r>
    </w:p>
    <w:p w14:paraId="007CBB0A" w14:textId="77777777" w:rsidR="00623425" w:rsidRPr="00623425" w:rsidRDefault="00623425" w:rsidP="00623425">
      <w:pPr>
        <w:pStyle w:val="EndNoteBibliography"/>
        <w:rPr>
          <w:noProof/>
        </w:rPr>
      </w:pPr>
      <w:r w:rsidRPr="00623425">
        <w:rPr>
          <w:noProof/>
        </w:rPr>
        <w:t>32.</w:t>
      </w:r>
      <w:r w:rsidRPr="00623425">
        <w:rPr>
          <w:noProof/>
        </w:rPr>
        <w:tab/>
        <w:t>Nosek BA, Spies JR, Motyl M. Scientific Utopia: II. Restructuring Incentives and Practices to Promote Truth Over Publishability. Perspect Psychol Sci. 2012;7(6):615-31. doi: 10.1177/1745691612459058. PubMed PMID: 26168121.</w:t>
      </w:r>
    </w:p>
    <w:p w14:paraId="084D97E6" w14:textId="2B1975E5" w:rsidR="00623425" w:rsidRPr="00623425" w:rsidRDefault="00623425" w:rsidP="00623425">
      <w:pPr>
        <w:pStyle w:val="EndNoteBibliography"/>
        <w:rPr>
          <w:noProof/>
        </w:rPr>
      </w:pPr>
      <w:r w:rsidRPr="00623425">
        <w:rPr>
          <w:noProof/>
        </w:rPr>
        <w:t>33.</w:t>
      </w:r>
      <w:r w:rsidRPr="00623425">
        <w:rPr>
          <w:noProof/>
        </w:rPr>
        <w:tab/>
        <w:t>BMC Research Notes. Aims and scope. </w:t>
      </w:r>
      <w:hyperlink r:id="rId20" w:history="1">
        <w:r w:rsidRPr="00623425">
          <w:rPr>
            <w:rStyle w:val="Hyperlink"/>
            <w:noProof/>
            <w:sz w:val="24"/>
          </w:rPr>
          <w:t>https://bmcresnotes.biomedcentral.com/</w:t>
        </w:r>
      </w:hyperlink>
      <w:r w:rsidRPr="00623425">
        <w:rPr>
          <w:noProof/>
        </w:rPr>
        <w:t>.</w:t>
      </w:r>
    </w:p>
    <w:p w14:paraId="73F5FBAF" w14:textId="77777777" w:rsidR="00623425" w:rsidRPr="00623425" w:rsidRDefault="00623425" w:rsidP="00623425">
      <w:pPr>
        <w:pStyle w:val="EndNoteBibliography"/>
        <w:rPr>
          <w:noProof/>
        </w:rPr>
      </w:pPr>
      <w:r w:rsidRPr="00623425">
        <w:rPr>
          <w:noProof/>
        </w:rPr>
        <w:t>34.</w:t>
      </w:r>
      <w:r w:rsidRPr="00623425">
        <w:rPr>
          <w:noProof/>
        </w:rPr>
        <w:tab/>
        <w:t>de Weerd-Wilson D, Gunn W. How Elsevier is breaking down barriers to reproducibility. 2017.</w:t>
      </w:r>
    </w:p>
    <w:p w14:paraId="531A1B48" w14:textId="77777777" w:rsidR="00623425" w:rsidRPr="00623425" w:rsidRDefault="00623425" w:rsidP="00623425">
      <w:pPr>
        <w:pStyle w:val="EndNoteBibliography"/>
        <w:rPr>
          <w:noProof/>
        </w:rPr>
      </w:pPr>
      <w:r w:rsidRPr="00623425">
        <w:rPr>
          <w:noProof/>
        </w:rPr>
        <w:t>35.</w:t>
      </w:r>
      <w:r w:rsidRPr="00623425">
        <w:rPr>
          <w:noProof/>
        </w:rPr>
        <w:tab/>
        <w:t>Ioannidis JP. Why replication has more scientific value than original discovery. Behavioral and Brain Sciences. 2018;41:e137.</w:t>
      </w:r>
    </w:p>
    <w:p w14:paraId="11626231" w14:textId="3D8346D5" w:rsidR="00623425" w:rsidRPr="00623425" w:rsidRDefault="00623425" w:rsidP="00623425">
      <w:pPr>
        <w:pStyle w:val="EndNoteBibliography"/>
        <w:rPr>
          <w:noProof/>
        </w:rPr>
      </w:pPr>
      <w:r w:rsidRPr="00623425">
        <w:rPr>
          <w:noProof/>
        </w:rPr>
        <w:t>36.</w:t>
      </w:r>
      <w:r w:rsidRPr="00623425">
        <w:rPr>
          <w:noProof/>
        </w:rPr>
        <w:tab/>
        <w:t xml:space="preserve">U.S. National Library of Medicine. Funding Support (Grant) Information in MEDLINE/PubMed. 2018. Available from: </w:t>
      </w:r>
      <w:hyperlink r:id="rId21" w:history="1">
        <w:r w:rsidRPr="00623425">
          <w:rPr>
            <w:rStyle w:val="Hyperlink"/>
            <w:noProof/>
            <w:sz w:val="24"/>
          </w:rPr>
          <w:t>https://www.nlm.nih.gov/bsd/funding_support.html</w:t>
        </w:r>
      </w:hyperlink>
      <w:r w:rsidRPr="00623425">
        <w:rPr>
          <w:noProof/>
        </w:rPr>
        <w:t>.</w:t>
      </w:r>
    </w:p>
    <w:p w14:paraId="5454E70A" w14:textId="2C193AFF" w:rsidR="00623425" w:rsidRPr="00623425" w:rsidRDefault="00623425" w:rsidP="00623425">
      <w:pPr>
        <w:pStyle w:val="EndNoteBibliography"/>
        <w:rPr>
          <w:noProof/>
        </w:rPr>
      </w:pPr>
      <w:r w:rsidRPr="00623425">
        <w:rPr>
          <w:noProof/>
        </w:rPr>
        <w:t>37.</w:t>
      </w:r>
      <w:r w:rsidRPr="00623425">
        <w:rPr>
          <w:noProof/>
        </w:rPr>
        <w:tab/>
        <w:t xml:space="preserve">U.S. National Library of Medicine. Grant Number Information Found in the GR Field in MEDLINE/PubMed. 2018. Available from: </w:t>
      </w:r>
      <w:hyperlink r:id="rId22" w:history="1">
        <w:r w:rsidRPr="00623425">
          <w:rPr>
            <w:rStyle w:val="Hyperlink"/>
            <w:noProof/>
            <w:sz w:val="24"/>
          </w:rPr>
          <w:t>https://www.nlm.nih.gov/bsd/grant_acronym.html</w:t>
        </w:r>
      </w:hyperlink>
      <w:r w:rsidRPr="00623425">
        <w:rPr>
          <w:noProof/>
        </w:rPr>
        <w:t>.</w:t>
      </w:r>
    </w:p>
    <w:p w14:paraId="3F543D54" w14:textId="77777777" w:rsidR="00623425" w:rsidRPr="00623425" w:rsidRDefault="00623425" w:rsidP="00623425">
      <w:pPr>
        <w:pStyle w:val="EndNoteBibliography"/>
        <w:rPr>
          <w:noProof/>
        </w:rPr>
      </w:pPr>
      <w:r w:rsidRPr="00623425">
        <w:rPr>
          <w:noProof/>
        </w:rPr>
        <w:t>38.</w:t>
      </w:r>
      <w:r w:rsidRPr="00623425">
        <w:rPr>
          <w:noProof/>
        </w:rPr>
        <w:tab/>
        <w:t>Chiu K, Grundy Q, Bero L. 'Spin' in published biomedical literature: A methodological systematic review. PLoS Biol. 2017;15(9):e2002173. Epub 2017/09/11. doi: 10.1371/journal.pbio.2002173. PubMed PMID: 28892482; PubMed Central PMCID: PMCPMC5593172.</w:t>
      </w:r>
    </w:p>
    <w:p w14:paraId="0800C98C" w14:textId="77777777" w:rsidR="00623425" w:rsidRPr="00623425" w:rsidRDefault="00623425" w:rsidP="00623425">
      <w:pPr>
        <w:pStyle w:val="EndNoteBibliography"/>
        <w:rPr>
          <w:noProof/>
        </w:rPr>
      </w:pPr>
      <w:r w:rsidRPr="00623425">
        <w:rPr>
          <w:noProof/>
        </w:rPr>
        <w:t>39.</w:t>
      </w:r>
      <w:r w:rsidRPr="00623425">
        <w:rPr>
          <w:noProof/>
        </w:rPr>
        <w:tab/>
        <w:t>Börner K, Klavans R, Patek M, Zoss AM, Biberstine JR, Light RP, et al. Design and update of a classification system: the UCSD map of science. PLoS One. 2012;7(7):e39464. Epub 2012/07/12. doi: 10.1371/journal.pone.0039464. PubMed PMID: 22808037; PubMed Central PMCID: PMCPMC3395643.</w:t>
      </w:r>
    </w:p>
    <w:p w14:paraId="75D3F672" w14:textId="77777777" w:rsidR="00623425" w:rsidRPr="00623425" w:rsidRDefault="00623425" w:rsidP="00623425">
      <w:pPr>
        <w:pStyle w:val="EndNoteBibliography"/>
        <w:rPr>
          <w:noProof/>
        </w:rPr>
      </w:pPr>
      <w:r w:rsidRPr="00623425">
        <w:rPr>
          <w:noProof/>
        </w:rPr>
        <w:t>40.</w:t>
      </w:r>
      <w:r w:rsidRPr="00623425">
        <w:rPr>
          <w:noProof/>
        </w:rPr>
        <w:tab/>
        <w:t>Klavans R, Koyack BW. Research portfolio analysis and topic prominence. Journal of Informetrics. 2017;11(4).</w:t>
      </w:r>
    </w:p>
    <w:p w14:paraId="7770B82D" w14:textId="77777777" w:rsidR="00623425" w:rsidRPr="00623425" w:rsidRDefault="00623425" w:rsidP="00623425">
      <w:pPr>
        <w:pStyle w:val="EndNoteBibliography"/>
        <w:rPr>
          <w:noProof/>
        </w:rPr>
      </w:pPr>
      <w:r w:rsidRPr="00623425">
        <w:rPr>
          <w:noProof/>
        </w:rPr>
        <w:t>41.</w:t>
      </w:r>
      <w:r w:rsidRPr="00623425">
        <w:rPr>
          <w:noProof/>
        </w:rPr>
        <w:tab/>
        <w:t>Boyack KW, Van Eck NJ, Colavizza G, Waltman L. Characterizing in-text citations in scientific articles: A large-scale analysis. Journal of Informetrics. 2018;12(1):59-73.</w:t>
      </w:r>
    </w:p>
    <w:p w14:paraId="7266307C" w14:textId="77777777" w:rsidR="00623425" w:rsidRPr="00623425" w:rsidRDefault="00623425" w:rsidP="00623425">
      <w:pPr>
        <w:pStyle w:val="EndNoteBibliography"/>
        <w:rPr>
          <w:noProof/>
        </w:rPr>
      </w:pPr>
      <w:r w:rsidRPr="00623425">
        <w:rPr>
          <w:noProof/>
        </w:rPr>
        <w:t>42.</w:t>
      </w:r>
      <w:r w:rsidRPr="00623425">
        <w:rPr>
          <w:noProof/>
        </w:rPr>
        <w:tab/>
        <w:t>Ioannidis JPA. The Proposal to Lower P Value Thresholds to .005. JAMA. 2018;319(14):1429-30. doi: 10.1001/jama.2018.1536. PubMed PMID: 29566133.</w:t>
      </w:r>
    </w:p>
    <w:p w14:paraId="06DD414B" w14:textId="245F2DA1" w:rsidR="00923A50" w:rsidRDefault="004B099A">
      <w:pPr>
        <w:rPr>
          <w:sz w:val="22"/>
          <w:szCs w:val="22"/>
        </w:rPr>
      </w:pPr>
      <w:r>
        <w:rPr>
          <w:sz w:val="22"/>
          <w:szCs w:val="22"/>
        </w:rPr>
        <w:fldChar w:fldCharType="end"/>
      </w:r>
    </w:p>
    <w:p w14:paraId="3C22DA9F" w14:textId="77777777" w:rsidR="00000611" w:rsidRDefault="00000611">
      <w:pPr>
        <w:rPr>
          <w:sz w:val="22"/>
          <w:szCs w:val="22"/>
        </w:rPr>
      </w:pPr>
    </w:p>
    <w:p w14:paraId="24240993" w14:textId="796ABDE9" w:rsidR="00000611" w:rsidRDefault="00000611" w:rsidP="00062478">
      <w:pPr>
        <w:outlineLvl w:val="0"/>
        <w:rPr>
          <w:b/>
          <w:sz w:val="22"/>
          <w:szCs w:val="22"/>
        </w:rPr>
      </w:pPr>
      <w:r>
        <w:rPr>
          <w:b/>
          <w:sz w:val="22"/>
          <w:szCs w:val="22"/>
        </w:rPr>
        <w:t>Supporting Information</w:t>
      </w:r>
    </w:p>
    <w:p w14:paraId="105FFDE6" w14:textId="77777777" w:rsidR="00000611" w:rsidRPr="000B6643" w:rsidRDefault="00000611" w:rsidP="004042F3">
      <w:pPr>
        <w:rPr>
          <w:b/>
          <w:color w:val="333333"/>
          <w:sz w:val="22"/>
          <w:szCs w:val="22"/>
        </w:rPr>
      </w:pPr>
    </w:p>
    <w:p w14:paraId="3AFC4A28" w14:textId="4192FCEC" w:rsidR="001E380E" w:rsidRPr="00754242" w:rsidRDefault="00A963FF" w:rsidP="004042F3">
      <w:pPr>
        <w:rPr>
          <w:b/>
          <w:color w:val="333333"/>
          <w:sz w:val="22"/>
          <w:szCs w:val="22"/>
          <w:highlight w:val="yellow"/>
        </w:rPr>
      </w:pPr>
      <w:r w:rsidRPr="00754242">
        <w:rPr>
          <w:b/>
          <w:sz w:val="22"/>
          <w:szCs w:val="22"/>
        </w:rPr>
        <w:t>Funding:</w:t>
      </w:r>
      <w:r w:rsidRPr="00754242">
        <w:rPr>
          <w:sz w:val="22"/>
          <w:szCs w:val="22"/>
        </w:rPr>
        <w:t xml:space="preserve"> </w:t>
      </w:r>
      <w:r w:rsidR="004F2DA6">
        <w:rPr>
          <w:sz w:val="22"/>
          <w:szCs w:val="22"/>
        </w:rPr>
        <w:t>T</w:t>
      </w:r>
      <w:r w:rsidR="004F2DA6" w:rsidRPr="00754242">
        <w:rPr>
          <w:sz w:val="22"/>
          <w:szCs w:val="22"/>
        </w:rPr>
        <w:t xml:space="preserve">he </w:t>
      </w:r>
      <w:r w:rsidRPr="00754242">
        <w:rPr>
          <w:sz w:val="22"/>
          <w:szCs w:val="22"/>
        </w:rPr>
        <w:t>work was funded in part from an SBIR</w:t>
      </w:r>
      <w:r w:rsidR="006673A1" w:rsidRPr="00754242">
        <w:rPr>
          <w:sz w:val="22"/>
          <w:szCs w:val="22"/>
        </w:rPr>
        <w:t xml:space="preserve"> (HHSN271201700041C)</w:t>
      </w:r>
      <w:r w:rsidRPr="00754242">
        <w:rPr>
          <w:sz w:val="22"/>
          <w:szCs w:val="22"/>
        </w:rPr>
        <w:t xml:space="preserve"> grant from NIDA, NIH. METRICS has been funded by the Laura and John Arnold Foundation. </w:t>
      </w:r>
    </w:p>
    <w:p w14:paraId="44859F4E" w14:textId="311F65AF" w:rsidR="001E380E" w:rsidRPr="00754242" w:rsidRDefault="00A963FF" w:rsidP="00A963FF">
      <w:pPr>
        <w:pStyle w:val="NormalWeb"/>
        <w:shd w:val="clear" w:color="auto" w:fill="FFFFFF"/>
        <w:rPr>
          <w:rFonts w:ascii="Arial" w:hAnsi="Arial" w:cs="Arial"/>
          <w:color w:val="333333"/>
          <w:sz w:val="22"/>
          <w:szCs w:val="22"/>
        </w:rPr>
      </w:pPr>
      <w:r w:rsidRPr="00754242">
        <w:rPr>
          <w:b/>
          <w:color w:val="333333"/>
          <w:sz w:val="22"/>
          <w:szCs w:val="22"/>
        </w:rPr>
        <w:t xml:space="preserve">Conflicts of interest: </w:t>
      </w:r>
      <w:r w:rsidR="00D64ECF">
        <w:rPr>
          <w:color w:val="333333"/>
          <w:sz w:val="22"/>
          <w:szCs w:val="22"/>
        </w:rPr>
        <w:t>none</w:t>
      </w:r>
    </w:p>
    <w:p w14:paraId="6579916B" w14:textId="1D516858" w:rsidR="00000611" w:rsidRPr="004F2DA6" w:rsidRDefault="00A81DC0">
      <w:pPr>
        <w:rPr>
          <w:sz w:val="22"/>
          <w:szCs w:val="22"/>
        </w:rPr>
      </w:pPr>
      <w:r>
        <w:rPr>
          <w:b/>
          <w:sz w:val="22"/>
          <w:szCs w:val="22"/>
        </w:rPr>
        <w:t xml:space="preserve">Data Availability: </w:t>
      </w:r>
      <w:r w:rsidR="002049A6">
        <w:rPr>
          <w:sz w:val="22"/>
          <w:szCs w:val="22"/>
        </w:rPr>
        <w:t xml:space="preserve">All data and code files are publicly available at </w:t>
      </w:r>
      <w:r w:rsidR="002049A6" w:rsidRPr="002049A6">
        <w:rPr>
          <w:sz w:val="22"/>
          <w:szCs w:val="22"/>
        </w:rPr>
        <w:t>https://osf.io/3ypdn/</w:t>
      </w:r>
    </w:p>
    <w:sectPr w:rsidR="00000611" w:rsidRPr="004F2DA6" w:rsidSect="00D05BA6">
      <w:footerReference w:type="even" r:id="rId23"/>
      <w:footerReference w:type="default" r:id="rId24"/>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47B6" w16cid:durableId="1F2AC24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F0AF5" w14:textId="77777777" w:rsidR="00124650" w:rsidRDefault="00124650" w:rsidP="008C130E">
      <w:r>
        <w:separator/>
      </w:r>
    </w:p>
  </w:endnote>
  <w:endnote w:type="continuationSeparator" w:id="0">
    <w:p w14:paraId="0FA8552D" w14:textId="77777777" w:rsidR="00124650" w:rsidRDefault="00124650" w:rsidP="008C1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8CB6E" w14:textId="77777777" w:rsidR="00D64ECF" w:rsidRDefault="00D64ECF" w:rsidP="00830C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E4E744" w14:textId="77777777" w:rsidR="00D64ECF" w:rsidRDefault="00D64ECF" w:rsidP="003128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78D5C" w14:textId="19F46992" w:rsidR="00D64ECF" w:rsidRPr="008C130E" w:rsidRDefault="00D64ECF" w:rsidP="008C130E">
    <w:pPr>
      <w:pStyle w:val="Footer"/>
      <w:framePr w:wrap="none" w:vAnchor="text" w:hAnchor="margin" w:xAlign="right" w:y="1"/>
      <w:rPr>
        <w:rStyle w:val="PageNumber"/>
        <w:sz w:val="22"/>
        <w:szCs w:val="22"/>
      </w:rPr>
    </w:pPr>
    <w:r w:rsidRPr="008C130E">
      <w:rPr>
        <w:rStyle w:val="PageNumber"/>
        <w:sz w:val="22"/>
        <w:szCs w:val="22"/>
      </w:rPr>
      <w:fldChar w:fldCharType="begin"/>
    </w:r>
    <w:r w:rsidRPr="008C130E">
      <w:rPr>
        <w:rStyle w:val="PageNumber"/>
        <w:sz w:val="22"/>
        <w:szCs w:val="22"/>
      </w:rPr>
      <w:instrText xml:space="preserve">PAGE  </w:instrText>
    </w:r>
    <w:r w:rsidRPr="008C130E">
      <w:rPr>
        <w:rStyle w:val="PageNumber"/>
        <w:sz w:val="22"/>
        <w:szCs w:val="22"/>
      </w:rPr>
      <w:fldChar w:fldCharType="separate"/>
    </w:r>
    <w:r w:rsidR="00623425">
      <w:rPr>
        <w:rStyle w:val="PageNumber"/>
        <w:noProof/>
        <w:sz w:val="22"/>
        <w:szCs w:val="22"/>
      </w:rPr>
      <w:t>25</w:t>
    </w:r>
    <w:r w:rsidRPr="008C130E">
      <w:rPr>
        <w:rStyle w:val="PageNumber"/>
        <w:sz w:val="22"/>
        <w:szCs w:val="22"/>
      </w:rPr>
      <w:fldChar w:fldCharType="end"/>
    </w:r>
  </w:p>
  <w:p w14:paraId="6AC57F75" w14:textId="77777777" w:rsidR="00D64ECF" w:rsidRDefault="00D64ECF" w:rsidP="008C13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3F97C" w14:textId="77777777" w:rsidR="00124650" w:rsidRDefault="00124650" w:rsidP="008C130E">
      <w:r>
        <w:separator/>
      </w:r>
    </w:p>
  </w:footnote>
  <w:footnote w:type="continuationSeparator" w:id="0">
    <w:p w14:paraId="08953212" w14:textId="77777777" w:rsidR="00124650" w:rsidRDefault="00124650" w:rsidP="008C13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A4790"/>
    <w:multiLevelType w:val="hybridMultilevel"/>
    <w:tmpl w:val="AAB096DE"/>
    <w:lvl w:ilvl="0" w:tplc="835269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2A2826"/>
    <w:multiLevelType w:val="hybridMultilevel"/>
    <w:tmpl w:val="6B50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1&lt;/FontSize&gt;&lt;ReflistTitle&gt;REFERENCES&lt;/ReflistTitle&gt;&lt;StartingRefnum&gt;1&lt;/StartingRefnum&gt;&lt;FirstLineIndent&gt;0&lt;/FirstLineIndent&gt;&lt;HangingIndent&gt;720&lt;/HangingIndent&gt;&lt;LineSpacing&gt;2&lt;/LineSpacing&gt;&lt;SpaceAfter&gt;0&lt;/SpaceAfter&gt;&lt;/ENLayout&gt;"/>
    <w:docVar w:name="EN.Libraries" w:val="&lt;Libraries&gt;&lt;/Libraries&gt;"/>
  </w:docVars>
  <w:rsids>
    <w:rsidRoot w:val="00923A50"/>
    <w:rsid w:val="00000611"/>
    <w:rsid w:val="000022F6"/>
    <w:rsid w:val="00007FC3"/>
    <w:rsid w:val="00013C92"/>
    <w:rsid w:val="00024640"/>
    <w:rsid w:val="0003500B"/>
    <w:rsid w:val="00045FE7"/>
    <w:rsid w:val="00050105"/>
    <w:rsid w:val="000513B5"/>
    <w:rsid w:val="00055D38"/>
    <w:rsid w:val="00057AC6"/>
    <w:rsid w:val="00060387"/>
    <w:rsid w:val="00062478"/>
    <w:rsid w:val="00065917"/>
    <w:rsid w:val="000725EA"/>
    <w:rsid w:val="00073ED9"/>
    <w:rsid w:val="00081B3E"/>
    <w:rsid w:val="00081C05"/>
    <w:rsid w:val="00083543"/>
    <w:rsid w:val="00084BD9"/>
    <w:rsid w:val="000859D0"/>
    <w:rsid w:val="00085D87"/>
    <w:rsid w:val="00087E30"/>
    <w:rsid w:val="0009324E"/>
    <w:rsid w:val="00093D14"/>
    <w:rsid w:val="000A2991"/>
    <w:rsid w:val="000B0602"/>
    <w:rsid w:val="000B0B45"/>
    <w:rsid w:val="000B39BB"/>
    <w:rsid w:val="000B5C66"/>
    <w:rsid w:val="000B6643"/>
    <w:rsid w:val="000C1ACD"/>
    <w:rsid w:val="000C3EDF"/>
    <w:rsid w:val="000C420B"/>
    <w:rsid w:val="000C4A1D"/>
    <w:rsid w:val="000D1E5E"/>
    <w:rsid w:val="000D5290"/>
    <w:rsid w:val="000E3054"/>
    <w:rsid w:val="000E3B24"/>
    <w:rsid w:val="000E55DA"/>
    <w:rsid w:val="000E6428"/>
    <w:rsid w:val="000E6BE9"/>
    <w:rsid w:val="000F02E8"/>
    <w:rsid w:val="000F237A"/>
    <w:rsid w:val="000F3D16"/>
    <w:rsid w:val="000F599E"/>
    <w:rsid w:val="000F626A"/>
    <w:rsid w:val="0010620A"/>
    <w:rsid w:val="00106533"/>
    <w:rsid w:val="00116412"/>
    <w:rsid w:val="001168E0"/>
    <w:rsid w:val="00116C0C"/>
    <w:rsid w:val="00120A51"/>
    <w:rsid w:val="00122692"/>
    <w:rsid w:val="00124419"/>
    <w:rsid w:val="00124650"/>
    <w:rsid w:val="00125E68"/>
    <w:rsid w:val="00131C28"/>
    <w:rsid w:val="00132583"/>
    <w:rsid w:val="001335E9"/>
    <w:rsid w:val="00135D99"/>
    <w:rsid w:val="00137ED7"/>
    <w:rsid w:val="0014313B"/>
    <w:rsid w:val="001440EC"/>
    <w:rsid w:val="0014490C"/>
    <w:rsid w:val="00150193"/>
    <w:rsid w:val="00151695"/>
    <w:rsid w:val="00155554"/>
    <w:rsid w:val="00160C52"/>
    <w:rsid w:val="0016187C"/>
    <w:rsid w:val="001678C0"/>
    <w:rsid w:val="001712D5"/>
    <w:rsid w:val="00172E65"/>
    <w:rsid w:val="00180919"/>
    <w:rsid w:val="0018214B"/>
    <w:rsid w:val="00185B57"/>
    <w:rsid w:val="00192E36"/>
    <w:rsid w:val="001962E0"/>
    <w:rsid w:val="001A4E26"/>
    <w:rsid w:val="001B0B95"/>
    <w:rsid w:val="001B1D43"/>
    <w:rsid w:val="001B2FAB"/>
    <w:rsid w:val="001B4784"/>
    <w:rsid w:val="001B6366"/>
    <w:rsid w:val="001B6381"/>
    <w:rsid w:val="001B6E06"/>
    <w:rsid w:val="001C217B"/>
    <w:rsid w:val="001C4C9B"/>
    <w:rsid w:val="001C72B1"/>
    <w:rsid w:val="001D414E"/>
    <w:rsid w:val="001D69A0"/>
    <w:rsid w:val="001D6E76"/>
    <w:rsid w:val="001D7782"/>
    <w:rsid w:val="001E073F"/>
    <w:rsid w:val="001E26AF"/>
    <w:rsid w:val="001E369C"/>
    <w:rsid w:val="001E36D5"/>
    <w:rsid w:val="001E380E"/>
    <w:rsid w:val="001E496A"/>
    <w:rsid w:val="001F0A88"/>
    <w:rsid w:val="001F6D45"/>
    <w:rsid w:val="00200539"/>
    <w:rsid w:val="002049A6"/>
    <w:rsid w:val="00206177"/>
    <w:rsid w:val="00207C03"/>
    <w:rsid w:val="002104C2"/>
    <w:rsid w:val="00211317"/>
    <w:rsid w:val="00211B7B"/>
    <w:rsid w:val="00213480"/>
    <w:rsid w:val="00214531"/>
    <w:rsid w:val="00215604"/>
    <w:rsid w:val="0021758C"/>
    <w:rsid w:val="00223E15"/>
    <w:rsid w:val="0022748B"/>
    <w:rsid w:val="00232F79"/>
    <w:rsid w:val="00233F3B"/>
    <w:rsid w:val="002607FE"/>
    <w:rsid w:val="00265796"/>
    <w:rsid w:val="00270F6A"/>
    <w:rsid w:val="00275047"/>
    <w:rsid w:val="0028045D"/>
    <w:rsid w:val="00284831"/>
    <w:rsid w:val="00290DF9"/>
    <w:rsid w:val="0029101E"/>
    <w:rsid w:val="00296A39"/>
    <w:rsid w:val="00296FCA"/>
    <w:rsid w:val="002A1D8A"/>
    <w:rsid w:val="002A3E97"/>
    <w:rsid w:val="002A5C47"/>
    <w:rsid w:val="002B7222"/>
    <w:rsid w:val="002C0D13"/>
    <w:rsid w:val="002C437C"/>
    <w:rsid w:val="002C5F45"/>
    <w:rsid w:val="002C6853"/>
    <w:rsid w:val="002D0AE5"/>
    <w:rsid w:val="002D5AF5"/>
    <w:rsid w:val="002D5EF1"/>
    <w:rsid w:val="002E0264"/>
    <w:rsid w:val="002E4B8F"/>
    <w:rsid w:val="002F33D8"/>
    <w:rsid w:val="002F43AE"/>
    <w:rsid w:val="002F5EB2"/>
    <w:rsid w:val="002F6512"/>
    <w:rsid w:val="002F72CB"/>
    <w:rsid w:val="0030110B"/>
    <w:rsid w:val="00303AA2"/>
    <w:rsid w:val="00304229"/>
    <w:rsid w:val="00304FD9"/>
    <w:rsid w:val="00306F9A"/>
    <w:rsid w:val="003128F9"/>
    <w:rsid w:val="00313CB3"/>
    <w:rsid w:val="00315982"/>
    <w:rsid w:val="003166A6"/>
    <w:rsid w:val="00322094"/>
    <w:rsid w:val="00323E6A"/>
    <w:rsid w:val="00325EF0"/>
    <w:rsid w:val="00331888"/>
    <w:rsid w:val="00340072"/>
    <w:rsid w:val="00343C58"/>
    <w:rsid w:val="00344777"/>
    <w:rsid w:val="00350804"/>
    <w:rsid w:val="0036101E"/>
    <w:rsid w:val="003666A4"/>
    <w:rsid w:val="00370F9A"/>
    <w:rsid w:val="0037119C"/>
    <w:rsid w:val="00372E85"/>
    <w:rsid w:val="003742A7"/>
    <w:rsid w:val="00387982"/>
    <w:rsid w:val="00387EF6"/>
    <w:rsid w:val="00391C88"/>
    <w:rsid w:val="003977D2"/>
    <w:rsid w:val="003B5A44"/>
    <w:rsid w:val="003B609B"/>
    <w:rsid w:val="003C0526"/>
    <w:rsid w:val="003C142A"/>
    <w:rsid w:val="003C3251"/>
    <w:rsid w:val="003C3ED1"/>
    <w:rsid w:val="003C4EB6"/>
    <w:rsid w:val="003C5D27"/>
    <w:rsid w:val="003D18B7"/>
    <w:rsid w:val="003D30BD"/>
    <w:rsid w:val="003D4D02"/>
    <w:rsid w:val="003D7300"/>
    <w:rsid w:val="003E61A2"/>
    <w:rsid w:val="003F0E48"/>
    <w:rsid w:val="003F1C84"/>
    <w:rsid w:val="004042F3"/>
    <w:rsid w:val="00404967"/>
    <w:rsid w:val="00406227"/>
    <w:rsid w:val="00412277"/>
    <w:rsid w:val="0041664A"/>
    <w:rsid w:val="00416CEC"/>
    <w:rsid w:val="004274C9"/>
    <w:rsid w:val="00430BAC"/>
    <w:rsid w:val="004336C8"/>
    <w:rsid w:val="004359FC"/>
    <w:rsid w:val="0043621A"/>
    <w:rsid w:val="00437705"/>
    <w:rsid w:val="00442485"/>
    <w:rsid w:val="004427FB"/>
    <w:rsid w:val="00464337"/>
    <w:rsid w:val="00465712"/>
    <w:rsid w:val="00474E42"/>
    <w:rsid w:val="00480E5D"/>
    <w:rsid w:val="00484404"/>
    <w:rsid w:val="00486CD9"/>
    <w:rsid w:val="00487F55"/>
    <w:rsid w:val="0049158A"/>
    <w:rsid w:val="0049341A"/>
    <w:rsid w:val="00493E7D"/>
    <w:rsid w:val="00497DC3"/>
    <w:rsid w:val="004A2BB3"/>
    <w:rsid w:val="004B099A"/>
    <w:rsid w:val="004B180D"/>
    <w:rsid w:val="004C22EA"/>
    <w:rsid w:val="004C304B"/>
    <w:rsid w:val="004C6265"/>
    <w:rsid w:val="004D04FD"/>
    <w:rsid w:val="004D5684"/>
    <w:rsid w:val="004D6416"/>
    <w:rsid w:val="004E57A9"/>
    <w:rsid w:val="004E7A51"/>
    <w:rsid w:val="004F1355"/>
    <w:rsid w:val="004F2B36"/>
    <w:rsid w:val="004F2DA6"/>
    <w:rsid w:val="004F45A0"/>
    <w:rsid w:val="00502923"/>
    <w:rsid w:val="00504B21"/>
    <w:rsid w:val="005077C9"/>
    <w:rsid w:val="00510C69"/>
    <w:rsid w:val="0051405F"/>
    <w:rsid w:val="0051712B"/>
    <w:rsid w:val="00517D7E"/>
    <w:rsid w:val="00522CF2"/>
    <w:rsid w:val="00524D9F"/>
    <w:rsid w:val="00525429"/>
    <w:rsid w:val="00533DB0"/>
    <w:rsid w:val="00535CBF"/>
    <w:rsid w:val="00536AF2"/>
    <w:rsid w:val="005410B5"/>
    <w:rsid w:val="00561910"/>
    <w:rsid w:val="00561D05"/>
    <w:rsid w:val="005641DA"/>
    <w:rsid w:val="00566C01"/>
    <w:rsid w:val="00566DB8"/>
    <w:rsid w:val="00576D11"/>
    <w:rsid w:val="005772DC"/>
    <w:rsid w:val="00580B8C"/>
    <w:rsid w:val="00583DF8"/>
    <w:rsid w:val="00583F7C"/>
    <w:rsid w:val="00586B5F"/>
    <w:rsid w:val="00586F6C"/>
    <w:rsid w:val="0058715D"/>
    <w:rsid w:val="00587607"/>
    <w:rsid w:val="00587C0F"/>
    <w:rsid w:val="0059017E"/>
    <w:rsid w:val="005927CE"/>
    <w:rsid w:val="00592AEE"/>
    <w:rsid w:val="00594CBF"/>
    <w:rsid w:val="00596DE0"/>
    <w:rsid w:val="005A2719"/>
    <w:rsid w:val="005A28C9"/>
    <w:rsid w:val="005B05E4"/>
    <w:rsid w:val="005B0786"/>
    <w:rsid w:val="005C522F"/>
    <w:rsid w:val="005C74BB"/>
    <w:rsid w:val="005D0A6E"/>
    <w:rsid w:val="005D12F8"/>
    <w:rsid w:val="005E1371"/>
    <w:rsid w:val="005E5E9B"/>
    <w:rsid w:val="005E7F3A"/>
    <w:rsid w:val="005F39D4"/>
    <w:rsid w:val="005F4C7A"/>
    <w:rsid w:val="006017C5"/>
    <w:rsid w:val="00607ED3"/>
    <w:rsid w:val="00614581"/>
    <w:rsid w:val="00616D14"/>
    <w:rsid w:val="006175BC"/>
    <w:rsid w:val="00617FD2"/>
    <w:rsid w:val="00623425"/>
    <w:rsid w:val="00634BF0"/>
    <w:rsid w:val="00634C76"/>
    <w:rsid w:val="00635273"/>
    <w:rsid w:val="0063692F"/>
    <w:rsid w:val="006436A2"/>
    <w:rsid w:val="0064647B"/>
    <w:rsid w:val="00656CF3"/>
    <w:rsid w:val="00657C6C"/>
    <w:rsid w:val="00663DF4"/>
    <w:rsid w:val="006643E2"/>
    <w:rsid w:val="00666455"/>
    <w:rsid w:val="006673A1"/>
    <w:rsid w:val="006727DE"/>
    <w:rsid w:val="006804DB"/>
    <w:rsid w:val="006823D2"/>
    <w:rsid w:val="00685583"/>
    <w:rsid w:val="00687EC1"/>
    <w:rsid w:val="0069064A"/>
    <w:rsid w:val="00693BEF"/>
    <w:rsid w:val="00695066"/>
    <w:rsid w:val="00695E41"/>
    <w:rsid w:val="006971F6"/>
    <w:rsid w:val="006A7A3C"/>
    <w:rsid w:val="006B0B75"/>
    <w:rsid w:val="006B2F43"/>
    <w:rsid w:val="006B3519"/>
    <w:rsid w:val="006B3CFB"/>
    <w:rsid w:val="006C0AEE"/>
    <w:rsid w:val="006C7D35"/>
    <w:rsid w:val="006D45F3"/>
    <w:rsid w:val="006F061A"/>
    <w:rsid w:val="006F3C09"/>
    <w:rsid w:val="006F47AF"/>
    <w:rsid w:val="006F77BE"/>
    <w:rsid w:val="006F7A3A"/>
    <w:rsid w:val="007047D1"/>
    <w:rsid w:val="007064D2"/>
    <w:rsid w:val="00712C88"/>
    <w:rsid w:val="0071328E"/>
    <w:rsid w:val="00714A90"/>
    <w:rsid w:val="007164ED"/>
    <w:rsid w:val="00721950"/>
    <w:rsid w:val="0072302D"/>
    <w:rsid w:val="00724EE5"/>
    <w:rsid w:val="007278EC"/>
    <w:rsid w:val="007304D2"/>
    <w:rsid w:val="0073095E"/>
    <w:rsid w:val="00732F89"/>
    <w:rsid w:val="00735161"/>
    <w:rsid w:val="00737CF6"/>
    <w:rsid w:val="00751882"/>
    <w:rsid w:val="00754242"/>
    <w:rsid w:val="007633BD"/>
    <w:rsid w:val="007714C2"/>
    <w:rsid w:val="00771B37"/>
    <w:rsid w:val="0077388A"/>
    <w:rsid w:val="007767DD"/>
    <w:rsid w:val="00780E97"/>
    <w:rsid w:val="00782794"/>
    <w:rsid w:val="0078639E"/>
    <w:rsid w:val="00794831"/>
    <w:rsid w:val="007A2E67"/>
    <w:rsid w:val="007A2EB7"/>
    <w:rsid w:val="007A4FD4"/>
    <w:rsid w:val="007A4FED"/>
    <w:rsid w:val="007A630C"/>
    <w:rsid w:val="007B4941"/>
    <w:rsid w:val="007B5766"/>
    <w:rsid w:val="007B70D1"/>
    <w:rsid w:val="007C25FE"/>
    <w:rsid w:val="007C3ACB"/>
    <w:rsid w:val="007C5913"/>
    <w:rsid w:val="007C650A"/>
    <w:rsid w:val="007D5C3B"/>
    <w:rsid w:val="007F1AA3"/>
    <w:rsid w:val="007F2056"/>
    <w:rsid w:val="0080331E"/>
    <w:rsid w:val="0080544A"/>
    <w:rsid w:val="008104F7"/>
    <w:rsid w:val="008139B3"/>
    <w:rsid w:val="0081664C"/>
    <w:rsid w:val="00817E52"/>
    <w:rsid w:val="00820132"/>
    <w:rsid w:val="008223B2"/>
    <w:rsid w:val="008251BD"/>
    <w:rsid w:val="008266DB"/>
    <w:rsid w:val="0083039B"/>
    <w:rsid w:val="00830CDD"/>
    <w:rsid w:val="00833E26"/>
    <w:rsid w:val="0083434F"/>
    <w:rsid w:val="0084777E"/>
    <w:rsid w:val="00850485"/>
    <w:rsid w:val="0085057E"/>
    <w:rsid w:val="0086181F"/>
    <w:rsid w:val="0086573B"/>
    <w:rsid w:val="00870715"/>
    <w:rsid w:val="0087509D"/>
    <w:rsid w:val="00882AC5"/>
    <w:rsid w:val="00886B2A"/>
    <w:rsid w:val="00893C2B"/>
    <w:rsid w:val="00894389"/>
    <w:rsid w:val="00895925"/>
    <w:rsid w:val="00896DF7"/>
    <w:rsid w:val="00897CED"/>
    <w:rsid w:val="008A3369"/>
    <w:rsid w:val="008A5B8D"/>
    <w:rsid w:val="008A5F7B"/>
    <w:rsid w:val="008A6444"/>
    <w:rsid w:val="008B5E08"/>
    <w:rsid w:val="008C130E"/>
    <w:rsid w:val="008C5135"/>
    <w:rsid w:val="008C5DD9"/>
    <w:rsid w:val="008C5EF5"/>
    <w:rsid w:val="008C79BF"/>
    <w:rsid w:val="008D06D9"/>
    <w:rsid w:val="008E2E21"/>
    <w:rsid w:val="008E506F"/>
    <w:rsid w:val="008E7D2E"/>
    <w:rsid w:val="008F4D3A"/>
    <w:rsid w:val="00900B7E"/>
    <w:rsid w:val="00911681"/>
    <w:rsid w:val="00915A1A"/>
    <w:rsid w:val="009167C6"/>
    <w:rsid w:val="00923A50"/>
    <w:rsid w:val="00924628"/>
    <w:rsid w:val="00932B90"/>
    <w:rsid w:val="00932CA6"/>
    <w:rsid w:val="00936A47"/>
    <w:rsid w:val="009377E1"/>
    <w:rsid w:val="00937EEA"/>
    <w:rsid w:val="00950290"/>
    <w:rsid w:val="00953A62"/>
    <w:rsid w:val="009541D6"/>
    <w:rsid w:val="00955BCC"/>
    <w:rsid w:val="00955D0A"/>
    <w:rsid w:val="0096260E"/>
    <w:rsid w:val="00973184"/>
    <w:rsid w:val="009756A4"/>
    <w:rsid w:val="009762C9"/>
    <w:rsid w:val="00980086"/>
    <w:rsid w:val="00981F96"/>
    <w:rsid w:val="00983E85"/>
    <w:rsid w:val="00984B6F"/>
    <w:rsid w:val="0098643E"/>
    <w:rsid w:val="009902F5"/>
    <w:rsid w:val="009941AD"/>
    <w:rsid w:val="009A19E8"/>
    <w:rsid w:val="009A34B6"/>
    <w:rsid w:val="009A6AA2"/>
    <w:rsid w:val="009B40F6"/>
    <w:rsid w:val="009B63DB"/>
    <w:rsid w:val="009B787A"/>
    <w:rsid w:val="009C1C10"/>
    <w:rsid w:val="009C1D9D"/>
    <w:rsid w:val="009C25E6"/>
    <w:rsid w:val="009C3F2F"/>
    <w:rsid w:val="009C75FA"/>
    <w:rsid w:val="009D730C"/>
    <w:rsid w:val="009D744F"/>
    <w:rsid w:val="009E308A"/>
    <w:rsid w:val="009E6FEF"/>
    <w:rsid w:val="009E7C38"/>
    <w:rsid w:val="009F483B"/>
    <w:rsid w:val="00A0163A"/>
    <w:rsid w:val="00A037E5"/>
    <w:rsid w:val="00A03854"/>
    <w:rsid w:val="00A0565E"/>
    <w:rsid w:val="00A07052"/>
    <w:rsid w:val="00A07288"/>
    <w:rsid w:val="00A102D1"/>
    <w:rsid w:val="00A133A5"/>
    <w:rsid w:val="00A14428"/>
    <w:rsid w:val="00A2056A"/>
    <w:rsid w:val="00A22406"/>
    <w:rsid w:val="00A24CEB"/>
    <w:rsid w:val="00A30299"/>
    <w:rsid w:val="00A316D0"/>
    <w:rsid w:val="00A409D8"/>
    <w:rsid w:val="00A42C2C"/>
    <w:rsid w:val="00A45C43"/>
    <w:rsid w:val="00A46BD6"/>
    <w:rsid w:val="00A4722D"/>
    <w:rsid w:val="00A505E4"/>
    <w:rsid w:val="00A518D9"/>
    <w:rsid w:val="00A5415D"/>
    <w:rsid w:val="00A578FF"/>
    <w:rsid w:val="00A60030"/>
    <w:rsid w:val="00A61173"/>
    <w:rsid w:val="00A621FE"/>
    <w:rsid w:val="00A6539A"/>
    <w:rsid w:val="00A67D85"/>
    <w:rsid w:val="00A715F7"/>
    <w:rsid w:val="00A718D4"/>
    <w:rsid w:val="00A7448A"/>
    <w:rsid w:val="00A754B9"/>
    <w:rsid w:val="00A774B0"/>
    <w:rsid w:val="00A81DC0"/>
    <w:rsid w:val="00A85248"/>
    <w:rsid w:val="00A90A66"/>
    <w:rsid w:val="00A9165F"/>
    <w:rsid w:val="00A963FF"/>
    <w:rsid w:val="00AA4E83"/>
    <w:rsid w:val="00AA6488"/>
    <w:rsid w:val="00AB2769"/>
    <w:rsid w:val="00AB45DB"/>
    <w:rsid w:val="00AB4C37"/>
    <w:rsid w:val="00AC2C24"/>
    <w:rsid w:val="00AC633F"/>
    <w:rsid w:val="00AD06C8"/>
    <w:rsid w:val="00AD35FE"/>
    <w:rsid w:val="00AE1A56"/>
    <w:rsid w:val="00AE4970"/>
    <w:rsid w:val="00AF4868"/>
    <w:rsid w:val="00B0008D"/>
    <w:rsid w:val="00B0639E"/>
    <w:rsid w:val="00B07D8F"/>
    <w:rsid w:val="00B23795"/>
    <w:rsid w:val="00B23C66"/>
    <w:rsid w:val="00B24AD5"/>
    <w:rsid w:val="00B2702A"/>
    <w:rsid w:val="00B316F0"/>
    <w:rsid w:val="00B37079"/>
    <w:rsid w:val="00B41163"/>
    <w:rsid w:val="00B44650"/>
    <w:rsid w:val="00B47501"/>
    <w:rsid w:val="00B6126B"/>
    <w:rsid w:val="00B63CE1"/>
    <w:rsid w:val="00B64AD8"/>
    <w:rsid w:val="00B6714D"/>
    <w:rsid w:val="00B70893"/>
    <w:rsid w:val="00B73533"/>
    <w:rsid w:val="00B73E4A"/>
    <w:rsid w:val="00B75577"/>
    <w:rsid w:val="00B91432"/>
    <w:rsid w:val="00B96FA8"/>
    <w:rsid w:val="00BA0693"/>
    <w:rsid w:val="00BA2373"/>
    <w:rsid w:val="00BA64F7"/>
    <w:rsid w:val="00BA6D99"/>
    <w:rsid w:val="00BB416E"/>
    <w:rsid w:val="00BB41EA"/>
    <w:rsid w:val="00BB5FC6"/>
    <w:rsid w:val="00BB683B"/>
    <w:rsid w:val="00BD2EF4"/>
    <w:rsid w:val="00BD36CC"/>
    <w:rsid w:val="00BD3E0C"/>
    <w:rsid w:val="00BD458F"/>
    <w:rsid w:val="00BD731F"/>
    <w:rsid w:val="00BD77A2"/>
    <w:rsid w:val="00BF0FCE"/>
    <w:rsid w:val="00BF52AC"/>
    <w:rsid w:val="00BF6F6A"/>
    <w:rsid w:val="00BF74D0"/>
    <w:rsid w:val="00BF7C26"/>
    <w:rsid w:val="00C039C0"/>
    <w:rsid w:val="00C03F06"/>
    <w:rsid w:val="00C05A31"/>
    <w:rsid w:val="00C06FF0"/>
    <w:rsid w:val="00C12EAF"/>
    <w:rsid w:val="00C13915"/>
    <w:rsid w:val="00C13DC4"/>
    <w:rsid w:val="00C14831"/>
    <w:rsid w:val="00C162A5"/>
    <w:rsid w:val="00C1750F"/>
    <w:rsid w:val="00C20FC6"/>
    <w:rsid w:val="00C21E6A"/>
    <w:rsid w:val="00C23231"/>
    <w:rsid w:val="00C23B58"/>
    <w:rsid w:val="00C24105"/>
    <w:rsid w:val="00C24508"/>
    <w:rsid w:val="00C27023"/>
    <w:rsid w:val="00C2736A"/>
    <w:rsid w:val="00C30A9D"/>
    <w:rsid w:val="00C31771"/>
    <w:rsid w:val="00C3394B"/>
    <w:rsid w:val="00C3755B"/>
    <w:rsid w:val="00C556DD"/>
    <w:rsid w:val="00C6346F"/>
    <w:rsid w:val="00C67AF3"/>
    <w:rsid w:val="00C725F3"/>
    <w:rsid w:val="00C72AFC"/>
    <w:rsid w:val="00C767A7"/>
    <w:rsid w:val="00C76B9F"/>
    <w:rsid w:val="00C76E80"/>
    <w:rsid w:val="00C866A5"/>
    <w:rsid w:val="00C944B3"/>
    <w:rsid w:val="00C9569D"/>
    <w:rsid w:val="00CA0669"/>
    <w:rsid w:val="00CA4806"/>
    <w:rsid w:val="00CA6B98"/>
    <w:rsid w:val="00CA7348"/>
    <w:rsid w:val="00CB41E7"/>
    <w:rsid w:val="00CB56F9"/>
    <w:rsid w:val="00CB7448"/>
    <w:rsid w:val="00CC5C87"/>
    <w:rsid w:val="00CD09A4"/>
    <w:rsid w:val="00CE2D9E"/>
    <w:rsid w:val="00CE5DD5"/>
    <w:rsid w:val="00CF3388"/>
    <w:rsid w:val="00CF4DEB"/>
    <w:rsid w:val="00D015B0"/>
    <w:rsid w:val="00D017A4"/>
    <w:rsid w:val="00D025ED"/>
    <w:rsid w:val="00D0506C"/>
    <w:rsid w:val="00D05BA6"/>
    <w:rsid w:val="00D0734D"/>
    <w:rsid w:val="00D07D64"/>
    <w:rsid w:val="00D106EC"/>
    <w:rsid w:val="00D16BC4"/>
    <w:rsid w:val="00D16F4D"/>
    <w:rsid w:val="00D27175"/>
    <w:rsid w:val="00D27BB7"/>
    <w:rsid w:val="00D30A8F"/>
    <w:rsid w:val="00D31724"/>
    <w:rsid w:val="00D32E51"/>
    <w:rsid w:val="00D3520B"/>
    <w:rsid w:val="00D377DC"/>
    <w:rsid w:val="00D377F3"/>
    <w:rsid w:val="00D47AC2"/>
    <w:rsid w:val="00D549AD"/>
    <w:rsid w:val="00D567A8"/>
    <w:rsid w:val="00D6443C"/>
    <w:rsid w:val="00D64ECF"/>
    <w:rsid w:val="00D666CF"/>
    <w:rsid w:val="00D7069D"/>
    <w:rsid w:val="00D72866"/>
    <w:rsid w:val="00D76C08"/>
    <w:rsid w:val="00D778D0"/>
    <w:rsid w:val="00D77917"/>
    <w:rsid w:val="00D81C33"/>
    <w:rsid w:val="00D85C0C"/>
    <w:rsid w:val="00D93428"/>
    <w:rsid w:val="00D94AF7"/>
    <w:rsid w:val="00DA14F8"/>
    <w:rsid w:val="00DA1813"/>
    <w:rsid w:val="00DA202B"/>
    <w:rsid w:val="00DB211C"/>
    <w:rsid w:val="00DB2C16"/>
    <w:rsid w:val="00DB3AF2"/>
    <w:rsid w:val="00DC1F07"/>
    <w:rsid w:val="00DC43C9"/>
    <w:rsid w:val="00DC4A8D"/>
    <w:rsid w:val="00DC5135"/>
    <w:rsid w:val="00DD09EC"/>
    <w:rsid w:val="00DD5813"/>
    <w:rsid w:val="00DF0687"/>
    <w:rsid w:val="00DF0A70"/>
    <w:rsid w:val="00DF19F5"/>
    <w:rsid w:val="00DF1A5D"/>
    <w:rsid w:val="00DF3FA5"/>
    <w:rsid w:val="00DF4A73"/>
    <w:rsid w:val="00E02E6E"/>
    <w:rsid w:val="00E04BCF"/>
    <w:rsid w:val="00E103EA"/>
    <w:rsid w:val="00E109AF"/>
    <w:rsid w:val="00E1231B"/>
    <w:rsid w:val="00E134A0"/>
    <w:rsid w:val="00E13E55"/>
    <w:rsid w:val="00E1713B"/>
    <w:rsid w:val="00E21416"/>
    <w:rsid w:val="00E235B5"/>
    <w:rsid w:val="00E35749"/>
    <w:rsid w:val="00E36F86"/>
    <w:rsid w:val="00E41F83"/>
    <w:rsid w:val="00E435FA"/>
    <w:rsid w:val="00E44307"/>
    <w:rsid w:val="00E451F8"/>
    <w:rsid w:val="00E51772"/>
    <w:rsid w:val="00E52EBC"/>
    <w:rsid w:val="00E53838"/>
    <w:rsid w:val="00E54BC6"/>
    <w:rsid w:val="00E6118B"/>
    <w:rsid w:val="00E65A28"/>
    <w:rsid w:val="00E66132"/>
    <w:rsid w:val="00E70120"/>
    <w:rsid w:val="00E71871"/>
    <w:rsid w:val="00E730DC"/>
    <w:rsid w:val="00E7584F"/>
    <w:rsid w:val="00E8261C"/>
    <w:rsid w:val="00E83B3C"/>
    <w:rsid w:val="00E91702"/>
    <w:rsid w:val="00E93C4F"/>
    <w:rsid w:val="00E9753F"/>
    <w:rsid w:val="00E978DC"/>
    <w:rsid w:val="00EA07DD"/>
    <w:rsid w:val="00EA2321"/>
    <w:rsid w:val="00EA2AA8"/>
    <w:rsid w:val="00EA6950"/>
    <w:rsid w:val="00EA7A9D"/>
    <w:rsid w:val="00EB0A17"/>
    <w:rsid w:val="00EB1AA3"/>
    <w:rsid w:val="00EC73DC"/>
    <w:rsid w:val="00ED0221"/>
    <w:rsid w:val="00ED6403"/>
    <w:rsid w:val="00ED7297"/>
    <w:rsid w:val="00EE064E"/>
    <w:rsid w:val="00EE2A2B"/>
    <w:rsid w:val="00EE4C0B"/>
    <w:rsid w:val="00EE6A49"/>
    <w:rsid w:val="00EE6DDE"/>
    <w:rsid w:val="00EF0ED1"/>
    <w:rsid w:val="00EF4172"/>
    <w:rsid w:val="00F02D65"/>
    <w:rsid w:val="00F06C15"/>
    <w:rsid w:val="00F10C64"/>
    <w:rsid w:val="00F11D9D"/>
    <w:rsid w:val="00F13A3D"/>
    <w:rsid w:val="00F164FF"/>
    <w:rsid w:val="00F173EA"/>
    <w:rsid w:val="00F2008A"/>
    <w:rsid w:val="00F20953"/>
    <w:rsid w:val="00F2630E"/>
    <w:rsid w:val="00F2787C"/>
    <w:rsid w:val="00F32481"/>
    <w:rsid w:val="00F32AB0"/>
    <w:rsid w:val="00F35882"/>
    <w:rsid w:val="00F37630"/>
    <w:rsid w:val="00F37FB3"/>
    <w:rsid w:val="00F447D5"/>
    <w:rsid w:val="00F53C11"/>
    <w:rsid w:val="00F60044"/>
    <w:rsid w:val="00F6737D"/>
    <w:rsid w:val="00F71582"/>
    <w:rsid w:val="00F729C3"/>
    <w:rsid w:val="00F77509"/>
    <w:rsid w:val="00F860E3"/>
    <w:rsid w:val="00F862C5"/>
    <w:rsid w:val="00F87AFA"/>
    <w:rsid w:val="00F91795"/>
    <w:rsid w:val="00F92C11"/>
    <w:rsid w:val="00F97B2B"/>
    <w:rsid w:val="00FA7757"/>
    <w:rsid w:val="00FA7E3B"/>
    <w:rsid w:val="00FB00EC"/>
    <w:rsid w:val="00FB64EB"/>
    <w:rsid w:val="00FB741A"/>
    <w:rsid w:val="00FC03C1"/>
    <w:rsid w:val="00FC63F0"/>
    <w:rsid w:val="00FD30D3"/>
    <w:rsid w:val="00FD398C"/>
    <w:rsid w:val="00FD6400"/>
    <w:rsid w:val="00FE016B"/>
    <w:rsid w:val="00FE0B99"/>
    <w:rsid w:val="00FE2A8D"/>
    <w:rsid w:val="00FE6F02"/>
    <w:rsid w:val="00FF0216"/>
    <w:rsid w:val="00FF4CC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C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251"/>
    <w:rPr>
      <w:rFonts w:ascii="Times New Roman" w:hAnsi="Times New Roman" w:cs="Times New Roman"/>
    </w:rPr>
  </w:style>
  <w:style w:type="paragraph" w:styleId="Heading1">
    <w:name w:val="heading 1"/>
    <w:basedOn w:val="Normal"/>
    <w:next w:val="Normal"/>
    <w:link w:val="Heading1Char"/>
    <w:uiPriority w:val="9"/>
    <w:qFormat/>
    <w:rsid w:val="00F86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3A50"/>
    <w:rPr>
      <w:i/>
      <w:iCs/>
    </w:rPr>
  </w:style>
  <w:style w:type="paragraph" w:customStyle="1" w:styleId="EndNoteBibliographyTitle">
    <w:name w:val="EndNote Bibliography Title"/>
    <w:basedOn w:val="Normal"/>
    <w:rsid w:val="004B099A"/>
    <w:pPr>
      <w:jc w:val="center"/>
    </w:pPr>
    <w:rPr>
      <w:sz w:val="22"/>
    </w:rPr>
  </w:style>
  <w:style w:type="paragraph" w:customStyle="1" w:styleId="EndNoteBibliography">
    <w:name w:val="EndNote Bibliography"/>
    <w:basedOn w:val="Normal"/>
    <w:rsid w:val="004B099A"/>
    <w:pPr>
      <w:spacing w:line="480" w:lineRule="auto"/>
    </w:pPr>
    <w:rPr>
      <w:sz w:val="22"/>
    </w:rPr>
  </w:style>
  <w:style w:type="character" w:styleId="CommentReference">
    <w:name w:val="annotation reference"/>
    <w:basedOn w:val="DefaultParagraphFont"/>
    <w:uiPriority w:val="99"/>
    <w:semiHidden/>
    <w:unhideWhenUsed/>
    <w:rsid w:val="004B099A"/>
    <w:rPr>
      <w:sz w:val="18"/>
      <w:szCs w:val="18"/>
    </w:rPr>
  </w:style>
  <w:style w:type="paragraph" w:styleId="CommentText">
    <w:name w:val="annotation text"/>
    <w:basedOn w:val="Normal"/>
    <w:link w:val="CommentTextChar"/>
    <w:uiPriority w:val="99"/>
    <w:unhideWhenUsed/>
    <w:rsid w:val="004B099A"/>
  </w:style>
  <w:style w:type="character" w:customStyle="1" w:styleId="CommentTextChar">
    <w:name w:val="Comment Text Char"/>
    <w:basedOn w:val="DefaultParagraphFont"/>
    <w:link w:val="CommentText"/>
    <w:uiPriority w:val="99"/>
    <w:rsid w:val="004B099A"/>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4B099A"/>
    <w:rPr>
      <w:rFonts w:ascii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4B099A"/>
    <w:rPr>
      <w:rFonts w:ascii="Times New Roman" w:hAnsi="Times New Roman" w:cs="Times New Roman"/>
      <w:b/>
      <w:bCs/>
      <w:sz w:val="20"/>
      <w:szCs w:val="20"/>
    </w:rPr>
  </w:style>
  <w:style w:type="paragraph" w:styleId="Revision">
    <w:name w:val="Revision"/>
    <w:hidden/>
    <w:uiPriority w:val="99"/>
    <w:semiHidden/>
    <w:rsid w:val="004B099A"/>
  </w:style>
  <w:style w:type="paragraph" w:styleId="BalloonText">
    <w:name w:val="Balloon Text"/>
    <w:basedOn w:val="Normal"/>
    <w:link w:val="BalloonTextChar"/>
    <w:uiPriority w:val="99"/>
    <w:semiHidden/>
    <w:unhideWhenUsed/>
    <w:rsid w:val="004B099A"/>
    <w:rPr>
      <w:sz w:val="18"/>
      <w:szCs w:val="18"/>
    </w:rPr>
  </w:style>
  <w:style w:type="character" w:customStyle="1" w:styleId="BalloonTextChar">
    <w:name w:val="Balloon Text Char"/>
    <w:basedOn w:val="DefaultParagraphFont"/>
    <w:link w:val="BalloonText"/>
    <w:uiPriority w:val="99"/>
    <w:semiHidden/>
    <w:rsid w:val="004B099A"/>
    <w:rPr>
      <w:rFonts w:ascii="Times New Roman" w:hAnsi="Times New Roman" w:cs="Times New Roman"/>
      <w:sz w:val="18"/>
      <w:szCs w:val="18"/>
    </w:rPr>
  </w:style>
  <w:style w:type="character" w:styleId="Hyperlink">
    <w:name w:val="Hyperlink"/>
    <w:basedOn w:val="DefaultParagraphFont"/>
    <w:uiPriority w:val="99"/>
    <w:unhideWhenUsed/>
    <w:rsid w:val="00C06FF0"/>
    <w:rPr>
      <w:color w:val="0563C1" w:themeColor="hyperlink"/>
      <w:u w:val="single"/>
    </w:rPr>
  </w:style>
  <w:style w:type="table" w:styleId="TableGridLight">
    <w:name w:val="Grid Table Light"/>
    <w:basedOn w:val="TableNormal"/>
    <w:uiPriority w:val="40"/>
    <w:rsid w:val="002104C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860E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2A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2923"/>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B24AD5"/>
    <w:rPr>
      <w:color w:val="954F72" w:themeColor="followedHyperlink"/>
      <w:u w:val="single"/>
    </w:rPr>
  </w:style>
  <w:style w:type="paragraph" w:styleId="NormalWeb">
    <w:name w:val="Normal (Web)"/>
    <w:basedOn w:val="Normal"/>
    <w:uiPriority w:val="99"/>
    <w:unhideWhenUsed/>
    <w:rsid w:val="00B47501"/>
    <w:pPr>
      <w:spacing w:before="100" w:beforeAutospacing="1" w:after="100" w:afterAutospacing="1"/>
    </w:pPr>
  </w:style>
  <w:style w:type="table" w:styleId="PlainTable3">
    <w:name w:val="Plain Table 3"/>
    <w:basedOn w:val="TableNormal"/>
    <w:uiPriority w:val="43"/>
    <w:rsid w:val="00F53C1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C130E"/>
    <w:pPr>
      <w:tabs>
        <w:tab w:val="center" w:pos="4680"/>
        <w:tab w:val="right" w:pos="9360"/>
      </w:tabs>
    </w:pPr>
  </w:style>
  <w:style w:type="character" w:customStyle="1" w:styleId="FooterChar">
    <w:name w:val="Footer Char"/>
    <w:basedOn w:val="DefaultParagraphFont"/>
    <w:link w:val="Footer"/>
    <w:uiPriority w:val="99"/>
    <w:rsid w:val="008C130E"/>
    <w:rPr>
      <w:rFonts w:ascii="Times New Roman" w:hAnsi="Times New Roman" w:cs="Times New Roman"/>
    </w:rPr>
  </w:style>
  <w:style w:type="character" w:styleId="PageNumber">
    <w:name w:val="page number"/>
    <w:basedOn w:val="DefaultParagraphFont"/>
    <w:uiPriority w:val="99"/>
    <w:semiHidden/>
    <w:unhideWhenUsed/>
    <w:rsid w:val="008C130E"/>
  </w:style>
  <w:style w:type="paragraph" w:styleId="Header">
    <w:name w:val="header"/>
    <w:basedOn w:val="Normal"/>
    <w:link w:val="HeaderChar"/>
    <w:uiPriority w:val="99"/>
    <w:unhideWhenUsed/>
    <w:rsid w:val="008C130E"/>
    <w:pPr>
      <w:tabs>
        <w:tab w:val="center" w:pos="4680"/>
        <w:tab w:val="right" w:pos="9360"/>
      </w:tabs>
    </w:pPr>
  </w:style>
  <w:style w:type="character" w:customStyle="1" w:styleId="HeaderChar">
    <w:name w:val="Header Char"/>
    <w:basedOn w:val="DefaultParagraphFont"/>
    <w:link w:val="Header"/>
    <w:uiPriority w:val="99"/>
    <w:rsid w:val="008C130E"/>
    <w:rPr>
      <w:rFonts w:ascii="Times New Roman" w:hAnsi="Times New Roman" w:cs="Times New Roman"/>
    </w:rPr>
  </w:style>
  <w:style w:type="character" w:styleId="LineNumber">
    <w:name w:val="line number"/>
    <w:basedOn w:val="DefaultParagraphFont"/>
    <w:uiPriority w:val="99"/>
    <w:semiHidden/>
    <w:unhideWhenUsed/>
    <w:rsid w:val="00406227"/>
  </w:style>
  <w:style w:type="table" w:styleId="PlainTable2">
    <w:name w:val="Plain Table 2"/>
    <w:basedOn w:val="TableNormal"/>
    <w:uiPriority w:val="42"/>
    <w:rsid w:val="007C3AC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rsid w:val="00561D05"/>
    <w:rPr>
      <w:color w:val="808080"/>
      <w:shd w:val="clear" w:color="auto" w:fill="E6E6E6"/>
    </w:rPr>
  </w:style>
  <w:style w:type="paragraph" w:customStyle="1" w:styleId="p1">
    <w:name w:val="p1"/>
    <w:basedOn w:val="Normal"/>
    <w:rsid w:val="006673A1"/>
    <w:rPr>
      <w:rFonts w:ascii="Calibri" w:hAnsi="Calibri"/>
      <w:sz w:val="17"/>
      <w:szCs w:val="17"/>
    </w:rPr>
  </w:style>
  <w:style w:type="character" w:customStyle="1" w:styleId="s1">
    <w:name w:val="s1"/>
    <w:basedOn w:val="DefaultParagraphFont"/>
    <w:rsid w:val="00667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4561">
      <w:bodyDiv w:val="1"/>
      <w:marLeft w:val="0"/>
      <w:marRight w:val="0"/>
      <w:marTop w:val="0"/>
      <w:marBottom w:val="0"/>
      <w:divBdr>
        <w:top w:val="none" w:sz="0" w:space="0" w:color="auto"/>
        <w:left w:val="none" w:sz="0" w:space="0" w:color="auto"/>
        <w:bottom w:val="none" w:sz="0" w:space="0" w:color="auto"/>
        <w:right w:val="none" w:sz="0" w:space="0" w:color="auto"/>
      </w:divBdr>
    </w:div>
    <w:div w:id="114369897">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
    <w:div w:id="314334413">
      <w:bodyDiv w:val="1"/>
      <w:marLeft w:val="0"/>
      <w:marRight w:val="0"/>
      <w:marTop w:val="0"/>
      <w:marBottom w:val="0"/>
      <w:divBdr>
        <w:top w:val="none" w:sz="0" w:space="0" w:color="auto"/>
        <w:left w:val="none" w:sz="0" w:space="0" w:color="auto"/>
        <w:bottom w:val="none" w:sz="0" w:space="0" w:color="auto"/>
        <w:right w:val="none" w:sz="0" w:space="0" w:color="auto"/>
      </w:divBdr>
    </w:div>
    <w:div w:id="522288366">
      <w:bodyDiv w:val="1"/>
      <w:marLeft w:val="0"/>
      <w:marRight w:val="0"/>
      <w:marTop w:val="0"/>
      <w:marBottom w:val="0"/>
      <w:divBdr>
        <w:top w:val="none" w:sz="0" w:space="0" w:color="auto"/>
        <w:left w:val="none" w:sz="0" w:space="0" w:color="auto"/>
        <w:bottom w:val="none" w:sz="0" w:space="0" w:color="auto"/>
        <w:right w:val="none" w:sz="0" w:space="0" w:color="auto"/>
      </w:divBdr>
    </w:div>
    <w:div w:id="554777314">
      <w:bodyDiv w:val="1"/>
      <w:marLeft w:val="0"/>
      <w:marRight w:val="0"/>
      <w:marTop w:val="0"/>
      <w:marBottom w:val="0"/>
      <w:divBdr>
        <w:top w:val="none" w:sz="0" w:space="0" w:color="auto"/>
        <w:left w:val="none" w:sz="0" w:space="0" w:color="auto"/>
        <w:bottom w:val="none" w:sz="0" w:space="0" w:color="auto"/>
        <w:right w:val="none" w:sz="0" w:space="0" w:color="auto"/>
      </w:divBdr>
    </w:div>
    <w:div w:id="584922315">
      <w:bodyDiv w:val="1"/>
      <w:marLeft w:val="0"/>
      <w:marRight w:val="0"/>
      <w:marTop w:val="0"/>
      <w:marBottom w:val="0"/>
      <w:divBdr>
        <w:top w:val="none" w:sz="0" w:space="0" w:color="auto"/>
        <w:left w:val="none" w:sz="0" w:space="0" w:color="auto"/>
        <w:bottom w:val="none" w:sz="0" w:space="0" w:color="auto"/>
        <w:right w:val="none" w:sz="0" w:space="0" w:color="auto"/>
      </w:divBdr>
    </w:div>
    <w:div w:id="634993088">
      <w:bodyDiv w:val="1"/>
      <w:marLeft w:val="0"/>
      <w:marRight w:val="0"/>
      <w:marTop w:val="0"/>
      <w:marBottom w:val="0"/>
      <w:divBdr>
        <w:top w:val="none" w:sz="0" w:space="0" w:color="auto"/>
        <w:left w:val="none" w:sz="0" w:space="0" w:color="auto"/>
        <w:bottom w:val="none" w:sz="0" w:space="0" w:color="auto"/>
        <w:right w:val="none" w:sz="0" w:space="0" w:color="auto"/>
      </w:divBdr>
    </w:div>
    <w:div w:id="798962320">
      <w:bodyDiv w:val="1"/>
      <w:marLeft w:val="0"/>
      <w:marRight w:val="0"/>
      <w:marTop w:val="0"/>
      <w:marBottom w:val="0"/>
      <w:divBdr>
        <w:top w:val="none" w:sz="0" w:space="0" w:color="auto"/>
        <w:left w:val="none" w:sz="0" w:space="0" w:color="auto"/>
        <w:bottom w:val="none" w:sz="0" w:space="0" w:color="auto"/>
        <w:right w:val="none" w:sz="0" w:space="0" w:color="auto"/>
      </w:divBdr>
    </w:div>
    <w:div w:id="907493756">
      <w:bodyDiv w:val="1"/>
      <w:marLeft w:val="0"/>
      <w:marRight w:val="0"/>
      <w:marTop w:val="0"/>
      <w:marBottom w:val="0"/>
      <w:divBdr>
        <w:top w:val="none" w:sz="0" w:space="0" w:color="auto"/>
        <w:left w:val="none" w:sz="0" w:space="0" w:color="auto"/>
        <w:bottom w:val="none" w:sz="0" w:space="0" w:color="auto"/>
        <w:right w:val="none" w:sz="0" w:space="0" w:color="auto"/>
      </w:divBdr>
    </w:div>
    <w:div w:id="938873770">
      <w:bodyDiv w:val="1"/>
      <w:marLeft w:val="0"/>
      <w:marRight w:val="0"/>
      <w:marTop w:val="0"/>
      <w:marBottom w:val="0"/>
      <w:divBdr>
        <w:top w:val="none" w:sz="0" w:space="0" w:color="auto"/>
        <w:left w:val="none" w:sz="0" w:space="0" w:color="auto"/>
        <w:bottom w:val="none" w:sz="0" w:space="0" w:color="auto"/>
        <w:right w:val="none" w:sz="0" w:space="0" w:color="auto"/>
      </w:divBdr>
    </w:div>
    <w:div w:id="942420388">
      <w:bodyDiv w:val="1"/>
      <w:marLeft w:val="0"/>
      <w:marRight w:val="0"/>
      <w:marTop w:val="0"/>
      <w:marBottom w:val="0"/>
      <w:divBdr>
        <w:top w:val="none" w:sz="0" w:space="0" w:color="auto"/>
        <w:left w:val="none" w:sz="0" w:space="0" w:color="auto"/>
        <w:bottom w:val="none" w:sz="0" w:space="0" w:color="auto"/>
        <w:right w:val="none" w:sz="0" w:space="0" w:color="auto"/>
      </w:divBdr>
    </w:div>
    <w:div w:id="960889956">
      <w:bodyDiv w:val="1"/>
      <w:marLeft w:val="0"/>
      <w:marRight w:val="0"/>
      <w:marTop w:val="0"/>
      <w:marBottom w:val="0"/>
      <w:divBdr>
        <w:top w:val="none" w:sz="0" w:space="0" w:color="auto"/>
        <w:left w:val="none" w:sz="0" w:space="0" w:color="auto"/>
        <w:bottom w:val="none" w:sz="0" w:space="0" w:color="auto"/>
        <w:right w:val="none" w:sz="0" w:space="0" w:color="auto"/>
      </w:divBdr>
    </w:div>
    <w:div w:id="963583334">
      <w:bodyDiv w:val="1"/>
      <w:marLeft w:val="0"/>
      <w:marRight w:val="0"/>
      <w:marTop w:val="0"/>
      <w:marBottom w:val="0"/>
      <w:divBdr>
        <w:top w:val="none" w:sz="0" w:space="0" w:color="auto"/>
        <w:left w:val="none" w:sz="0" w:space="0" w:color="auto"/>
        <w:bottom w:val="none" w:sz="0" w:space="0" w:color="auto"/>
        <w:right w:val="none" w:sz="0" w:space="0" w:color="auto"/>
      </w:divBdr>
    </w:div>
    <w:div w:id="1118377994">
      <w:bodyDiv w:val="1"/>
      <w:marLeft w:val="0"/>
      <w:marRight w:val="0"/>
      <w:marTop w:val="0"/>
      <w:marBottom w:val="0"/>
      <w:divBdr>
        <w:top w:val="none" w:sz="0" w:space="0" w:color="auto"/>
        <w:left w:val="none" w:sz="0" w:space="0" w:color="auto"/>
        <w:bottom w:val="none" w:sz="0" w:space="0" w:color="auto"/>
        <w:right w:val="none" w:sz="0" w:space="0" w:color="auto"/>
      </w:divBdr>
    </w:div>
    <w:div w:id="115653386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58901031">
      <w:bodyDiv w:val="1"/>
      <w:marLeft w:val="0"/>
      <w:marRight w:val="0"/>
      <w:marTop w:val="0"/>
      <w:marBottom w:val="0"/>
      <w:divBdr>
        <w:top w:val="none" w:sz="0" w:space="0" w:color="auto"/>
        <w:left w:val="none" w:sz="0" w:space="0" w:color="auto"/>
        <w:bottom w:val="none" w:sz="0" w:space="0" w:color="auto"/>
        <w:right w:val="none" w:sz="0" w:space="0" w:color="auto"/>
      </w:divBdr>
    </w:div>
    <w:div w:id="1340934591">
      <w:bodyDiv w:val="1"/>
      <w:marLeft w:val="0"/>
      <w:marRight w:val="0"/>
      <w:marTop w:val="0"/>
      <w:marBottom w:val="0"/>
      <w:divBdr>
        <w:top w:val="none" w:sz="0" w:space="0" w:color="auto"/>
        <w:left w:val="none" w:sz="0" w:space="0" w:color="auto"/>
        <w:bottom w:val="none" w:sz="0" w:space="0" w:color="auto"/>
        <w:right w:val="none" w:sz="0" w:space="0" w:color="auto"/>
      </w:divBdr>
    </w:div>
    <w:div w:id="1382829533">
      <w:bodyDiv w:val="1"/>
      <w:marLeft w:val="0"/>
      <w:marRight w:val="0"/>
      <w:marTop w:val="0"/>
      <w:marBottom w:val="0"/>
      <w:divBdr>
        <w:top w:val="none" w:sz="0" w:space="0" w:color="auto"/>
        <w:left w:val="none" w:sz="0" w:space="0" w:color="auto"/>
        <w:bottom w:val="none" w:sz="0" w:space="0" w:color="auto"/>
        <w:right w:val="none" w:sz="0" w:space="0" w:color="auto"/>
      </w:divBdr>
    </w:div>
    <w:div w:id="1409570082">
      <w:bodyDiv w:val="1"/>
      <w:marLeft w:val="0"/>
      <w:marRight w:val="0"/>
      <w:marTop w:val="0"/>
      <w:marBottom w:val="0"/>
      <w:divBdr>
        <w:top w:val="none" w:sz="0" w:space="0" w:color="auto"/>
        <w:left w:val="none" w:sz="0" w:space="0" w:color="auto"/>
        <w:bottom w:val="none" w:sz="0" w:space="0" w:color="auto"/>
        <w:right w:val="none" w:sz="0" w:space="0" w:color="auto"/>
      </w:divBdr>
    </w:div>
    <w:div w:id="1411580816">
      <w:bodyDiv w:val="1"/>
      <w:marLeft w:val="0"/>
      <w:marRight w:val="0"/>
      <w:marTop w:val="0"/>
      <w:marBottom w:val="0"/>
      <w:divBdr>
        <w:top w:val="none" w:sz="0" w:space="0" w:color="auto"/>
        <w:left w:val="none" w:sz="0" w:space="0" w:color="auto"/>
        <w:bottom w:val="none" w:sz="0" w:space="0" w:color="auto"/>
        <w:right w:val="none" w:sz="0" w:space="0" w:color="auto"/>
      </w:divBdr>
    </w:div>
    <w:div w:id="1469517938">
      <w:bodyDiv w:val="1"/>
      <w:marLeft w:val="0"/>
      <w:marRight w:val="0"/>
      <w:marTop w:val="0"/>
      <w:marBottom w:val="0"/>
      <w:divBdr>
        <w:top w:val="none" w:sz="0" w:space="0" w:color="auto"/>
        <w:left w:val="none" w:sz="0" w:space="0" w:color="auto"/>
        <w:bottom w:val="none" w:sz="0" w:space="0" w:color="auto"/>
        <w:right w:val="none" w:sz="0" w:space="0" w:color="auto"/>
      </w:divBdr>
    </w:div>
    <w:div w:id="1475755452">
      <w:bodyDiv w:val="1"/>
      <w:marLeft w:val="0"/>
      <w:marRight w:val="0"/>
      <w:marTop w:val="0"/>
      <w:marBottom w:val="0"/>
      <w:divBdr>
        <w:top w:val="none" w:sz="0" w:space="0" w:color="auto"/>
        <w:left w:val="none" w:sz="0" w:space="0" w:color="auto"/>
        <w:bottom w:val="none" w:sz="0" w:space="0" w:color="auto"/>
        <w:right w:val="none" w:sz="0" w:space="0" w:color="auto"/>
      </w:divBdr>
    </w:div>
    <w:div w:id="1526627583">
      <w:bodyDiv w:val="1"/>
      <w:marLeft w:val="0"/>
      <w:marRight w:val="0"/>
      <w:marTop w:val="0"/>
      <w:marBottom w:val="0"/>
      <w:divBdr>
        <w:top w:val="none" w:sz="0" w:space="0" w:color="auto"/>
        <w:left w:val="none" w:sz="0" w:space="0" w:color="auto"/>
        <w:bottom w:val="none" w:sz="0" w:space="0" w:color="auto"/>
        <w:right w:val="none" w:sz="0" w:space="0" w:color="auto"/>
      </w:divBdr>
    </w:div>
    <w:div w:id="1538082179">
      <w:bodyDiv w:val="1"/>
      <w:marLeft w:val="0"/>
      <w:marRight w:val="0"/>
      <w:marTop w:val="0"/>
      <w:marBottom w:val="0"/>
      <w:divBdr>
        <w:top w:val="none" w:sz="0" w:space="0" w:color="auto"/>
        <w:left w:val="none" w:sz="0" w:space="0" w:color="auto"/>
        <w:bottom w:val="none" w:sz="0" w:space="0" w:color="auto"/>
        <w:right w:val="none" w:sz="0" w:space="0" w:color="auto"/>
      </w:divBdr>
    </w:div>
    <w:div w:id="1646160700">
      <w:bodyDiv w:val="1"/>
      <w:marLeft w:val="0"/>
      <w:marRight w:val="0"/>
      <w:marTop w:val="0"/>
      <w:marBottom w:val="0"/>
      <w:divBdr>
        <w:top w:val="none" w:sz="0" w:space="0" w:color="auto"/>
        <w:left w:val="none" w:sz="0" w:space="0" w:color="auto"/>
        <w:bottom w:val="none" w:sz="0" w:space="0" w:color="auto"/>
        <w:right w:val="none" w:sz="0" w:space="0" w:color="auto"/>
      </w:divBdr>
    </w:div>
    <w:div w:id="1650331160">
      <w:bodyDiv w:val="1"/>
      <w:marLeft w:val="0"/>
      <w:marRight w:val="0"/>
      <w:marTop w:val="0"/>
      <w:marBottom w:val="0"/>
      <w:divBdr>
        <w:top w:val="none" w:sz="0" w:space="0" w:color="auto"/>
        <w:left w:val="none" w:sz="0" w:space="0" w:color="auto"/>
        <w:bottom w:val="none" w:sz="0" w:space="0" w:color="auto"/>
        <w:right w:val="none" w:sz="0" w:space="0" w:color="auto"/>
      </w:divBdr>
    </w:div>
    <w:div w:id="1710957090">
      <w:bodyDiv w:val="1"/>
      <w:marLeft w:val="0"/>
      <w:marRight w:val="0"/>
      <w:marTop w:val="0"/>
      <w:marBottom w:val="0"/>
      <w:divBdr>
        <w:top w:val="none" w:sz="0" w:space="0" w:color="auto"/>
        <w:left w:val="none" w:sz="0" w:space="0" w:color="auto"/>
        <w:bottom w:val="none" w:sz="0" w:space="0" w:color="auto"/>
        <w:right w:val="none" w:sz="0" w:space="0" w:color="auto"/>
      </w:divBdr>
    </w:div>
    <w:div w:id="1754274398">
      <w:bodyDiv w:val="1"/>
      <w:marLeft w:val="0"/>
      <w:marRight w:val="0"/>
      <w:marTop w:val="0"/>
      <w:marBottom w:val="0"/>
      <w:divBdr>
        <w:top w:val="none" w:sz="0" w:space="0" w:color="auto"/>
        <w:left w:val="none" w:sz="0" w:space="0" w:color="auto"/>
        <w:bottom w:val="none" w:sz="0" w:space="0" w:color="auto"/>
        <w:right w:val="none" w:sz="0" w:space="0" w:color="auto"/>
      </w:divBdr>
      <w:divsChild>
        <w:div w:id="269051157">
          <w:marLeft w:val="0"/>
          <w:marRight w:val="0"/>
          <w:marTop w:val="0"/>
          <w:marBottom w:val="0"/>
          <w:divBdr>
            <w:top w:val="none" w:sz="0" w:space="0" w:color="auto"/>
            <w:left w:val="none" w:sz="0" w:space="0" w:color="auto"/>
            <w:bottom w:val="none" w:sz="0" w:space="0" w:color="auto"/>
            <w:right w:val="none" w:sz="0" w:space="0" w:color="auto"/>
          </w:divBdr>
        </w:div>
        <w:div w:id="374352622">
          <w:marLeft w:val="0"/>
          <w:marRight w:val="0"/>
          <w:marTop w:val="0"/>
          <w:marBottom w:val="0"/>
          <w:divBdr>
            <w:top w:val="none" w:sz="0" w:space="0" w:color="auto"/>
            <w:left w:val="none" w:sz="0" w:space="0" w:color="auto"/>
            <w:bottom w:val="none" w:sz="0" w:space="0" w:color="auto"/>
            <w:right w:val="none" w:sz="0" w:space="0" w:color="auto"/>
          </w:divBdr>
        </w:div>
        <w:div w:id="923955010">
          <w:marLeft w:val="0"/>
          <w:marRight w:val="0"/>
          <w:marTop w:val="0"/>
          <w:marBottom w:val="0"/>
          <w:divBdr>
            <w:top w:val="none" w:sz="0" w:space="0" w:color="auto"/>
            <w:left w:val="none" w:sz="0" w:space="0" w:color="auto"/>
            <w:bottom w:val="none" w:sz="0" w:space="0" w:color="auto"/>
            <w:right w:val="none" w:sz="0" w:space="0" w:color="auto"/>
          </w:divBdr>
        </w:div>
        <w:div w:id="1742868321">
          <w:marLeft w:val="0"/>
          <w:marRight w:val="0"/>
          <w:marTop w:val="0"/>
          <w:marBottom w:val="0"/>
          <w:divBdr>
            <w:top w:val="none" w:sz="0" w:space="0" w:color="auto"/>
            <w:left w:val="none" w:sz="0" w:space="0" w:color="auto"/>
            <w:bottom w:val="none" w:sz="0" w:space="0" w:color="auto"/>
            <w:right w:val="none" w:sz="0" w:space="0" w:color="auto"/>
          </w:divBdr>
        </w:div>
        <w:div w:id="1878078122">
          <w:marLeft w:val="0"/>
          <w:marRight w:val="0"/>
          <w:marTop w:val="0"/>
          <w:marBottom w:val="0"/>
          <w:divBdr>
            <w:top w:val="none" w:sz="0" w:space="0" w:color="auto"/>
            <w:left w:val="none" w:sz="0" w:space="0" w:color="auto"/>
            <w:bottom w:val="none" w:sz="0" w:space="0" w:color="auto"/>
            <w:right w:val="none" w:sz="0" w:space="0" w:color="auto"/>
          </w:divBdr>
        </w:div>
        <w:div w:id="1983995733">
          <w:marLeft w:val="0"/>
          <w:marRight w:val="0"/>
          <w:marTop w:val="0"/>
          <w:marBottom w:val="0"/>
          <w:divBdr>
            <w:top w:val="none" w:sz="0" w:space="0" w:color="auto"/>
            <w:left w:val="none" w:sz="0" w:space="0" w:color="auto"/>
            <w:bottom w:val="none" w:sz="0" w:space="0" w:color="auto"/>
            <w:right w:val="none" w:sz="0" w:space="0" w:color="auto"/>
          </w:divBdr>
        </w:div>
      </w:divsChild>
    </w:div>
    <w:div w:id="2004311788">
      <w:bodyDiv w:val="1"/>
      <w:marLeft w:val="0"/>
      <w:marRight w:val="0"/>
      <w:marTop w:val="0"/>
      <w:marBottom w:val="0"/>
      <w:divBdr>
        <w:top w:val="none" w:sz="0" w:space="0" w:color="auto"/>
        <w:left w:val="none" w:sz="0" w:space="0" w:color="auto"/>
        <w:bottom w:val="none" w:sz="0" w:space="0" w:color="auto"/>
        <w:right w:val="none" w:sz="0" w:space="0" w:color="auto"/>
      </w:divBdr>
    </w:div>
    <w:div w:id="2104566985">
      <w:bodyDiv w:val="1"/>
      <w:marLeft w:val="0"/>
      <w:marRight w:val="0"/>
      <w:marTop w:val="0"/>
      <w:marBottom w:val="0"/>
      <w:divBdr>
        <w:top w:val="none" w:sz="0" w:space="0" w:color="auto"/>
        <w:left w:val="none" w:sz="0" w:space="0" w:color="auto"/>
        <w:bottom w:val="none" w:sz="0" w:space="0" w:color="auto"/>
        <w:right w:val="none" w:sz="0" w:space="0" w:color="auto"/>
      </w:divBdr>
    </w:div>
    <w:div w:id="2126267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bioproject/?term=PRJNA325247" TargetMode="External"/><Relationship Id="rId20" Type="http://schemas.openxmlformats.org/officeDocument/2006/relationships/hyperlink" Target="https://bmcresnotes.biomedcentral.com/" TargetMode="External"/><Relationship Id="rId21" Type="http://schemas.openxmlformats.org/officeDocument/2006/relationships/hyperlink" Target="https://www.nlm.nih.gov/bsd/funding_support.html" TargetMode="External"/><Relationship Id="rId22" Type="http://schemas.openxmlformats.org/officeDocument/2006/relationships/hyperlink" Target="https://www.nlm.nih.gov/bsd/grant_acronym.html"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6/09/relationships/commentsIds" Target="commentsIds.xml"/><Relationship Id="rId10" Type="http://schemas.openxmlformats.org/officeDocument/2006/relationships/hyperlink" Target="https://www.ncbi.nlm.nih.gov/genbank/" TargetMode="External"/><Relationship Id="rId11" Type="http://schemas.openxmlformats.org/officeDocument/2006/relationships/hyperlink" Target="http://www.ncbi.nlm.nih.gov/geo" TargetMode="External"/><Relationship Id="rId12" Type="http://schemas.openxmlformats.org/officeDocument/2006/relationships/hyperlink" Target="http://www.pnas.org/lookup/external-ref?link_type=NCBIGEO&amp;access_num=GSE86536&amp;atom=%2Fpnas%2F113%2F43%2F12150.atom" TargetMode="External"/><Relationship Id="rId13" Type="http://schemas.openxmlformats.org/officeDocument/2006/relationships/hyperlink" Target="http://www.ncbi.nlm.nih.gov/nuccore?term=yassaee" TargetMode="External"/><Relationship Id="rId14" Type="http://schemas.openxmlformats.org/officeDocument/2006/relationships/hyperlink" Target="http://www.1000genomes.org/" TargetMode="External"/><Relationship Id="rId15" Type="http://schemas.openxmlformats.org/officeDocument/2006/relationships/hyperlink" Target="https://osf.io/3ypdn/" TargetMode="External"/><Relationship Id="rId16" Type="http://schemas.openxmlformats.org/officeDocument/2006/relationships/hyperlink" Target="https://osf.io/3ypdn/" TargetMode="External"/><Relationship Id="rId17" Type="http://schemas.openxmlformats.org/officeDocument/2006/relationships/hyperlink" Target="https://osf.io/3ypdn/" TargetMode="External"/><Relationship Id="rId18" Type="http://schemas.openxmlformats.org/officeDocument/2006/relationships/hyperlink" Target="http://AsPredicted.org/)" TargetMode="External"/><Relationship Id="rId19" Type="http://schemas.openxmlformats.org/officeDocument/2006/relationships/hyperlink" Target="http://journals.plos.org/plosone/s/data-availabilit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ioannid@stanford.edu" TargetMode="External"/><Relationship Id="rId8" Type="http://schemas.openxmlformats.org/officeDocument/2006/relationships/hyperlink" Target="http://www.ncbi.nlm.nih.gov/bioproject/?term=PRJNA324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29</Pages>
  <Words>18081</Words>
  <Characters>103064</Characters>
  <Application>Microsoft Macintosh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 Wallach</dc:creator>
  <cp:keywords/>
  <dc:description/>
  <cp:lastModifiedBy>Joshua D. Wallach</cp:lastModifiedBy>
  <cp:revision>7</cp:revision>
  <cp:lastPrinted>2018-09-12T18:19:00Z</cp:lastPrinted>
  <dcterms:created xsi:type="dcterms:W3CDTF">2018-09-07T19:20:00Z</dcterms:created>
  <dcterms:modified xsi:type="dcterms:W3CDTF">2018-09-12T20:08:00Z</dcterms:modified>
</cp:coreProperties>
</file>